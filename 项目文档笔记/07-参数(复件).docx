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outlineLvl w:val="9"/>
        <w:rPr>
          <w:ins w:id="0" w:author="mazhuangzhuang" w:date="2017-06-05T12:23:03Z"/>
          <w:rFonts w:hint="eastAsia" w:ascii="思源黑体 CN" w:hAnsi="思源黑体 CN" w:eastAsia="思源黑体 CN" w:cs="思源黑体 CN"/>
          <w:sz w:val="50"/>
          <w:szCs w:val="50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outlineLvl w:val="9"/>
        <w:rPr>
          <w:ins w:id="1" w:author="mazhuangzhuang" w:date="2017-06-05T12:07:27Z"/>
          <w:rFonts w:hint="default" w:ascii="思源黑体 CN" w:hAnsi="思源黑体 CN" w:eastAsia="思源黑体 CN" w:cs="思源黑体 CN"/>
          <w:sz w:val="32"/>
          <w:szCs w:val="32"/>
        </w:rPr>
      </w:pPr>
      <w:ins w:id="2" w:author="mazhuangzhuang" w:date="2017-06-05T12:06:41Z">
        <w:r>
          <w:rPr>
            <w:rFonts w:hint="eastAsia" w:ascii="思源黑体 CN" w:hAnsi="思源黑体 CN" w:eastAsia="思源黑体 CN" w:cs="思源黑体 CN"/>
            <w:sz w:val="50"/>
            <w:szCs w:val="50"/>
          </w:rPr>
          <w:t>松江现代有轨电车</w:t>
        </w:r>
      </w:ins>
      <w:ins w:id="3" w:author="mazhuangzhuang" w:date="2017-06-05T12:06:41Z">
        <w:r>
          <w:rPr>
            <w:rFonts w:hint="default" w:ascii="思源黑体 CN" w:hAnsi="思源黑体 CN" w:eastAsia="思源黑体 CN" w:cs="思源黑体 CN"/>
            <w:sz w:val="50"/>
            <w:szCs w:val="50"/>
          </w:rPr>
          <w:t>AFC系统线网标准</w:t>
        </w:r>
      </w:ins>
    </w:p>
    <w:p>
      <w:pPr>
        <w:widowControl w:val="0"/>
        <w:numPr>
          <w:ilvl w:val="0"/>
          <w:numId w:val="0"/>
        </w:numPr>
        <w:tabs>
          <w:tab w:val="clear" w:pos="432"/>
        </w:tabs>
        <w:spacing w:beforeLines="0" w:afterLines="0"/>
        <w:jc w:val="both"/>
        <w:outlineLvl w:val="9"/>
        <w:rPr>
          <w:ins w:id="4" w:author="mazhuangzhuang" w:date="2017-06-05T12:07:28Z"/>
          <w:rFonts w:hint="default" w:ascii="思源黑体 CN" w:hAnsi="思源黑体 CN" w:eastAsia="思源黑体 CN" w:cs="思源黑体 CN"/>
          <w:sz w:val="32"/>
          <w:szCs w:val="32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spacing w:beforeLines="0" w:afterLines="0"/>
        <w:jc w:val="both"/>
        <w:outlineLvl w:val="9"/>
        <w:rPr>
          <w:ins w:id="5" w:author="mazhuangzhuang" w:date="2017-06-05T12:07:12Z"/>
          <w:rFonts w:hint="default" w:ascii="思源黑体 CN" w:hAnsi="思源黑体 CN" w:eastAsia="思源黑体 CN" w:cs="思源黑体 CN"/>
          <w:sz w:val="32"/>
          <w:szCs w:val="32"/>
        </w:rPr>
      </w:pPr>
    </w:p>
    <w:p>
      <w:pPr>
        <w:jc w:val="center"/>
        <w:rPr>
          <w:ins w:id="6" w:author="mazhuangzhuang" w:date="2017-06-05T12:07:43Z"/>
          <w:rFonts w:hint="default" w:ascii="黑体" w:hAnsi="黑体" w:eastAsia="黑体"/>
          <w:sz w:val="52"/>
          <w:szCs w:val="52"/>
        </w:rPr>
      </w:pPr>
      <w:ins w:id="7" w:author="mazhuangzhuang" w:date="2017-06-05T12:07:24Z">
        <w:r>
          <w:rPr>
            <w:rFonts w:hint="default" w:ascii="黑体" w:hAnsi="黑体" w:eastAsia="黑体"/>
            <w:sz w:val="52"/>
            <w:szCs w:val="52"/>
          </w:rPr>
          <w:t>第</w:t>
        </w:r>
      </w:ins>
      <w:ins w:id="8" w:author="mazhuangzhuang" w:date="2017-06-05T12:07:37Z">
        <w:r>
          <w:rPr>
            <w:rFonts w:hint="default" w:ascii="黑体" w:hAnsi="黑体" w:eastAsia="黑体"/>
            <w:sz w:val="52"/>
            <w:szCs w:val="52"/>
          </w:rPr>
          <w:t>七</w:t>
        </w:r>
      </w:ins>
      <w:ins w:id="9" w:author="mazhuangzhuang" w:date="2017-06-05T12:07:24Z">
        <w:r>
          <w:rPr>
            <w:rFonts w:hint="default" w:ascii="黑体" w:hAnsi="黑体" w:eastAsia="黑体"/>
            <w:sz w:val="52"/>
            <w:szCs w:val="52"/>
          </w:rPr>
          <w:t xml:space="preserve">篇 </w:t>
        </w:r>
      </w:ins>
      <w:ins w:id="10" w:author="mazhuangzhuang" w:date="2017-06-05T12:07:43Z">
        <w:r>
          <w:rPr>
            <w:rFonts w:hint="default" w:ascii="黑体" w:hAnsi="黑体" w:eastAsia="黑体"/>
            <w:sz w:val="52"/>
            <w:szCs w:val="52"/>
          </w:rPr>
          <w:t>参数</w:t>
        </w:r>
      </w:ins>
    </w:p>
    <w:p>
      <w:pPr>
        <w:jc w:val="center"/>
        <w:rPr>
          <w:ins w:id="11" w:author="mazhuangzhuang" w:date="2017-06-05T12:08:26Z"/>
          <w:sz w:val="30"/>
          <w:szCs w:val="30"/>
        </w:rPr>
      </w:pPr>
      <w:ins w:id="12" w:author="mazhuangzhuang" w:date="2017-06-05T12:07:24Z">
        <w:r>
          <w:rPr>
            <w:sz w:val="30"/>
            <w:szCs w:val="30"/>
          </w:rPr>
          <w:t>（保密资料，请勿外传）</w:t>
        </w:r>
      </w:ins>
    </w:p>
    <w:p>
      <w:pPr>
        <w:jc w:val="center"/>
        <w:rPr>
          <w:ins w:id="13" w:author="mazhuangzhuang" w:date="2017-06-05T12:08:26Z"/>
          <w:sz w:val="30"/>
          <w:szCs w:val="30"/>
        </w:rPr>
      </w:pPr>
    </w:p>
    <w:p>
      <w:pPr>
        <w:jc w:val="center"/>
        <w:rPr>
          <w:ins w:id="14" w:author="mazhuangzhuang" w:date="2017-06-05T12:08:26Z"/>
          <w:sz w:val="30"/>
          <w:szCs w:val="30"/>
        </w:rPr>
      </w:pPr>
    </w:p>
    <w:p>
      <w:pPr>
        <w:jc w:val="both"/>
        <w:rPr>
          <w:ins w:id="15" w:author="mazhuangzhuang" w:date="2017-06-05T12:08:41Z"/>
          <w:sz w:val="30"/>
          <w:szCs w:val="30"/>
        </w:rPr>
      </w:pPr>
    </w:p>
    <w:p>
      <w:pPr>
        <w:jc w:val="both"/>
        <w:rPr>
          <w:ins w:id="16" w:author="mazhuangzhuang" w:date="2017-06-05T12:08:42Z"/>
          <w:sz w:val="30"/>
          <w:szCs w:val="30"/>
        </w:rPr>
      </w:pPr>
    </w:p>
    <w:p>
      <w:pPr>
        <w:jc w:val="both"/>
        <w:rPr>
          <w:ins w:id="17" w:author="mazhuangzhuang" w:date="2017-06-05T12:08:42Z"/>
          <w:sz w:val="30"/>
          <w:szCs w:val="30"/>
        </w:rPr>
      </w:pPr>
    </w:p>
    <w:p>
      <w:pPr>
        <w:jc w:val="both"/>
        <w:rPr>
          <w:ins w:id="18" w:author="mazhuangzhuang" w:date="2017-06-05T12:08:42Z"/>
          <w:sz w:val="30"/>
          <w:szCs w:val="30"/>
        </w:rPr>
      </w:pPr>
    </w:p>
    <w:p>
      <w:pPr>
        <w:jc w:val="both"/>
        <w:rPr>
          <w:ins w:id="19" w:author="mazhuangzhuang" w:date="2017-06-05T12:08:42Z"/>
          <w:sz w:val="30"/>
          <w:szCs w:val="30"/>
        </w:rPr>
      </w:pPr>
    </w:p>
    <w:p>
      <w:pPr>
        <w:jc w:val="both"/>
        <w:rPr>
          <w:ins w:id="20" w:author="mazhuangzhuang" w:date="2017-06-05T12:08:27Z"/>
          <w:sz w:val="30"/>
          <w:szCs w:val="30"/>
        </w:rPr>
      </w:pPr>
    </w:p>
    <w:p>
      <w:pPr>
        <w:jc w:val="center"/>
        <w:rPr>
          <w:ins w:id="21" w:author="mazhuangzhuang" w:date="2017-06-05T12:08:27Z"/>
          <w:sz w:val="30"/>
          <w:szCs w:val="30"/>
        </w:rPr>
      </w:pPr>
    </w:p>
    <w:p>
      <w:pPr>
        <w:jc w:val="center"/>
        <w:rPr>
          <w:ins w:id="22" w:author="mazhuangzhuang" w:date="2017-06-05T12:07:24Z"/>
          <w:sz w:val="30"/>
          <w:szCs w:val="30"/>
        </w:rPr>
      </w:pPr>
      <w:ins w:id="23" w:author="mazhuangzhuang" w:date="2017-06-05T12:08:27Z">
        <w:r>
          <w:rPr>
            <w:sz w:val="36"/>
            <w:szCs w:val="36"/>
          </w:rPr>
          <w:t>上海华铭智能终端设备股份有限公司</w:t>
        </w:r>
      </w:ins>
    </w:p>
    <w:p>
      <w:pPr>
        <w:widowControl w:val="0"/>
        <w:numPr>
          <w:ilvl w:val="0"/>
          <w:numId w:val="0"/>
        </w:numPr>
        <w:tabs>
          <w:tab w:val="clear" w:pos="432"/>
        </w:tabs>
        <w:spacing w:beforeLines="0" w:afterLines="0"/>
        <w:jc w:val="both"/>
        <w:outlineLvl w:val="9"/>
        <w:rPr>
          <w:ins w:id="25" w:author="mazhuangzhuang" w:date="2017-06-05T20:37:13Z"/>
          <w:rFonts w:hint="default" w:ascii="思源黑体 CN" w:hAnsi="思源黑体 CN" w:eastAsia="思源黑体 CN" w:cs="思源黑体 CN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  <w:pPrChange w:id="24" w:author="mazhuangzhuang" w:date="2017-06-05T12:07:09Z">
          <w:pPr>
            <w:widowControl w:val="0"/>
            <w:numPr>
              <w:ilvl w:val="0"/>
              <w:numId w:val="0"/>
            </w:numPr>
            <w:tabs>
              <w:tab w:val="clear" w:pos="432"/>
            </w:tabs>
            <w:jc w:val="both"/>
            <w:outlineLvl w:val="0"/>
          </w:pPr>
        </w:pPrChange>
      </w:pPr>
    </w:p>
    <w:p>
      <w:pPr>
        <w:jc w:val="center"/>
        <w:rPr>
          <w:ins w:id="26" w:author="mazhuangzhuang" w:date="2017-06-05T20:37:15Z"/>
          <w:rFonts w:eastAsia="黑体" w:cs="Tahoma"/>
          <w:sz w:val="28"/>
          <w:szCs w:val="28"/>
        </w:rPr>
      </w:pPr>
      <w:ins w:id="27" w:author="mazhuangzhuang" w:date="2017-06-05T20:37:15Z">
        <w:r>
          <w:rPr>
            <w:rFonts w:hint="eastAsia"/>
            <w:b/>
            <w:bCs/>
            <w:sz w:val="32"/>
            <w:szCs w:val="32"/>
          </w:rPr>
          <w:t>修改记录</w:t>
        </w:r>
      </w:ins>
    </w:p>
    <w:p>
      <w:pPr>
        <w:rPr>
          <w:ins w:id="28" w:author="mazhuangzhuang" w:date="2017-06-05T20:37:15Z"/>
        </w:rPr>
      </w:pPr>
    </w:p>
    <w:tbl>
      <w:tblPr>
        <w:tblStyle w:val="7"/>
        <w:tblW w:w="8685" w:type="dxa"/>
        <w:jc w:val="center"/>
        <w:tblInd w:w="-3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455"/>
        <w:gridCol w:w="1350"/>
        <w:gridCol w:w="4214"/>
      </w:tblGrid>
      <w:tr>
        <w:trPr>
          <w:trHeight w:val="80" w:hRule="atLeast"/>
          <w:jc w:val="center"/>
          <w:ins w:id="29" w:author="mazhuangzhuang" w:date="2017-06-05T20:37:15Z"/>
        </w:trPr>
        <w:tc>
          <w:tcPr>
            <w:tcW w:w="1666" w:type="dxa"/>
            <w:shd w:val="clear" w:color="auto" w:fill="DDD9C3"/>
            <w:vAlign w:val="top"/>
          </w:tcPr>
          <w:p>
            <w:pPr>
              <w:rPr>
                <w:ins w:id="30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31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日期</w:t>
              </w:r>
            </w:ins>
          </w:p>
        </w:tc>
        <w:tc>
          <w:tcPr>
            <w:tcW w:w="1455" w:type="dxa"/>
            <w:shd w:val="clear" w:color="auto" w:fill="DDD9C3"/>
            <w:vAlign w:val="top"/>
          </w:tcPr>
          <w:p>
            <w:pPr>
              <w:rPr>
                <w:ins w:id="32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33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编写人员</w:t>
              </w:r>
            </w:ins>
          </w:p>
        </w:tc>
        <w:tc>
          <w:tcPr>
            <w:tcW w:w="1350" w:type="dxa"/>
            <w:shd w:val="clear" w:color="auto" w:fill="DDD9C3"/>
            <w:vAlign w:val="top"/>
          </w:tcPr>
          <w:p>
            <w:pPr>
              <w:rPr>
                <w:ins w:id="34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35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版本</w:t>
              </w:r>
            </w:ins>
          </w:p>
        </w:tc>
        <w:tc>
          <w:tcPr>
            <w:tcW w:w="4214" w:type="dxa"/>
            <w:shd w:val="clear" w:color="auto" w:fill="DDD9C3"/>
            <w:vAlign w:val="top"/>
          </w:tcPr>
          <w:p>
            <w:pPr>
              <w:rPr>
                <w:ins w:id="36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37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备注</w:t>
              </w:r>
            </w:ins>
          </w:p>
        </w:tc>
      </w:tr>
      <w:tr>
        <w:trPr>
          <w:trHeight w:val="90" w:hRule="atLeast"/>
          <w:jc w:val="center"/>
          <w:ins w:id="38" w:author="mazhuangzhuang" w:date="2017-06-05T20:37:15Z"/>
        </w:trPr>
        <w:tc>
          <w:tcPr>
            <w:tcW w:w="1666" w:type="dxa"/>
            <w:shd w:val="clear" w:color="auto" w:fill="FFFFFF"/>
            <w:vAlign w:val="top"/>
          </w:tcPr>
          <w:p>
            <w:pPr>
              <w:rPr>
                <w:ins w:id="39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40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2016-10-28</w:t>
              </w:r>
            </w:ins>
          </w:p>
        </w:tc>
        <w:tc>
          <w:tcPr>
            <w:tcW w:w="1455" w:type="dxa"/>
            <w:shd w:val="clear" w:color="auto" w:fill="FFFFFF"/>
            <w:vAlign w:val="top"/>
          </w:tcPr>
          <w:p>
            <w:pPr>
              <w:rPr>
                <w:ins w:id="41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42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胡高鹏</w:t>
              </w:r>
            </w:ins>
          </w:p>
        </w:tc>
        <w:tc>
          <w:tcPr>
            <w:tcW w:w="1350" w:type="dxa"/>
            <w:shd w:val="clear" w:color="auto" w:fill="FFFFFF"/>
            <w:vAlign w:val="top"/>
          </w:tcPr>
          <w:p>
            <w:pPr>
              <w:rPr>
                <w:ins w:id="43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44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1.0</w:t>
              </w:r>
            </w:ins>
          </w:p>
        </w:tc>
        <w:tc>
          <w:tcPr>
            <w:tcW w:w="4214" w:type="dxa"/>
            <w:shd w:val="clear" w:color="auto" w:fill="FFFFFF"/>
            <w:vAlign w:val="top"/>
          </w:tcPr>
          <w:p>
            <w:pPr>
              <w:rPr>
                <w:ins w:id="45" w:author="mazhuangzhuang" w:date="2017-06-05T20:37:15Z"/>
                <w:rFonts w:hint="eastAsia" w:asciiTheme="minorEastAsia" w:hAnsiTheme="minorEastAsia" w:eastAsiaTheme="minorEastAsia" w:cstheme="minorEastAsia"/>
              </w:rPr>
            </w:pPr>
            <w:ins w:id="46" w:author="mazhuangzhuang" w:date="2017-06-05T20:37:15Z">
              <w:r>
                <w:rPr>
                  <w:rFonts w:hint="eastAsia" w:asciiTheme="minorEastAsia" w:hAnsiTheme="minorEastAsia" w:eastAsiaTheme="minorEastAsia" w:cstheme="minorEastAsia"/>
                </w:rPr>
                <w:t>创建及编写</w:t>
              </w:r>
            </w:ins>
          </w:p>
        </w:tc>
      </w:tr>
      <w:tr>
        <w:trPr>
          <w:trHeight w:val="90" w:hRule="atLeast"/>
          <w:jc w:val="center"/>
          <w:ins w:id="47" w:author="mazhuangzhuang" w:date="2017-06-05T20:37:29Z"/>
        </w:trPr>
        <w:tc>
          <w:tcPr>
            <w:tcW w:w="1666" w:type="dxa"/>
            <w:shd w:val="clear" w:color="auto" w:fill="FFFFFF"/>
            <w:vAlign w:val="top"/>
          </w:tcPr>
          <w:p>
            <w:pPr>
              <w:rPr>
                <w:ins w:id="48" w:author="mazhuangzhuang" w:date="2017-06-05T20:37:29Z"/>
                <w:rFonts w:hint="eastAsia" w:asciiTheme="minorEastAsia" w:hAnsiTheme="minorEastAsia" w:eastAsiaTheme="minorEastAsia" w:cstheme="minorEastAsia"/>
              </w:rPr>
            </w:pPr>
            <w:ins w:id="49" w:author="mazhuangzhuang" w:date="2017-06-05T20:37:35Z">
              <w:r>
                <w:rPr>
                  <w:rFonts w:hint="default" w:asciiTheme="minorEastAsia" w:hAnsiTheme="minorEastAsia" w:cstheme="minorEastAsia"/>
                </w:rPr>
                <w:t>20</w:t>
              </w:r>
            </w:ins>
            <w:ins w:id="50" w:author="mazhuangzhuang" w:date="2017-06-05T20:37:36Z">
              <w:r>
                <w:rPr>
                  <w:rFonts w:hint="default" w:asciiTheme="minorEastAsia" w:hAnsiTheme="minorEastAsia" w:cstheme="minorEastAsia"/>
                </w:rPr>
                <w:t>17-</w:t>
              </w:r>
            </w:ins>
            <w:ins w:id="51" w:author="mazhuangzhuang" w:date="2017-06-05T20:37:37Z">
              <w:r>
                <w:rPr>
                  <w:rFonts w:hint="default" w:asciiTheme="minorEastAsia" w:hAnsiTheme="minorEastAsia" w:cstheme="minorEastAsia"/>
                </w:rPr>
                <w:t>06</w:t>
              </w:r>
            </w:ins>
            <w:ins w:id="52" w:author="mazhuangzhuang" w:date="2017-06-05T20:37:38Z">
              <w:r>
                <w:rPr>
                  <w:rFonts w:hint="default" w:asciiTheme="minorEastAsia" w:hAnsiTheme="minorEastAsia" w:cstheme="minorEastAsia"/>
                </w:rPr>
                <w:t>-</w:t>
              </w:r>
            </w:ins>
            <w:ins w:id="53" w:author="mazhuangzhuang" w:date="2017-06-05T20:37:43Z">
              <w:r>
                <w:rPr>
                  <w:rFonts w:hint="default" w:asciiTheme="minorEastAsia" w:hAnsiTheme="minorEastAsia" w:cstheme="minorEastAsia"/>
                </w:rPr>
                <w:t>0</w:t>
              </w:r>
            </w:ins>
            <w:ins w:id="54" w:author="mazhuangzhuang" w:date="2017-06-05T20:37:45Z">
              <w:r>
                <w:rPr>
                  <w:rFonts w:hint="default" w:asciiTheme="minorEastAsia" w:hAnsiTheme="minorEastAsia" w:cstheme="minorEastAsia"/>
                </w:rPr>
                <w:t>5</w:t>
              </w:r>
            </w:ins>
          </w:p>
        </w:tc>
        <w:tc>
          <w:tcPr>
            <w:tcW w:w="1455" w:type="dxa"/>
            <w:shd w:val="clear" w:color="auto" w:fill="FFFFFF"/>
            <w:vAlign w:val="top"/>
          </w:tcPr>
          <w:p>
            <w:pPr>
              <w:rPr>
                <w:ins w:id="55" w:author="mazhuangzhuang" w:date="2017-06-05T20:37:29Z"/>
                <w:rFonts w:hint="eastAsia" w:asciiTheme="minorEastAsia" w:hAnsiTheme="minorEastAsia" w:eastAsiaTheme="minorEastAsia" w:cstheme="minorEastAsia"/>
              </w:rPr>
            </w:pPr>
            <w:ins w:id="56" w:author="mazhuangzhuang" w:date="2017-06-05T20:37:49Z">
              <w:r>
                <w:rPr>
                  <w:rFonts w:hint="default" w:asciiTheme="minorEastAsia" w:hAnsiTheme="minorEastAsia" w:cstheme="minorEastAsia"/>
                </w:rPr>
                <w:t>曹</w:t>
              </w:r>
            </w:ins>
            <w:ins w:id="57" w:author="mazhuangzhuang" w:date="2017-06-05T20:37:50Z">
              <w:r>
                <w:rPr>
                  <w:rFonts w:hint="default" w:asciiTheme="minorEastAsia" w:hAnsiTheme="minorEastAsia" w:cstheme="minorEastAsia"/>
                </w:rPr>
                <w:t>士</w:t>
              </w:r>
            </w:ins>
            <w:ins w:id="58" w:author="mazhuangzhuang" w:date="2017-06-05T20:37:51Z">
              <w:r>
                <w:rPr>
                  <w:rFonts w:hint="default" w:asciiTheme="minorEastAsia" w:hAnsiTheme="minorEastAsia" w:cstheme="minorEastAsia"/>
                </w:rPr>
                <w:t>杰</w:t>
              </w:r>
            </w:ins>
          </w:p>
        </w:tc>
        <w:tc>
          <w:tcPr>
            <w:tcW w:w="1350" w:type="dxa"/>
            <w:shd w:val="clear" w:color="auto" w:fill="FFFFFF"/>
            <w:vAlign w:val="top"/>
          </w:tcPr>
          <w:p>
            <w:pPr>
              <w:rPr>
                <w:ins w:id="59" w:author="mazhuangzhuang" w:date="2017-06-05T20:37:29Z"/>
                <w:rFonts w:hint="eastAsia" w:asciiTheme="minorEastAsia" w:hAnsiTheme="minorEastAsia" w:eastAsiaTheme="minorEastAsia" w:cstheme="minorEastAsia"/>
              </w:rPr>
            </w:pPr>
            <w:ins w:id="60" w:author="mazhuangzhuang" w:date="2017-06-05T20:37:55Z">
              <w:r>
                <w:rPr>
                  <w:rFonts w:hint="default" w:asciiTheme="minorEastAsia" w:hAnsiTheme="minorEastAsia" w:cstheme="minorEastAsia"/>
                </w:rPr>
                <w:t>1.1</w:t>
              </w:r>
            </w:ins>
          </w:p>
        </w:tc>
        <w:tc>
          <w:tcPr>
            <w:tcW w:w="4214" w:type="dxa"/>
            <w:shd w:val="clear" w:color="auto" w:fill="FFFFFF"/>
            <w:vAlign w:val="top"/>
          </w:tcPr>
          <w:p>
            <w:pPr>
              <w:rPr>
                <w:ins w:id="61" w:author="mazhuangzhuang" w:date="2017-06-05T20:37:29Z"/>
                <w:rFonts w:hint="eastAsia" w:asciiTheme="minorEastAsia" w:hAnsiTheme="minorEastAsia" w:eastAsiaTheme="minorEastAsia" w:cstheme="minorEastAsia"/>
              </w:rPr>
            </w:pPr>
            <w:ins w:id="62" w:author="mazhuangzhuang" w:date="2017-06-05T20:38:08Z">
              <w:r>
                <w:rPr>
                  <w:rFonts w:hint="default" w:asciiTheme="minorEastAsia" w:hAnsiTheme="minorEastAsia" w:cstheme="minorEastAsia"/>
                </w:rPr>
                <w:t>修改</w:t>
              </w:r>
            </w:ins>
            <w:ins w:id="63" w:author="mazhuangzhuang" w:date="2017-06-05T20:38:20Z">
              <w:r>
                <w:rPr>
                  <w:rFonts w:hint="default" w:asciiTheme="minorEastAsia" w:hAnsiTheme="minorEastAsia" w:cstheme="minorEastAsia"/>
                </w:rPr>
                <w:t>票种</w:t>
              </w:r>
            </w:ins>
            <w:ins w:id="64" w:author="mazhuangzhuang" w:date="2017-06-05T20:38:21Z">
              <w:r>
                <w:rPr>
                  <w:rFonts w:hint="default" w:asciiTheme="minorEastAsia" w:hAnsiTheme="minorEastAsia" w:cstheme="minorEastAsia"/>
                </w:rPr>
                <w:t>参数</w:t>
              </w:r>
            </w:ins>
            <w:ins w:id="65" w:author="mazhuangzhuang" w:date="2017-06-05T20:38:25Z">
              <w:r>
                <w:rPr>
                  <w:rFonts w:hint="default" w:asciiTheme="minorEastAsia" w:hAnsiTheme="minorEastAsia" w:cstheme="minorEastAsia"/>
                </w:rPr>
                <w:t>，</w:t>
              </w:r>
            </w:ins>
            <w:ins w:id="66" w:author="mazhuangzhuang" w:date="2017-06-05T20:38:28Z">
              <w:r>
                <w:rPr>
                  <w:rFonts w:hint="default" w:asciiTheme="minorEastAsia" w:hAnsiTheme="minorEastAsia" w:cstheme="minorEastAsia"/>
                </w:rPr>
                <w:t>日历</w:t>
              </w:r>
            </w:ins>
            <w:ins w:id="67" w:author="mazhuangzhuang" w:date="2017-06-05T20:38:31Z">
              <w:r>
                <w:rPr>
                  <w:rFonts w:hint="default" w:asciiTheme="minorEastAsia" w:hAnsiTheme="minorEastAsia" w:cstheme="minorEastAsia"/>
                </w:rPr>
                <w:t>参数，</w:t>
              </w:r>
            </w:ins>
            <w:ins w:id="68" w:author="mazhuangzhuang" w:date="2017-06-05T20:38:50Z">
              <w:r>
                <w:rPr>
                  <w:rFonts w:hint="default"/>
                </w:rPr>
                <w:t>闸机</w:t>
              </w:r>
            </w:ins>
            <w:ins w:id="69" w:author="mazhuangzhuang" w:date="2017-06-05T20:38:52Z">
              <w:r>
                <w:rPr>
                  <w:rFonts w:hint="default"/>
                </w:rPr>
                <w:t>参数，</w:t>
              </w:r>
            </w:ins>
            <w:ins w:id="70" w:author="mazhuangzhuang" w:date="2017-06-05T20:38:55Z">
              <w:r>
                <w:rPr>
                  <w:rFonts w:hint="default"/>
                </w:rPr>
                <w:t>TV</w:t>
              </w:r>
            </w:ins>
            <w:ins w:id="71" w:author="mazhuangzhuang" w:date="2017-06-05T20:38:56Z">
              <w:r>
                <w:rPr>
                  <w:rFonts w:hint="default"/>
                </w:rPr>
                <w:t>M</w:t>
              </w:r>
            </w:ins>
            <w:ins w:id="72" w:author="mazhuangzhuang" w:date="2017-06-05T20:38:58Z">
              <w:r>
                <w:rPr>
                  <w:rFonts w:hint="default"/>
                </w:rPr>
                <w:t>参数，</w:t>
              </w:r>
            </w:ins>
            <w:ins w:id="73" w:author="mazhuangzhuang" w:date="2017-06-05T20:38:59Z">
              <w:r>
                <w:rPr>
                  <w:rFonts w:hint="default"/>
                </w:rPr>
                <w:t>B</w:t>
              </w:r>
            </w:ins>
            <w:ins w:id="74" w:author="mazhuangzhuang" w:date="2017-06-05T20:39:00Z">
              <w:r>
                <w:rPr>
                  <w:rFonts w:hint="default"/>
                </w:rPr>
                <w:t>OM</w:t>
              </w:r>
            </w:ins>
            <w:ins w:id="75" w:author="mazhuangzhuang" w:date="2017-06-05T20:39:02Z">
              <w:r>
                <w:rPr>
                  <w:rFonts w:hint="default"/>
                </w:rPr>
                <w:t>参数，</w:t>
              </w:r>
            </w:ins>
            <w:ins w:id="76" w:author="mazhuangzhuang" w:date="2017-06-05T20:39:05Z">
              <w:r>
                <w:rPr>
                  <w:rFonts w:hint="default"/>
                </w:rPr>
                <w:t>黑名单</w:t>
              </w:r>
            </w:ins>
            <w:ins w:id="77" w:author="mazhuangzhuang" w:date="2017-06-05T20:39:06Z">
              <w:r>
                <w:rPr>
                  <w:rFonts w:hint="default"/>
                </w:rPr>
                <w:t>参数</w:t>
              </w:r>
            </w:ins>
            <w:ins w:id="78" w:author="mazhuangzhuang" w:date="2017-06-05T20:39:07Z">
              <w:r>
                <w:rPr>
                  <w:rFonts w:hint="default"/>
                </w:rPr>
                <w:t>，</w:t>
              </w:r>
            </w:ins>
            <w:ins w:id="79" w:author="mazhuangzhuang" w:date="2017-06-05T20:39:09Z">
              <w:r>
                <w:rPr>
                  <w:rFonts w:hint="default"/>
                </w:rPr>
                <w:t>白名单</w:t>
              </w:r>
            </w:ins>
            <w:ins w:id="80" w:author="mazhuangzhuang" w:date="2017-06-05T20:39:10Z">
              <w:r>
                <w:rPr>
                  <w:rFonts w:hint="default"/>
                </w:rPr>
                <w:t>参数</w:t>
              </w:r>
            </w:ins>
            <w:ins w:id="81" w:author="mazhuangzhuang" w:date="2017-06-05T20:39:13Z">
              <w:r>
                <w:rPr>
                  <w:rFonts w:hint="default"/>
                </w:rPr>
                <w:t>，</w:t>
              </w:r>
            </w:ins>
            <w:ins w:id="82" w:author="mazhuangzhuang" w:date="2017-06-05T20:39:14Z">
              <w:r>
                <w:rPr>
                  <w:rFonts w:hint="default"/>
                </w:rPr>
                <w:t>系统</w:t>
              </w:r>
            </w:ins>
            <w:ins w:id="83" w:author="mazhuangzhuang" w:date="2017-06-05T20:39:15Z">
              <w:r>
                <w:rPr>
                  <w:rFonts w:hint="default"/>
                </w:rPr>
                <w:t>参数</w:t>
              </w:r>
            </w:ins>
          </w:p>
        </w:tc>
      </w:tr>
      <w:tr>
        <w:trPr>
          <w:trHeight w:val="90" w:hRule="atLeast"/>
          <w:jc w:val="center"/>
          <w:ins w:id="84" w:author="mazhuangzhuang" w:date="2017-06-07T11:09:21Z"/>
        </w:trPr>
        <w:tc>
          <w:tcPr>
            <w:tcW w:w="1666" w:type="dxa"/>
            <w:shd w:val="clear" w:color="auto" w:fill="FFFFFF"/>
            <w:vAlign w:val="top"/>
          </w:tcPr>
          <w:p>
            <w:pPr>
              <w:rPr>
                <w:ins w:id="85" w:author="mazhuangzhuang" w:date="2017-06-07T11:09:21Z"/>
                <w:rFonts w:hint="default" w:asciiTheme="minorEastAsia" w:hAnsiTheme="minorEastAsia" w:cstheme="minorEastAsia"/>
              </w:rPr>
            </w:pPr>
            <w:ins w:id="86" w:author="mazhuangzhuang" w:date="2017-06-07T11:09:25Z">
              <w:r>
                <w:rPr>
                  <w:rFonts w:hint="default" w:asciiTheme="minorEastAsia" w:hAnsiTheme="minorEastAsia" w:cstheme="minorEastAsia"/>
                </w:rPr>
                <w:t>2017-06-0</w:t>
              </w:r>
            </w:ins>
            <w:ins w:id="87" w:author="mazhuangzhuang" w:date="2017-06-07T11:09:28Z">
              <w:r>
                <w:rPr>
                  <w:rFonts w:hint="default" w:asciiTheme="minorEastAsia" w:hAnsiTheme="minorEastAsia" w:cstheme="minorEastAsia"/>
                </w:rPr>
                <w:t>7</w:t>
              </w:r>
            </w:ins>
          </w:p>
        </w:tc>
        <w:tc>
          <w:tcPr>
            <w:tcW w:w="1455" w:type="dxa"/>
            <w:shd w:val="clear" w:color="auto" w:fill="FFFFFF"/>
            <w:vAlign w:val="top"/>
          </w:tcPr>
          <w:p>
            <w:pPr>
              <w:rPr>
                <w:ins w:id="88" w:author="mazhuangzhuang" w:date="2017-06-07T11:09:21Z"/>
                <w:rFonts w:hint="default" w:asciiTheme="minorEastAsia" w:hAnsiTheme="minorEastAsia" w:cstheme="minorEastAsia"/>
              </w:rPr>
            </w:pPr>
            <w:ins w:id="89" w:author="mazhuangzhuang" w:date="2017-06-07T11:09:30Z">
              <w:r>
                <w:rPr>
                  <w:rFonts w:hint="default" w:asciiTheme="minorEastAsia" w:hAnsiTheme="minorEastAsia" w:cstheme="minorEastAsia"/>
                </w:rPr>
                <w:t>曹士杰</w:t>
              </w:r>
            </w:ins>
          </w:p>
        </w:tc>
        <w:tc>
          <w:tcPr>
            <w:tcW w:w="1350" w:type="dxa"/>
            <w:shd w:val="clear" w:color="auto" w:fill="FFFFFF"/>
            <w:vAlign w:val="top"/>
          </w:tcPr>
          <w:p>
            <w:pPr>
              <w:rPr>
                <w:ins w:id="90" w:author="mazhuangzhuang" w:date="2017-06-07T11:09:21Z"/>
                <w:rFonts w:hint="default" w:asciiTheme="minorEastAsia" w:hAnsiTheme="minorEastAsia" w:cstheme="minorEastAsia"/>
              </w:rPr>
            </w:pPr>
            <w:ins w:id="91" w:author="mazhuangzhuang" w:date="2017-06-07T11:09:32Z">
              <w:r>
                <w:rPr>
                  <w:rFonts w:hint="default" w:asciiTheme="minorEastAsia" w:hAnsiTheme="minorEastAsia" w:cstheme="minorEastAsia"/>
                </w:rPr>
                <w:t>1.</w:t>
              </w:r>
            </w:ins>
            <w:ins w:id="92" w:author="mazhuangzhuang" w:date="2017-06-07T11:09:34Z">
              <w:r>
                <w:rPr>
                  <w:rFonts w:hint="default" w:asciiTheme="minorEastAsia" w:hAnsiTheme="minorEastAsia" w:cstheme="minorEastAsia"/>
                </w:rPr>
                <w:t>2</w:t>
              </w:r>
            </w:ins>
          </w:p>
        </w:tc>
        <w:tc>
          <w:tcPr>
            <w:tcW w:w="4214" w:type="dxa"/>
            <w:shd w:val="clear" w:color="auto" w:fill="FFFFFF"/>
            <w:vAlign w:val="top"/>
          </w:tcPr>
          <w:p>
            <w:pPr>
              <w:rPr>
                <w:ins w:id="93" w:author="mazhuangzhuang" w:date="2017-06-07T11:09:21Z"/>
                <w:rFonts w:hint="default" w:asciiTheme="minorEastAsia" w:hAnsiTheme="minorEastAsia" w:cstheme="minorEastAsia"/>
              </w:rPr>
            </w:pPr>
            <w:ins w:id="94" w:author="mazhuangzhuang" w:date="2017-06-07T11:09:36Z">
              <w:r>
                <w:rPr>
                  <w:rFonts w:hint="default" w:asciiTheme="minorEastAsia" w:hAnsiTheme="minorEastAsia" w:cstheme="minorEastAsia"/>
                </w:rPr>
                <w:t>添加</w:t>
              </w:r>
            </w:ins>
            <w:ins w:id="95" w:author="mazhuangzhuang" w:date="2017-06-07T11:09:39Z">
              <w:r>
                <w:rPr>
                  <w:rFonts w:hint="default" w:asciiTheme="minorEastAsia" w:hAnsiTheme="minorEastAsia" w:cstheme="minorEastAsia"/>
                </w:rPr>
                <w:t>票种</w:t>
              </w:r>
            </w:ins>
            <w:ins w:id="96" w:author="mazhuangzhuang" w:date="2017-06-07T11:09:42Z">
              <w:r>
                <w:rPr>
                  <w:rFonts w:hint="default" w:asciiTheme="minorEastAsia" w:hAnsiTheme="minorEastAsia" w:cstheme="minorEastAsia"/>
                </w:rPr>
                <w:t>参数</w:t>
              </w:r>
            </w:ins>
            <w:ins w:id="97" w:author="mazhuangzhuang" w:date="2017-06-07T11:09:44Z">
              <w:r>
                <w:rPr>
                  <w:rFonts w:hint="default" w:asciiTheme="minorEastAsia" w:hAnsiTheme="minorEastAsia" w:cstheme="minorEastAsia"/>
                </w:rPr>
                <w:t>站点</w:t>
              </w:r>
            </w:ins>
            <w:ins w:id="98" w:author="mazhuangzhuang" w:date="2017-06-07T11:09:47Z">
              <w:r>
                <w:rPr>
                  <w:rFonts w:hint="default" w:asciiTheme="minorEastAsia" w:hAnsiTheme="minorEastAsia" w:cstheme="minorEastAsia"/>
                </w:rPr>
                <w:t>限制</w:t>
              </w:r>
            </w:ins>
            <w:ins w:id="99" w:author="mazhuangzhuang" w:date="2017-06-07T11:09:48Z">
              <w:r>
                <w:rPr>
                  <w:rFonts w:hint="default" w:asciiTheme="minorEastAsia" w:hAnsiTheme="minorEastAsia" w:cstheme="minorEastAsia"/>
                </w:rPr>
                <w:t>字段</w:t>
              </w:r>
            </w:ins>
          </w:p>
        </w:tc>
      </w:tr>
      <w:tr>
        <w:trPr>
          <w:trHeight w:val="90" w:hRule="atLeast"/>
          <w:jc w:val="center"/>
          <w:ins w:id="100" w:author="mazhuangzhuang" w:date="2017-06-07T17:08:59Z"/>
        </w:trPr>
        <w:tc>
          <w:tcPr>
            <w:tcW w:w="1666" w:type="dxa"/>
            <w:shd w:val="clear" w:color="auto" w:fill="FFFFFF"/>
            <w:vAlign w:val="top"/>
          </w:tcPr>
          <w:p>
            <w:pPr>
              <w:rPr>
                <w:ins w:id="101" w:author="mazhuangzhuang" w:date="2017-06-07T17:08:59Z"/>
                <w:rFonts w:hint="default" w:asciiTheme="minorEastAsia" w:hAnsiTheme="minorEastAsia" w:cstheme="minorEastAsia"/>
              </w:rPr>
            </w:pPr>
            <w:ins w:id="102" w:author="mazhuangzhuang" w:date="2017-06-07T17:09:01Z">
              <w:r>
                <w:rPr>
                  <w:rFonts w:hint="default" w:asciiTheme="minorEastAsia" w:hAnsiTheme="minorEastAsia" w:cstheme="minorEastAsia"/>
                </w:rPr>
                <w:t>2017-06-07</w:t>
              </w:r>
            </w:ins>
          </w:p>
        </w:tc>
        <w:tc>
          <w:tcPr>
            <w:tcW w:w="1455" w:type="dxa"/>
            <w:shd w:val="clear" w:color="auto" w:fill="FFFFFF"/>
            <w:vAlign w:val="top"/>
          </w:tcPr>
          <w:p>
            <w:pPr>
              <w:rPr>
                <w:ins w:id="103" w:author="mazhuangzhuang" w:date="2017-06-07T17:08:59Z"/>
                <w:rFonts w:hint="default" w:asciiTheme="minorEastAsia" w:hAnsiTheme="minorEastAsia" w:cstheme="minorEastAsia"/>
              </w:rPr>
            </w:pPr>
            <w:ins w:id="104" w:author="mazhuangzhuang" w:date="2017-06-07T17:09:03Z">
              <w:r>
                <w:rPr>
                  <w:rFonts w:hint="default" w:asciiTheme="minorEastAsia" w:hAnsiTheme="minorEastAsia" w:cstheme="minorEastAsia"/>
                </w:rPr>
                <w:t>曹士杰</w:t>
              </w:r>
            </w:ins>
          </w:p>
        </w:tc>
        <w:tc>
          <w:tcPr>
            <w:tcW w:w="1350" w:type="dxa"/>
            <w:shd w:val="clear" w:color="auto" w:fill="FFFFFF"/>
            <w:vAlign w:val="top"/>
          </w:tcPr>
          <w:p>
            <w:pPr>
              <w:rPr>
                <w:ins w:id="105" w:author="mazhuangzhuang" w:date="2017-06-07T17:08:59Z"/>
                <w:rFonts w:hint="default" w:asciiTheme="minorEastAsia" w:hAnsiTheme="minorEastAsia" w:cstheme="minorEastAsia"/>
              </w:rPr>
            </w:pPr>
            <w:ins w:id="106" w:author="mazhuangzhuang" w:date="2017-06-07T17:09:05Z">
              <w:r>
                <w:rPr>
                  <w:rFonts w:hint="default" w:asciiTheme="minorEastAsia" w:hAnsiTheme="minorEastAsia" w:cstheme="minorEastAsia"/>
                </w:rPr>
                <w:t>1.</w:t>
              </w:r>
            </w:ins>
            <w:ins w:id="107" w:author="mazhuangzhuang" w:date="2017-06-07T17:09:07Z">
              <w:r>
                <w:rPr>
                  <w:rFonts w:hint="default" w:asciiTheme="minorEastAsia" w:hAnsiTheme="minorEastAsia" w:cstheme="minorEastAsia"/>
                </w:rPr>
                <w:t>3</w:t>
              </w:r>
            </w:ins>
          </w:p>
        </w:tc>
        <w:tc>
          <w:tcPr>
            <w:tcW w:w="4214" w:type="dxa"/>
            <w:shd w:val="clear" w:color="auto" w:fill="FFFFFF"/>
            <w:vAlign w:val="top"/>
          </w:tcPr>
          <w:p>
            <w:pPr>
              <w:rPr>
                <w:ins w:id="108" w:author="mazhuangzhuang" w:date="2017-06-07T17:08:59Z"/>
                <w:rFonts w:hint="default" w:asciiTheme="minorEastAsia" w:hAnsiTheme="minorEastAsia" w:cstheme="minorEastAsia"/>
              </w:rPr>
            </w:pPr>
            <w:ins w:id="109" w:author="mazhuangzhuang" w:date="2017-06-07T17:09:19Z">
              <w:r>
                <w:rPr>
                  <w:rFonts w:hint="default" w:asciiTheme="minorEastAsia" w:hAnsiTheme="minorEastAsia" w:cstheme="minorEastAsia"/>
                </w:rPr>
                <w:t>BOM</w:t>
              </w:r>
            </w:ins>
            <w:ins w:id="110" w:author="mazhuangzhuang" w:date="2017-06-07T17:09:22Z">
              <w:r>
                <w:rPr>
                  <w:rFonts w:hint="default" w:asciiTheme="minorEastAsia" w:hAnsiTheme="minorEastAsia" w:cstheme="minorEastAsia"/>
                </w:rPr>
                <w:t>参数</w:t>
              </w:r>
            </w:ins>
            <w:ins w:id="111" w:author="mazhuangzhuang" w:date="2017-06-07T17:09:41Z">
              <w:r>
                <w:rPr>
                  <w:rFonts w:hint="default" w:asciiTheme="minorEastAsia" w:hAnsiTheme="minorEastAsia" w:cstheme="minorEastAsia"/>
                </w:rPr>
                <w:t>添加</w:t>
              </w:r>
            </w:ins>
            <w:ins w:id="112" w:author="mazhuangzhuang" w:date="2017-06-07T17:09:29Z">
              <w:r>
                <w:rPr>
                  <w:rFonts w:hint="default" w:asciiTheme="minorEastAsia" w:hAnsiTheme="minorEastAsia" w:cstheme="minorEastAsia"/>
                </w:rPr>
                <w:t>可售票种</w:t>
              </w:r>
            </w:ins>
          </w:p>
        </w:tc>
      </w:tr>
      <w:tr>
        <w:trPr>
          <w:trHeight w:val="90" w:hRule="atLeast"/>
          <w:jc w:val="center"/>
          <w:ins w:id="113" w:author="mazhuangzhuang" w:date="2017-06-12T10:05:33Z"/>
        </w:trPr>
        <w:tc>
          <w:tcPr>
            <w:tcW w:w="1666" w:type="dxa"/>
            <w:shd w:val="clear" w:color="auto" w:fill="FFFFFF"/>
            <w:vAlign w:val="top"/>
          </w:tcPr>
          <w:p>
            <w:pPr>
              <w:rPr>
                <w:ins w:id="114" w:author="mazhuangzhuang" w:date="2017-06-12T10:05:33Z"/>
                <w:rFonts w:hint="default" w:asciiTheme="minorEastAsia" w:hAnsiTheme="minorEastAsia" w:cstheme="minorEastAsia"/>
              </w:rPr>
            </w:pPr>
            <w:ins w:id="115" w:author="mazhuangzhuang" w:date="2017-06-12T10:05:36Z">
              <w:r>
                <w:rPr>
                  <w:rFonts w:hint="default" w:asciiTheme="minorEastAsia" w:hAnsiTheme="minorEastAsia" w:cstheme="minorEastAsia"/>
                </w:rPr>
                <w:t>2017-06-</w:t>
              </w:r>
            </w:ins>
            <w:ins w:id="116" w:author="mazhuangzhuang" w:date="2017-06-12T10:05:40Z">
              <w:r>
                <w:rPr>
                  <w:rFonts w:hint="default" w:asciiTheme="minorEastAsia" w:hAnsiTheme="minorEastAsia" w:cstheme="minorEastAsia"/>
                </w:rPr>
                <w:t>1</w:t>
              </w:r>
            </w:ins>
            <w:ins w:id="117" w:author="mazhuangzhuang" w:date="2017-06-12T10:05:41Z">
              <w:r>
                <w:rPr>
                  <w:rFonts w:hint="default" w:asciiTheme="minorEastAsia" w:hAnsiTheme="minorEastAsia" w:cstheme="minorEastAsia"/>
                </w:rPr>
                <w:t>2</w:t>
              </w:r>
            </w:ins>
          </w:p>
        </w:tc>
        <w:tc>
          <w:tcPr>
            <w:tcW w:w="1455" w:type="dxa"/>
            <w:shd w:val="clear" w:color="auto" w:fill="FFFFFF"/>
            <w:vAlign w:val="top"/>
          </w:tcPr>
          <w:p>
            <w:pPr>
              <w:rPr>
                <w:ins w:id="118" w:author="mazhuangzhuang" w:date="2017-06-12T10:05:33Z"/>
                <w:rFonts w:hint="default" w:asciiTheme="minorEastAsia" w:hAnsiTheme="minorEastAsia" w:cstheme="minorEastAsia"/>
              </w:rPr>
            </w:pPr>
            <w:ins w:id="119" w:author="mazhuangzhuang" w:date="2017-06-12T10:05:43Z">
              <w:r>
                <w:rPr>
                  <w:rFonts w:hint="default" w:asciiTheme="minorEastAsia" w:hAnsiTheme="minorEastAsia" w:cstheme="minorEastAsia"/>
                </w:rPr>
                <w:t>曹士杰</w:t>
              </w:r>
            </w:ins>
          </w:p>
        </w:tc>
        <w:tc>
          <w:tcPr>
            <w:tcW w:w="1350" w:type="dxa"/>
            <w:shd w:val="clear" w:color="auto" w:fill="FFFFFF"/>
            <w:vAlign w:val="top"/>
          </w:tcPr>
          <w:p>
            <w:pPr>
              <w:rPr>
                <w:ins w:id="120" w:author="mazhuangzhuang" w:date="2017-06-12T10:05:33Z"/>
                <w:rFonts w:hint="default" w:asciiTheme="minorEastAsia" w:hAnsiTheme="minorEastAsia" w:cstheme="minorEastAsia"/>
              </w:rPr>
            </w:pPr>
            <w:ins w:id="121" w:author="mazhuangzhuang" w:date="2017-06-12T10:05:46Z">
              <w:r>
                <w:rPr>
                  <w:rFonts w:hint="default" w:asciiTheme="minorEastAsia" w:hAnsiTheme="minorEastAsia" w:cstheme="minorEastAsia"/>
                </w:rPr>
                <w:t>1.</w:t>
              </w:r>
            </w:ins>
            <w:ins w:id="122" w:author="mazhuangzhuang" w:date="2017-06-12T10:05:47Z">
              <w:r>
                <w:rPr>
                  <w:rFonts w:hint="default" w:asciiTheme="minorEastAsia" w:hAnsiTheme="minorEastAsia" w:cstheme="minorEastAsia"/>
                </w:rPr>
                <w:t>4</w:t>
              </w:r>
            </w:ins>
          </w:p>
        </w:tc>
        <w:tc>
          <w:tcPr>
            <w:tcW w:w="4214" w:type="dxa"/>
            <w:shd w:val="clear" w:color="auto" w:fill="FFFFFF"/>
            <w:vAlign w:val="top"/>
          </w:tcPr>
          <w:p>
            <w:pPr>
              <w:rPr>
                <w:ins w:id="123" w:author="mazhuangzhuang" w:date="2017-06-12T10:06:08Z"/>
                <w:rFonts w:hint="default" w:asciiTheme="minorEastAsia" w:hAnsiTheme="minorEastAsia" w:cstheme="minorEastAsia"/>
              </w:rPr>
            </w:pPr>
            <w:ins w:id="124" w:author="mazhuangzhuang" w:date="2017-06-12T10:05:51Z">
              <w:r>
                <w:rPr>
                  <w:rFonts w:hint="default" w:asciiTheme="minorEastAsia" w:hAnsiTheme="minorEastAsia" w:cstheme="minorEastAsia"/>
                </w:rPr>
                <w:t>黑名单</w:t>
              </w:r>
            </w:ins>
            <w:ins w:id="125" w:author="mazhuangzhuang" w:date="2017-06-12T10:05:55Z">
              <w:r>
                <w:rPr>
                  <w:rFonts w:hint="default" w:asciiTheme="minorEastAsia" w:hAnsiTheme="minorEastAsia" w:cstheme="minorEastAsia"/>
                </w:rPr>
                <w:t>参数</w:t>
              </w:r>
            </w:ins>
            <w:ins w:id="126" w:author="mazhuangzhuang" w:date="2017-06-12T10:06:00Z">
              <w:r>
                <w:rPr>
                  <w:rFonts w:hint="default" w:asciiTheme="minorEastAsia" w:hAnsiTheme="minorEastAsia" w:cstheme="minorEastAsia"/>
                </w:rPr>
                <w:t>添加</w:t>
              </w:r>
            </w:ins>
            <w:ins w:id="127" w:author="mazhuangzhuang" w:date="2017-06-12T10:06:03Z">
              <w:r>
                <w:rPr>
                  <w:rFonts w:hint="default" w:asciiTheme="minorEastAsia" w:hAnsiTheme="minorEastAsia" w:cstheme="minorEastAsia"/>
                </w:rPr>
                <w:t>票种类型</w:t>
              </w:r>
            </w:ins>
            <w:ins w:id="128" w:author="mazhuangzhuang" w:date="2017-06-12T10:06:05Z">
              <w:r>
                <w:rPr>
                  <w:rFonts w:hint="default" w:asciiTheme="minorEastAsia" w:hAnsiTheme="minorEastAsia" w:cstheme="minorEastAsia"/>
                </w:rPr>
                <w:t>、</w:t>
              </w:r>
            </w:ins>
            <w:ins w:id="129" w:author="mazhuangzhuang" w:date="2017-06-12T10:06:07Z">
              <w:r>
                <w:rPr>
                  <w:rFonts w:hint="default" w:asciiTheme="minorEastAsia" w:hAnsiTheme="minorEastAsia" w:cstheme="minorEastAsia"/>
                </w:rPr>
                <w:t>城市</w:t>
              </w:r>
            </w:ins>
            <w:ins w:id="130" w:author="mazhuangzhuang" w:date="2017-06-12T10:06:08Z">
              <w:r>
                <w:rPr>
                  <w:rFonts w:hint="default" w:asciiTheme="minorEastAsia" w:hAnsiTheme="minorEastAsia" w:cstheme="minorEastAsia"/>
                </w:rPr>
                <w:t>代码</w:t>
              </w:r>
            </w:ins>
          </w:p>
          <w:p>
            <w:pPr>
              <w:rPr>
                <w:ins w:id="131" w:author="mazhuangzhuang" w:date="2017-06-12T10:05:33Z"/>
                <w:rFonts w:hint="default" w:asciiTheme="minorEastAsia" w:hAnsiTheme="minorEastAsia" w:cstheme="minorEastAsia"/>
              </w:rPr>
            </w:pPr>
            <w:ins w:id="132" w:author="mazhuangzhuang" w:date="2017-06-12T10:06:10Z">
              <w:r>
                <w:rPr>
                  <w:rFonts w:hint="default" w:asciiTheme="minorEastAsia" w:hAnsiTheme="minorEastAsia" w:cstheme="minorEastAsia"/>
                </w:rPr>
                <w:t>白名单</w:t>
              </w:r>
            </w:ins>
            <w:ins w:id="133" w:author="mazhuangzhuang" w:date="2017-06-12T10:06:11Z">
              <w:r>
                <w:rPr>
                  <w:rFonts w:hint="default" w:asciiTheme="minorEastAsia" w:hAnsiTheme="minorEastAsia" w:cstheme="minorEastAsia"/>
                </w:rPr>
                <w:t>参数</w:t>
              </w:r>
            </w:ins>
            <w:ins w:id="134" w:author="mazhuangzhuang" w:date="2017-06-12T10:06:12Z">
              <w:r>
                <w:rPr>
                  <w:rFonts w:hint="default" w:asciiTheme="minorEastAsia" w:hAnsiTheme="minorEastAsia" w:cstheme="minorEastAsia"/>
                </w:rPr>
                <w:t>添加</w:t>
              </w:r>
            </w:ins>
            <w:ins w:id="135" w:author="mazhuangzhuang" w:date="2017-06-12T10:06:17Z">
              <w:r>
                <w:rPr>
                  <w:rFonts w:hint="default" w:asciiTheme="minorEastAsia" w:hAnsiTheme="minorEastAsia" w:cstheme="minorEastAsia"/>
                </w:rPr>
                <w:t>票种类型</w:t>
              </w:r>
            </w:ins>
            <w:ins w:id="136" w:author="mazhuangzhuang" w:date="2017-06-12T10:06:18Z">
              <w:r>
                <w:rPr>
                  <w:rFonts w:hint="default" w:asciiTheme="minorEastAsia" w:hAnsiTheme="minorEastAsia" w:cstheme="minorEastAsia"/>
                </w:rPr>
                <w:t>、</w:t>
              </w:r>
            </w:ins>
            <w:ins w:id="137" w:author="mazhuangzhuang" w:date="2017-06-12T10:06:19Z">
              <w:r>
                <w:rPr>
                  <w:rFonts w:hint="default" w:asciiTheme="minorEastAsia" w:hAnsiTheme="minorEastAsia" w:cstheme="minorEastAsia"/>
                </w:rPr>
                <w:t>城市</w:t>
              </w:r>
            </w:ins>
            <w:ins w:id="138" w:author="mazhuangzhuang" w:date="2017-06-12T10:06:21Z">
              <w:r>
                <w:rPr>
                  <w:rFonts w:hint="default" w:asciiTheme="minorEastAsia" w:hAnsiTheme="minorEastAsia" w:cstheme="minorEastAsia"/>
                </w:rPr>
                <w:t>代码</w:t>
              </w:r>
            </w:ins>
          </w:p>
        </w:tc>
      </w:tr>
      <w:tr>
        <w:trPr>
          <w:trHeight w:val="90" w:hRule="atLeast"/>
          <w:jc w:val="center"/>
          <w:ins w:id="139" w:author="mazhuangzhuang" w:date="2017-06-26T14:00:14Z"/>
        </w:trPr>
        <w:tc>
          <w:tcPr>
            <w:tcW w:w="1666" w:type="dxa"/>
            <w:shd w:val="clear" w:color="auto" w:fill="FFFFFF"/>
            <w:vAlign w:val="top"/>
          </w:tcPr>
          <w:p>
            <w:pPr>
              <w:rPr>
                <w:ins w:id="140" w:author="mazhuangzhuang" w:date="2017-06-26T14:00:14Z"/>
                <w:rFonts w:hint="default" w:asciiTheme="minorEastAsia" w:hAnsiTheme="minorEastAsia" w:cstheme="minorEastAsia"/>
              </w:rPr>
            </w:pPr>
            <w:ins w:id="141" w:author="mazhuangzhuang" w:date="2017-06-26T14:00:20Z">
              <w:r>
                <w:rPr>
                  <w:rFonts w:hint="default" w:asciiTheme="minorEastAsia" w:hAnsiTheme="minorEastAsia" w:cstheme="minorEastAsia"/>
                </w:rPr>
                <w:t>2017-06-</w:t>
              </w:r>
            </w:ins>
            <w:ins w:id="142" w:author="mazhuangzhuang" w:date="2017-06-26T14:00:26Z">
              <w:r>
                <w:rPr>
                  <w:rFonts w:hint="default" w:asciiTheme="minorEastAsia" w:hAnsiTheme="minorEastAsia" w:cstheme="minorEastAsia"/>
                </w:rPr>
                <w:t>26</w:t>
              </w:r>
            </w:ins>
          </w:p>
        </w:tc>
        <w:tc>
          <w:tcPr>
            <w:tcW w:w="1455" w:type="dxa"/>
            <w:shd w:val="clear" w:color="auto" w:fill="FFFFFF"/>
            <w:vAlign w:val="top"/>
          </w:tcPr>
          <w:p>
            <w:pPr>
              <w:rPr>
                <w:ins w:id="143" w:author="mazhuangzhuang" w:date="2017-06-26T14:00:14Z"/>
                <w:rFonts w:hint="default" w:asciiTheme="minorEastAsia" w:hAnsiTheme="minorEastAsia" w:cstheme="minorEastAsia"/>
              </w:rPr>
            </w:pPr>
            <w:ins w:id="144" w:author="mazhuangzhuang" w:date="2017-06-26T14:00:29Z">
              <w:r>
                <w:rPr>
                  <w:rFonts w:hint="default" w:asciiTheme="minorEastAsia" w:hAnsiTheme="minorEastAsia" w:cstheme="minorEastAsia"/>
                </w:rPr>
                <w:t>曹士杰</w:t>
              </w:r>
            </w:ins>
          </w:p>
        </w:tc>
        <w:tc>
          <w:tcPr>
            <w:tcW w:w="1350" w:type="dxa"/>
            <w:shd w:val="clear" w:color="auto" w:fill="FFFFFF"/>
            <w:vAlign w:val="top"/>
          </w:tcPr>
          <w:p>
            <w:pPr>
              <w:rPr>
                <w:ins w:id="145" w:author="mazhuangzhuang" w:date="2017-06-26T14:00:14Z"/>
                <w:rFonts w:hint="default" w:asciiTheme="minorEastAsia" w:hAnsiTheme="minorEastAsia" w:cstheme="minorEastAsia"/>
              </w:rPr>
            </w:pPr>
            <w:ins w:id="146" w:author="mazhuangzhuang" w:date="2017-06-26T14:00:30Z">
              <w:r>
                <w:rPr>
                  <w:rFonts w:hint="default" w:asciiTheme="minorEastAsia" w:hAnsiTheme="minorEastAsia" w:cstheme="minorEastAsia"/>
                </w:rPr>
                <w:t>1.</w:t>
              </w:r>
            </w:ins>
            <w:ins w:id="147" w:author="mazhuangzhuang" w:date="2017-06-26T14:00:32Z">
              <w:r>
                <w:rPr>
                  <w:rFonts w:hint="default" w:asciiTheme="minorEastAsia" w:hAnsiTheme="minorEastAsia" w:cstheme="minorEastAsia"/>
                </w:rPr>
                <w:t>5</w:t>
              </w:r>
            </w:ins>
          </w:p>
        </w:tc>
        <w:tc>
          <w:tcPr>
            <w:tcW w:w="4214" w:type="dxa"/>
            <w:shd w:val="clear" w:color="auto" w:fill="FFFFFF"/>
            <w:vAlign w:val="top"/>
          </w:tcPr>
          <w:p>
            <w:pPr>
              <w:rPr>
                <w:ins w:id="148" w:author="mazhuangzhuang" w:date="2017-06-26T14:00:14Z"/>
                <w:rFonts w:hint="default" w:asciiTheme="minorEastAsia" w:hAnsiTheme="minorEastAsia" w:cstheme="minorEastAsia"/>
              </w:rPr>
            </w:pPr>
            <w:ins w:id="149" w:author="mazhuangzhuang" w:date="2017-06-26T14:00:45Z">
              <w:r>
                <w:rPr>
                  <w:rFonts w:hint="default" w:asciiTheme="minorEastAsia" w:hAnsiTheme="minorEastAsia" w:cstheme="minorEastAsia"/>
                </w:rPr>
                <w:t>添加</w:t>
              </w:r>
            </w:ins>
            <w:ins w:id="150" w:author="mazhuangzhuang" w:date="2017-06-26T14:00:46Z">
              <w:r>
                <w:rPr>
                  <w:rFonts w:hint="default" w:asciiTheme="minorEastAsia" w:hAnsiTheme="minorEastAsia" w:cstheme="minorEastAsia"/>
                </w:rPr>
                <w:t>进站</w:t>
              </w:r>
            </w:ins>
            <w:ins w:id="151" w:author="mazhuangzhuang" w:date="2017-06-26T14:00:47Z">
              <w:r>
                <w:rPr>
                  <w:rFonts w:hint="default" w:asciiTheme="minorEastAsia" w:hAnsiTheme="minorEastAsia" w:cstheme="minorEastAsia"/>
                </w:rPr>
                <w:t>更新</w:t>
              </w:r>
            </w:ins>
            <w:ins w:id="152" w:author="mazhuangzhuang" w:date="2017-06-26T14:00:49Z">
              <w:r>
                <w:rPr>
                  <w:rFonts w:hint="default" w:asciiTheme="minorEastAsia" w:hAnsiTheme="minorEastAsia" w:cstheme="minorEastAsia"/>
                </w:rPr>
                <w:t>手续费</w:t>
              </w:r>
            </w:ins>
            <w:ins w:id="153" w:author="mazhuangzhuang" w:date="2017-06-26T14:01:22Z">
              <w:r>
                <w:rPr>
                  <w:rFonts w:hint="default" w:asciiTheme="minorEastAsia" w:hAnsiTheme="minorEastAsia" w:cstheme="minorEastAsia"/>
                </w:rPr>
                <w:t>、</w:t>
              </w:r>
            </w:ins>
            <w:ins w:id="154" w:author="mazhuangzhuang" w:date="2017-06-26T14:01:09Z">
              <w:r>
                <w:rPr>
                  <w:rFonts w:hint="default" w:asciiTheme="minorEastAsia" w:hAnsiTheme="minorEastAsia" w:cstheme="minorEastAsia"/>
                </w:rPr>
                <w:t>出站</w:t>
              </w:r>
            </w:ins>
            <w:ins w:id="155" w:author="mazhuangzhuang" w:date="2017-06-26T14:01:10Z">
              <w:r>
                <w:rPr>
                  <w:rFonts w:hint="default" w:asciiTheme="minorEastAsia" w:hAnsiTheme="minorEastAsia" w:cstheme="minorEastAsia"/>
                </w:rPr>
                <w:t>更新</w:t>
              </w:r>
            </w:ins>
            <w:ins w:id="156" w:author="mazhuangzhuang" w:date="2017-06-26T14:01:14Z">
              <w:r>
                <w:rPr>
                  <w:rFonts w:hint="default" w:asciiTheme="minorEastAsia" w:hAnsiTheme="minorEastAsia" w:cstheme="minorEastAsia"/>
                </w:rPr>
                <w:t>手续费</w:t>
              </w:r>
            </w:ins>
            <w:ins w:id="157" w:author="mazhuangzhuang" w:date="2017-06-26T14:01:25Z">
              <w:r>
                <w:rPr>
                  <w:rFonts w:hint="default" w:asciiTheme="minorEastAsia" w:hAnsiTheme="minorEastAsia" w:cstheme="minorEastAsia"/>
                </w:rPr>
                <w:t>、</w:t>
              </w:r>
            </w:ins>
            <w:ins w:id="158" w:author="mazhuangzhuang" w:date="2017-06-26T14:01:28Z">
              <w:r>
                <w:rPr>
                  <w:rFonts w:hint="default" w:asciiTheme="minorEastAsia" w:hAnsiTheme="minorEastAsia" w:cstheme="minorEastAsia"/>
                </w:rPr>
                <w:t>续期</w:t>
              </w:r>
            </w:ins>
            <w:ins w:id="159" w:author="mazhuangzhuang" w:date="2017-06-26T14:01:31Z">
              <w:r>
                <w:rPr>
                  <w:rFonts w:hint="default" w:asciiTheme="minorEastAsia" w:hAnsiTheme="minorEastAsia" w:cstheme="minorEastAsia"/>
                </w:rPr>
                <w:t>手续费</w:t>
              </w:r>
            </w:ins>
          </w:p>
        </w:tc>
      </w:tr>
    </w:tbl>
    <w:p>
      <w:pPr>
        <w:rPr>
          <w:ins w:id="160" w:author="mazhuangzhuang" w:date="2017-06-05T20:37:15Z"/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spacing w:beforeLines="0" w:afterLines="0"/>
        <w:jc w:val="both"/>
        <w:outlineLvl w:val="9"/>
        <w:rPr>
          <w:ins w:id="162" w:author="mazhuangzhuang" w:date="2017-06-05T12:06:34Z"/>
          <w:rFonts w:hint="default" w:ascii="思源黑体 CN" w:hAnsi="思源黑体 CN" w:eastAsia="思源黑体 CN" w:cs="思源黑体 CN"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  <w:pPrChange w:id="161" w:author="mazhuangzhuang" w:date="2017-06-05T12:07:09Z">
          <w:pPr>
            <w:widowControl w:val="0"/>
            <w:numPr>
              <w:ilvl w:val="0"/>
              <w:numId w:val="0"/>
            </w:numPr>
            <w:tabs>
              <w:tab w:val="clear" w:pos="432"/>
            </w:tabs>
            <w:jc w:val="both"/>
            <w:outlineLvl w:val="0"/>
          </w:pPr>
        </w:pPrChange>
      </w:pPr>
    </w:p>
    <w:p>
      <w:pPr>
        <w:numPr>
          <w:ilvl w:val="0"/>
          <w:numId w:val="2"/>
        </w:numPr>
        <w:jc w:val="both"/>
        <w:outlineLvl w:val="0"/>
        <w:rPr>
          <w:rFonts w:hint="default" w:ascii="思源黑体 CN" w:hAnsi="思源黑体 CN" w:eastAsia="思源黑体 CN" w:cs="思源黑体 CN"/>
          <w:b/>
          <w:bCs/>
          <w:sz w:val="32"/>
          <w:szCs w:val="32"/>
        </w:rPr>
      </w:pPr>
      <w:r>
        <w:rPr>
          <w:rFonts w:hint="default" w:ascii="思源黑体 CN" w:hAnsi="思源黑体 CN" w:eastAsia="思源黑体 CN" w:cs="思源黑体 CN"/>
          <w:b/>
          <w:bCs/>
          <w:sz w:val="32"/>
          <w:szCs w:val="32"/>
        </w:rPr>
        <w:t>参数列表</w:t>
      </w:r>
    </w:p>
    <w:tbl>
      <w:tblPr>
        <w:tblStyle w:val="8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40"/>
        <w:gridCol w:w="3614"/>
      </w:tblGrid>
      <w:tr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参数类型代码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 xml:space="preserve">参数中文名称 </w:t>
            </w:r>
          </w:p>
        </w:tc>
        <w:tc>
          <w:tcPr>
            <w:tcW w:w="3614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参数英文名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运营参数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operationParameter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票种参数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ticketTypeParameter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票价参数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ticketPriceParameter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日历参数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ticketPriceParameter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安全参数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saftyParameter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闸机参数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AGMParameter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TVM参数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TVMParameter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BOM参数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BOMParameter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黑名单参数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blackListParameter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白名单参数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whiteListParameter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11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闸机软件版本参数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AGMVersionParameter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12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TVM软件版本参数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TVMVersionParameter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13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BOM软件版本参数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BOMVersionParameter</w:t>
            </w:r>
          </w:p>
        </w:tc>
      </w:tr>
      <w:tr>
        <w:trPr>
          <w:trHeight w:val="39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center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14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系统参数</w:t>
            </w:r>
          </w:p>
        </w:tc>
        <w:tc>
          <w:tcPr>
            <w:tcW w:w="3614" w:type="dxa"/>
          </w:tcPr>
          <w:p>
            <w:pPr>
              <w:numPr>
                <w:ilvl w:val="0"/>
                <w:numId w:val="0"/>
              </w:numPr>
              <w:tabs>
                <w:tab w:val="clear" w:pos="432"/>
              </w:tabs>
              <w:jc w:val="both"/>
              <w:outlineLvl w:val="9"/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</w:pPr>
            <w:r>
              <w:rPr>
                <w:rFonts w:hint="default" w:ascii="思源黑体 CN" w:hAnsi="思源黑体 CN" w:eastAsia="思源黑体 CN" w:cs="思源黑体 CN"/>
                <w:sz w:val="21"/>
                <w:szCs w:val="21"/>
                <w:vertAlign w:val="baseline"/>
              </w:rPr>
              <w:t>systemParameter</w:t>
            </w:r>
          </w:p>
        </w:tc>
      </w:tr>
    </w:tbl>
    <w:p>
      <w:pPr>
        <w:numPr>
          <w:ilvl w:val="0"/>
          <w:numId w:val="0"/>
        </w:numPr>
        <w:tabs>
          <w:tab w:val="clear" w:pos="432"/>
        </w:tabs>
        <w:jc w:val="both"/>
        <w:outlineLvl w:val="9"/>
        <w:rPr>
          <w:rFonts w:hint="default" w:ascii="思源黑体 CN" w:hAnsi="思源黑体 CN" w:eastAsia="思源黑体 CN" w:cs="思源黑体 CN"/>
          <w:sz w:val="32"/>
          <w:szCs w:val="32"/>
        </w:rPr>
      </w:pPr>
    </w:p>
    <w:p>
      <w:pPr>
        <w:numPr>
          <w:ilvl w:val="0"/>
          <w:numId w:val="0"/>
        </w:numPr>
        <w:tabs>
          <w:tab w:val="clear" w:pos="432"/>
        </w:tabs>
        <w:jc w:val="both"/>
        <w:outlineLvl w:val="0"/>
        <w:rPr>
          <w:rFonts w:hint="default" w:ascii="思源黑体 CN" w:hAnsi="思源黑体 CN" w:eastAsia="思源黑体 CN" w:cs="思源黑体 CN"/>
          <w:sz w:val="32"/>
          <w:szCs w:val="32"/>
        </w:rPr>
      </w:pPr>
      <w:r>
        <w:rPr>
          <w:rFonts w:hint="default" w:ascii="思源黑体 CN" w:hAnsi="思源黑体 CN" w:eastAsia="思源黑体 CN" w:cs="思源黑体 CN"/>
          <w:sz w:val="32"/>
          <w:szCs w:val="32"/>
        </w:rPr>
        <w:t>2.</w:t>
      </w:r>
      <w:r>
        <w:rPr>
          <w:rFonts w:hint="default" w:ascii="思源黑体 CN" w:hAnsi="思源黑体 CN" w:eastAsia="思源黑体 CN" w:cs="思源黑体 CN"/>
          <w:b/>
          <w:bCs/>
          <w:sz w:val="32"/>
          <w:szCs w:val="32"/>
        </w:rPr>
        <w:t>参数明细</w:t>
      </w:r>
    </w:p>
    <w:p>
      <w:pPr>
        <w:numPr>
          <w:ilvl w:val="0"/>
          <w:numId w:val="0"/>
        </w:numPr>
        <w:tabs>
          <w:tab w:val="clear" w:pos="432"/>
        </w:tabs>
        <w:jc w:val="both"/>
        <w:outlineLvl w:val="1"/>
        <w:rPr>
          <w:rFonts w:hint="default" w:ascii="思源黑体 CN" w:hAnsi="思源黑体 CN" w:eastAsia="思源黑体 CN" w:cs="思源黑体 CN"/>
          <w:sz w:val="21"/>
          <w:szCs w:val="21"/>
        </w:rPr>
      </w:pPr>
      <w:r>
        <w:rPr>
          <w:rFonts w:hint="default" w:ascii="思源黑体 CN" w:hAnsi="思源黑体 CN" w:eastAsia="思源黑体 CN" w:cs="思源黑体 CN"/>
          <w:sz w:val="21"/>
          <w:szCs w:val="21"/>
        </w:rPr>
        <w:t>2.1运营参数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default"/>
        </w:rPr>
      </w:pPr>
      <w:del w:id="163" w:author="mazhuangzhuang" w:date="2017-06-05T10:28:48Z">
        <w:r>
          <w:rPr>
            <w:rFonts w:hint="default"/>
          </w:rPr>
          <w:delText>“</w:delText>
        </w:r>
      </w:del>
      <w:ins w:id="164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lineNum</w:t>
      </w:r>
      <w:del w:id="165" w:author="mazhuangzhuang" w:date="2017-06-05T10:30:58Z">
        <w:r>
          <w:rPr>
            <w:rFonts w:hint="default"/>
          </w:rPr>
          <w:delText>”</w:delText>
        </w:r>
      </w:del>
      <w:ins w:id="166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:1,</w:t>
      </w:r>
    </w:p>
    <w:p>
      <w:pPr>
        <w:ind w:left="420" w:leftChars="0" w:firstLine="420" w:firstLineChars="0"/>
        <w:rPr>
          <w:rFonts w:hint="default"/>
        </w:rPr>
      </w:pPr>
      <w:del w:id="167" w:author="mazhuangzhuang" w:date="2017-06-05T10:28:48Z">
        <w:r>
          <w:rPr>
            <w:rFonts w:hint="default"/>
          </w:rPr>
          <w:delText>“</w:delText>
        </w:r>
      </w:del>
      <w:ins w:id="168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stationNum</w:t>
      </w:r>
      <w:del w:id="169" w:author="mazhuangzhuang" w:date="2017-06-05T10:30:58Z">
        <w:r>
          <w:rPr>
            <w:rFonts w:hint="default"/>
          </w:rPr>
          <w:delText>”</w:delText>
        </w:r>
      </w:del>
      <w:ins w:id="170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:101,</w:t>
      </w:r>
    </w:p>
    <w:p>
      <w:pPr>
        <w:ind w:left="420" w:leftChars="0" w:firstLine="420" w:firstLineChars="0"/>
        <w:rPr>
          <w:rFonts w:hint="default"/>
        </w:rPr>
      </w:pPr>
      <w:del w:id="171" w:author="mazhuangzhuang" w:date="2017-06-05T10:28:48Z">
        <w:r>
          <w:rPr>
            <w:rFonts w:hint="default"/>
          </w:rPr>
          <w:delText>“</w:delText>
        </w:r>
      </w:del>
      <w:ins w:id="172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startTime</w:t>
      </w:r>
      <w:del w:id="173" w:author="mazhuangzhuang" w:date="2017-06-05T10:30:58Z">
        <w:r>
          <w:rPr>
            <w:rFonts w:hint="default"/>
          </w:rPr>
          <w:delText>”</w:delText>
        </w:r>
      </w:del>
      <w:ins w:id="174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del w:id="175" w:author="mazhuangzhuang" w:date="2017-06-05T10:30:58Z">
        <w:r>
          <w:rPr>
            <w:rFonts w:hint="default"/>
          </w:rPr>
          <w:delText>”</w:delText>
        </w:r>
      </w:del>
      <w:ins w:id="176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06:00</w:t>
      </w:r>
      <w:del w:id="177" w:author="mazhuangzhuang" w:date="2017-06-05T10:30:58Z">
        <w:r>
          <w:rPr>
            <w:rFonts w:hint="default"/>
          </w:rPr>
          <w:delText>”</w:delText>
        </w:r>
      </w:del>
      <w:ins w:id="178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ind w:left="420" w:leftChars="0" w:firstLine="420" w:firstLineChars="0"/>
        <w:rPr>
          <w:rFonts w:hint="default"/>
        </w:rPr>
      </w:pPr>
      <w:ins w:id="179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endTime</w:t>
      </w:r>
      <w:ins w:id="180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181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23:00</w:t>
      </w:r>
      <w:ins w:id="182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ind w:left="420" w:leftChars="0" w:firstLine="420" w:firstLineChars="0"/>
        <w:rPr>
          <w:rFonts w:hint="eastAsia"/>
        </w:rPr>
      </w:pPr>
      <w:ins w:id="183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picture</w:t>
      </w:r>
      <w:ins w:id="184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185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1.png</w:t>
      </w:r>
      <w:ins w:id="186" w:author="mazhuangzhuang" w:date="2017-06-05T10:30:58Z">
        <w:r>
          <w:rPr>
            <w:rFonts w:hint="default"/>
          </w:rPr>
          <w:t>"</w:t>
        </w:r>
      </w:ins>
    </w:p>
    <w:p>
      <w:pPr>
        <w:ind w:firstLine="420" w:firstLineChars="0"/>
        <w:rPr>
          <w:rFonts w:hint="default"/>
        </w:rPr>
      </w:pPr>
      <w:r>
        <w:rPr>
          <w:rFonts w:hint="eastAsia"/>
        </w:rPr>
        <w:t>}</w:t>
      </w:r>
      <w:r>
        <w:rPr>
          <w:rFonts w:hint="default"/>
        </w:rPr>
        <w:t>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default"/>
        </w:rPr>
      </w:pPr>
      <w:ins w:id="187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lineNum</w:t>
      </w:r>
      <w:ins w:id="188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:1,</w:t>
      </w:r>
    </w:p>
    <w:p>
      <w:pPr>
        <w:ind w:left="420" w:leftChars="0" w:firstLine="420" w:firstLineChars="0"/>
        <w:rPr>
          <w:rFonts w:hint="default"/>
        </w:rPr>
      </w:pPr>
      <w:ins w:id="189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stationNum</w:t>
      </w:r>
      <w:ins w:id="190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:101,</w:t>
      </w:r>
    </w:p>
    <w:p>
      <w:pPr>
        <w:ind w:left="420" w:leftChars="0" w:firstLine="420" w:firstLineChars="0"/>
        <w:rPr>
          <w:rFonts w:hint="default"/>
        </w:rPr>
      </w:pPr>
      <w:ins w:id="191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startTime</w:t>
      </w:r>
      <w:ins w:id="192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193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06:00</w:t>
      </w:r>
      <w:ins w:id="194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ind w:left="420" w:leftChars="0" w:firstLine="420" w:firstLineChars="0"/>
        <w:rPr>
          <w:rFonts w:hint="default"/>
        </w:rPr>
      </w:pPr>
      <w:ins w:id="195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endTime</w:t>
      </w:r>
      <w:ins w:id="196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197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23:00</w:t>
      </w:r>
      <w:ins w:id="198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ind w:left="420" w:leftChars="0" w:firstLine="420" w:firstLineChars="0"/>
        <w:rPr>
          <w:rFonts w:hint="eastAsia"/>
        </w:rPr>
      </w:pPr>
      <w:ins w:id="199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picture</w:t>
      </w:r>
      <w:ins w:id="200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201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1.png</w:t>
      </w:r>
      <w:ins w:id="202" w:author="mazhuangzhuang" w:date="2017-06-05T10:30:58Z">
        <w:r>
          <w:rPr>
            <w:rFonts w:hint="default"/>
          </w:rPr>
          <w:t>"</w:t>
        </w:r>
      </w:ins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</w:rPr>
      </w:pPr>
      <w:ins w:id="203" w:author="mazhuangzhuang" w:date="2017-06-05T10:55:03Z">
        <w:r>
          <w:rPr>
            <w:rFonts w:hint="default"/>
            <w:b/>
            <w:bCs/>
          </w:rPr>
          <w:t>参数</w:t>
        </w:r>
      </w:ins>
      <w:r>
        <w:rPr>
          <w:rFonts w:hint="default"/>
          <w:b/>
          <w:bCs/>
        </w:rPr>
        <w:t>说明</w:t>
      </w:r>
    </w:p>
    <w:tbl>
      <w:tblPr>
        <w:tblStyle w:val="8"/>
        <w:tblW w:w="8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569"/>
        <w:gridCol w:w="4816"/>
      </w:tblGrid>
      <w:tr>
        <w:tc>
          <w:tcPr>
            <w:tcW w:w="178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569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481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178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lineNum</w:t>
            </w:r>
          </w:p>
        </w:tc>
        <w:tc>
          <w:tcPr>
            <w:tcW w:w="1569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整型</w:t>
            </w:r>
            <w:ins w:id="204" w:author="mazhuangzhuang" w:date="2017-06-05T12:01:34Z">
              <w:r>
                <w:rPr>
                  <w:rFonts w:hint="eastAsia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4816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</w:rPr>
              <w:t>线路编号</w:t>
            </w:r>
          </w:p>
        </w:tc>
      </w:tr>
      <w:tr>
        <w:trPr>
          <w:trHeight w:val="416" w:hRule="atLeast"/>
        </w:trPr>
        <w:tc>
          <w:tcPr>
            <w:tcW w:w="178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stationNum</w:t>
            </w:r>
          </w:p>
        </w:tc>
        <w:tc>
          <w:tcPr>
            <w:tcW w:w="1569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整型</w:t>
            </w:r>
            <w:ins w:id="205" w:author="mazhuangzhuang" w:date="2017-06-05T12:01:36Z">
              <w:r>
                <w:rPr>
                  <w:rFonts w:hint="eastAsia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4816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车站编号</w:t>
            </w:r>
          </w:p>
        </w:tc>
      </w:tr>
      <w:tr>
        <w:trPr>
          <w:trHeight w:val="416" w:hRule="atLeast"/>
        </w:trPr>
        <w:tc>
          <w:tcPr>
            <w:tcW w:w="178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1569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字符串</w:t>
            </w:r>
          </w:p>
        </w:tc>
        <w:tc>
          <w:tcPr>
            <w:tcW w:w="4816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开始运营时间</w:t>
            </w:r>
            <w:ins w:id="206" w:author="llf" w:date="2017-10-11T13:22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,</w:t>
              </w:r>
            </w:ins>
          </w:p>
        </w:tc>
      </w:tr>
      <w:tr>
        <w:trPr>
          <w:trHeight w:val="416" w:hRule="atLeast"/>
        </w:trPr>
        <w:tc>
          <w:tcPr>
            <w:tcW w:w="178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1569" w:type="dxa"/>
            <w:textDirection w:val="lrTb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字符串</w:t>
            </w:r>
          </w:p>
        </w:tc>
        <w:tc>
          <w:tcPr>
            <w:tcW w:w="4816" w:type="dxa"/>
            <w:textDirection w:val="lrTb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停止运营时间</w:t>
            </w:r>
          </w:p>
        </w:tc>
      </w:tr>
      <w:tr>
        <w:trPr>
          <w:trHeight w:val="416" w:hRule="atLeast"/>
        </w:trPr>
        <w:tc>
          <w:tcPr>
            <w:tcW w:w="178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</w:t>
            </w:r>
          </w:p>
        </w:tc>
        <w:tc>
          <w:tcPr>
            <w:tcW w:w="1569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字符串</w:t>
            </w:r>
          </w:p>
        </w:tc>
        <w:tc>
          <w:tcPr>
            <w:tcW w:w="4816" w:type="dxa"/>
          </w:tcPr>
          <w:p>
            <w:pPr>
              <w:pStyle w:val="9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车站图片的文件名</w:t>
            </w:r>
            <w:ins w:id="207" w:author="llf" w:date="2017-10-11T13:22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,</w:t>
              </w:r>
            </w:ins>
            <w:ins w:id="208" w:author="llf" w:date="2017-10-11T13:23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长度</w:t>
              </w:r>
            </w:ins>
            <w:ins w:id="209" w:author="llf" w:date="2017-10-11T13:23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小于</w:t>
              </w:r>
            </w:ins>
            <w:ins w:id="210" w:author="llf" w:date="2017-10-11T13:23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50</w:t>
              </w:r>
            </w:ins>
          </w:p>
        </w:tc>
      </w:tr>
    </w:tbl>
    <w:p>
      <w:pPr>
        <w:outlineLvl w:val="9"/>
        <w:rPr>
          <w:rFonts w:hint="default"/>
        </w:rPr>
      </w:pPr>
    </w:p>
    <w:p>
      <w:pPr>
        <w:outlineLvl w:val="1"/>
        <w:rPr>
          <w:rFonts w:hint="default"/>
        </w:rPr>
      </w:pPr>
      <w:r>
        <w:rPr>
          <w:rFonts w:hint="default"/>
        </w:rPr>
        <w:t>2.2</w:t>
      </w:r>
      <w:r>
        <w:rPr>
          <w:rFonts w:hint="default" w:ascii="思源黑体 CN" w:hAnsi="思源黑体 CN" w:eastAsia="思源黑体 CN" w:cs="思源黑体 CN"/>
          <w:sz w:val="21"/>
          <w:szCs w:val="21"/>
          <w:vertAlign w:val="baseline"/>
        </w:rPr>
        <w:t>票种参数</w:t>
      </w:r>
    </w:p>
    <w:p>
      <w:pPr>
        <w:rPr>
          <w:ins w:id="211" w:author="yangmaoqiang" w:date="2017-11-05T08:36:56Z"/>
          <w:rFonts w:hint="eastAsia"/>
        </w:rPr>
      </w:pPr>
      <w:ins w:id="212" w:author="yangmaoqiang" w:date="2017-11-05T08:36:56Z">
        <w:r>
          <w:rPr>
            <w:rFonts w:hint="eastAsia"/>
          </w:rPr>
          <w:t>[</w:t>
        </w:r>
      </w:ins>
    </w:p>
    <w:p>
      <w:pPr>
        <w:rPr>
          <w:ins w:id="213" w:author="yangmaoqiang" w:date="2017-11-05T08:36:56Z"/>
          <w:rFonts w:hint="eastAsia"/>
        </w:rPr>
      </w:pPr>
      <w:ins w:id="214" w:author="yangmaoqiang" w:date="2017-11-05T08:36:56Z">
        <w:r>
          <w:rPr>
            <w:rFonts w:hint="eastAsia"/>
          </w:rPr>
          <w:t xml:space="preserve">  {</w:t>
        </w:r>
      </w:ins>
    </w:p>
    <w:p>
      <w:pPr>
        <w:rPr>
          <w:ins w:id="215" w:author="yangmaoqiang" w:date="2017-11-05T08:36:56Z"/>
          <w:rFonts w:hint="eastAsia"/>
        </w:rPr>
      </w:pPr>
      <w:ins w:id="216" w:author="yangmaoqiang" w:date="2017-11-05T08:36:56Z">
        <w:r>
          <w:rPr>
            <w:rFonts w:hint="eastAsia"/>
          </w:rPr>
          <w:t xml:space="preserve">    "name": "测试票",</w:t>
        </w:r>
      </w:ins>
    </w:p>
    <w:p>
      <w:pPr>
        <w:rPr>
          <w:ins w:id="217" w:author="yangmaoqiang" w:date="2017-11-05T08:36:56Z"/>
          <w:rFonts w:hint="eastAsia"/>
        </w:rPr>
      </w:pPr>
      <w:ins w:id="218" w:author="yangmaoqiang" w:date="2017-11-05T08:36:56Z">
        <w:r>
          <w:rPr>
            <w:rFonts w:hint="eastAsia"/>
          </w:rPr>
          <w:t xml:space="preserve">    "mainType": 1,</w:t>
        </w:r>
      </w:ins>
    </w:p>
    <w:p>
      <w:pPr>
        <w:rPr>
          <w:ins w:id="219" w:author="yangmaoqiang" w:date="2017-11-05T08:36:56Z"/>
          <w:rFonts w:hint="eastAsia"/>
        </w:rPr>
      </w:pPr>
      <w:ins w:id="220" w:author="yangmaoqiang" w:date="2017-11-05T08:36:56Z">
        <w:r>
          <w:rPr>
            <w:rFonts w:hint="eastAsia"/>
          </w:rPr>
          <w:t xml:space="preserve">    "cityCode": 1,</w:t>
        </w:r>
      </w:ins>
    </w:p>
    <w:p>
      <w:pPr>
        <w:rPr>
          <w:ins w:id="221" w:author="yangmaoqiang" w:date="2017-11-05T08:36:56Z"/>
          <w:rFonts w:hint="eastAsia"/>
        </w:rPr>
      </w:pPr>
      <w:ins w:id="222" w:author="yangmaoqiang" w:date="2017-11-05T08:36:56Z">
        <w:r>
          <w:rPr>
            <w:rFonts w:hint="eastAsia"/>
          </w:rPr>
          <w:t xml:space="preserve">    "ticketType": 1,</w:t>
        </w:r>
      </w:ins>
    </w:p>
    <w:p>
      <w:pPr>
        <w:rPr>
          <w:ins w:id="223" w:author="yangmaoqiang" w:date="2017-11-05T08:36:56Z"/>
          <w:rFonts w:hint="eastAsia"/>
        </w:rPr>
      </w:pPr>
      <w:ins w:id="224" w:author="yangmaoqiang" w:date="2017-11-05T08:36:56Z">
        <w:r>
          <w:rPr>
            <w:rFonts w:hint="eastAsia"/>
          </w:rPr>
          <w:t xml:space="preserve">    "issuer": 2,</w:t>
        </w:r>
      </w:ins>
    </w:p>
    <w:p>
      <w:pPr>
        <w:rPr>
          <w:ins w:id="225" w:author="yangmaoqiang" w:date="2017-11-05T08:36:56Z"/>
          <w:rFonts w:hint="eastAsia"/>
        </w:rPr>
      </w:pPr>
      <w:ins w:id="226" w:author="yangmaoqiang" w:date="2017-11-05T08:36:56Z">
        <w:r>
          <w:rPr>
            <w:rFonts w:hint="eastAsia"/>
          </w:rPr>
          <w:t xml:space="preserve">    "mediaType": 1,</w:t>
        </w:r>
      </w:ins>
    </w:p>
    <w:p>
      <w:pPr>
        <w:rPr>
          <w:ins w:id="227" w:author="yangmaoqiang" w:date="2017-11-05T08:36:56Z"/>
          <w:rFonts w:hint="eastAsia"/>
        </w:rPr>
      </w:pPr>
      <w:ins w:id="228" w:author="yangmaoqiang" w:date="2017-11-05T08:36:56Z">
        <w:r>
          <w:rPr>
            <w:rFonts w:hint="eastAsia"/>
          </w:rPr>
          <w:t xml:space="preserve">    "manufacture": 1,</w:t>
        </w:r>
      </w:ins>
    </w:p>
    <w:p>
      <w:pPr>
        <w:rPr>
          <w:ins w:id="229" w:author="yangmaoqiang" w:date="2017-11-05T08:36:56Z"/>
          <w:rFonts w:hint="eastAsia"/>
        </w:rPr>
      </w:pPr>
      <w:ins w:id="230" w:author="yangmaoqiang" w:date="2017-11-05T08:36:56Z">
        <w:r>
          <w:rPr>
            <w:rFonts w:hint="eastAsia"/>
          </w:rPr>
          <w:t xml:space="preserve">    "validity": 5,</w:t>
        </w:r>
      </w:ins>
    </w:p>
    <w:p>
      <w:pPr>
        <w:rPr>
          <w:ins w:id="231" w:author="yangmaoqiang" w:date="2017-11-05T08:36:56Z"/>
          <w:rFonts w:hint="eastAsia"/>
        </w:rPr>
      </w:pPr>
      <w:ins w:id="232" w:author="yangmaoqiang" w:date="2017-11-05T08:36:56Z">
        <w:r>
          <w:rPr>
            <w:rFonts w:hint="eastAsia"/>
          </w:rPr>
          <w:t xml:space="preserve">    "defaultBalance": 2000,</w:t>
        </w:r>
      </w:ins>
    </w:p>
    <w:p>
      <w:pPr>
        <w:rPr>
          <w:ins w:id="233" w:author="yangmaoqiang" w:date="2017-11-05T08:36:56Z"/>
          <w:rFonts w:hint="eastAsia"/>
        </w:rPr>
      </w:pPr>
      <w:ins w:id="234" w:author="yangmaoqiang" w:date="2017-11-05T08:36:56Z">
        <w:r>
          <w:rPr>
            <w:rFonts w:hint="eastAsia"/>
          </w:rPr>
          <w:t xml:space="preserve">    "minEntryValue": 2000,</w:t>
        </w:r>
      </w:ins>
    </w:p>
    <w:p>
      <w:pPr>
        <w:rPr>
          <w:ins w:id="235" w:author="yangmaoqiang" w:date="2017-11-05T08:36:56Z"/>
          <w:rFonts w:hint="eastAsia"/>
        </w:rPr>
      </w:pPr>
      <w:ins w:id="236" w:author="yangmaoqiang" w:date="2017-11-05T08:36:56Z">
        <w:r>
          <w:rPr>
            <w:rFonts w:hint="eastAsia"/>
          </w:rPr>
          <w:t xml:space="preserve">    "overTime": 3500,</w:t>
        </w:r>
      </w:ins>
    </w:p>
    <w:p>
      <w:pPr>
        <w:rPr>
          <w:ins w:id="237" w:author="yangmaoqiang" w:date="2017-11-05T08:36:56Z"/>
          <w:rFonts w:hint="eastAsia"/>
        </w:rPr>
      </w:pPr>
      <w:ins w:id="238" w:author="yangmaoqiang" w:date="2017-11-05T08:36:56Z">
        <w:r>
          <w:rPr>
            <w:rFonts w:hint="eastAsia"/>
          </w:rPr>
          <w:t xml:space="preserve">    "voiceFileName": "1.mp3",</w:t>
        </w:r>
      </w:ins>
    </w:p>
    <w:p>
      <w:pPr>
        <w:rPr>
          <w:ins w:id="239" w:author="yangmaoqiang" w:date="2017-11-05T08:36:56Z"/>
          <w:rFonts w:hint="eastAsia"/>
        </w:rPr>
      </w:pPr>
      <w:ins w:id="240" w:author="yangmaoqiang" w:date="2017-11-05T08:36:56Z">
        <w:r>
          <w:rPr>
            <w:rFonts w:hint="eastAsia"/>
          </w:rPr>
          <w:t xml:space="preserve">    "lightFlashCount": 5,</w:t>
        </w:r>
      </w:ins>
    </w:p>
    <w:p>
      <w:pPr>
        <w:rPr>
          <w:ins w:id="241" w:author="yangmaoqiang" w:date="2017-11-05T08:36:56Z"/>
          <w:rFonts w:hint="eastAsia"/>
        </w:rPr>
      </w:pPr>
      <w:ins w:id="242" w:author="yangmaoqiang" w:date="2017-11-05T08:36:56Z">
        <w:r>
          <w:rPr>
            <w:rFonts w:hint="eastAsia"/>
          </w:rPr>
          <w:t xml:space="preserve">    "lightOnDuration": 5,</w:t>
        </w:r>
      </w:ins>
    </w:p>
    <w:p>
      <w:pPr>
        <w:rPr>
          <w:ins w:id="243" w:author="yangmaoqiang" w:date="2017-11-05T08:36:56Z"/>
          <w:rFonts w:hint="eastAsia"/>
        </w:rPr>
      </w:pPr>
      <w:ins w:id="244" w:author="yangmaoqiang" w:date="2017-11-05T08:36:56Z">
        <w:r>
          <w:rPr>
            <w:rFonts w:hint="eastAsia"/>
          </w:rPr>
          <w:t xml:space="preserve">    "lightOffDuration": 5,</w:t>
        </w:r>
      </w:ins>
    </w:p>
    <w:p>
      <w:pPr>
        <w:rPr>
          <w:ins w:id="245" w:author="yangmaoqiang" w:date="2017-11-05T08:36:56Z"/>
          <w:rFonts w:hint="eastAsia"/>
        </w:rPr>
      </w:pPr>
      <w:ins w:id="246" w:author="yangmaoqiang" w:date="2017-11-05T08:36:56Z">
        <w:r>
          <w:rPr>
            <w:rFonts w:hint="eastAsia"/>
          </w:rPr>
          <w:t xml:space="preserve">    "lightColor": 5,</w:t>
        </w:r>
      </w:ins>
    </w:p>
    <w:p>
      <w:pPr>
        <w:rPr>
          <w:ins w:id="247" w:author="yangmaoqiang" w:date="2017-11-05T08:36:56Z"/>
          <w:rFonts w:hint="eastAsia"/>
        </w:rPr>
      </w:pPr>
      <w:ins w:id="248" w:author="yangmaoqiang" w:date="2017-11-05T08:36:56Z">
        <w:r>
          <w:rPr>
            <w:rFonts w:hint="eastAsia"/>
          </w:rPr>
          <w:t xml:space="preserve">    "buzzerFlashCount": 5,</w:t>
        </w:r>
      </w:ins>
    </w:p>
    <w:p>
      <w:pPr>
        <w:rPr>
          <w:ins w:id="249" w:author="yangmaoqiang" w:date="2017-11-05T08:36:56Z"/>
          <w:rFonts w:hint="eastAsia"/>
        </w:rPr>
      </w:pPr>
      <w:ins w:id="250" w:author="yangmaoqiang" w:date="2017-11-05T08:36:56Z">
        <w:r>
          <w:rPr>
            <w:rFonts w:hint="eastAsia"/>
          </w:rPr>
          <w:t xml:space="preserve">    "buzzerOnDuration": 5,</w:t>
        </w:r>
      </w:ins>
    </w:p>
    <w:p>
      <w:pPr>
        <w:rPr>
          <w:ins w:id="251" w:author="yangmaoqiang" w:date="2017-11-05T08:36:56Z"/>
          <w:rFonts w:hint="eastAsia"/>
        </w:rPr>
      </w:pPr>
      <w:ins w:id="252" w:author="yangmaoqiang" w:date="2017-11-05T08:36:56Z">
        <w:r>
          <w:rPr>
            <w:rFonts w:hint="eastAsia"/>
          </w:rPr>
          <w:t xml:space="preserve">    "buzzerOffDuration": 5,</w:t>
        </w:r>
      </w:ins>
    </w:p>
    <w:p>
      <w:pPr>
        <w:rPr>
          <w:ins w:id="253" w:author="yangmaoqiang" w:date="2017-11-05T08:36:56Z"/>
          <w:rFonts w:hint="eastAsia"/>
        </w:rPr>
      </w:pPr>
      <w:ins w:id="254" w:author="yangmaoqiang" w:date="2017-11-05T08:36:56Z">
        <w:r>
          <w:rPr>
            <w:rFonts w:hint="eastAsia"/>
          </w:rPr>
          <w:t xml:space="preserve">    "balanceType": 5,</w:t>
        </w:r>
      </w:ins>
    </w:p>
    <w:p>
      <w:pPr>
        <w:rPr>
          <w:ins w:id="255" w:author="yangmaoqiang" w:date="2017-11-05T08:36:56Z"/>
          <w:rFonts w:hint="eastAsia"/>
        </w:rPr>
      </w:pPr>
      <w:ins w:id="256" w:author="yangmaoqiang" w:date="2017-11-05T08:36:56Z">
        <w:r>
          <w:rPr>
            <w:rFonts w:hint="eastAsia"/>
          </w:rPr>
          <w:t xml:space="preserve">    "discountPeriodDiscount": [</w:t>
        </w:r>
      </w:ins>
    </w:p>
    <w:p>
      <w:pPr>
        <w:rPr>
          <w:ins w:id="257" w:author="yangmaoqiang" w:date="2017-11-05T08:36:56Z"/>
          <w:rFonts w:hint="eastAsia"/>
        </w:rPr>
      </w:pPr>
      <w:ins w:id="258" w:author="yangmaoqiang" w:date="2017-11-05T08:36:56Z">
        <w:r>
          <w:rPr>
            <w:rFonts w:hint="eastAsia"/>
          </w:rPr>
          <w:t xml:space="preserve">      {</w:t>
        </w:r>
      </w:ins>
    </w:p>
    <w:p>
      <w:pPr>
        <w:rPr>
          <w:ins w:id="259" w:author="yangmaoqiang" w:date="2017-11-05T08:36:56Z"/>
          <w:rFonts w:hint="eastAsia"/>
        </w:rPr>
      </w:pPr>
      <w:ins w:id="260" w:author="yangmaoqiang" w:date="2017-11-05T08:36:56Z">
        <w:r>
          <w:rPr>
            <w:rFonts w:hint="eastAsia"/>
          </w:rPr>
          <w:t xml:space="preserve">        "discountPeriod": "08:00:00-10:00:00",</w:t>
        </w:r>
      </w:ins>
    </w:p>
    <w:p>
      <w:pPr>
        <w:rPr>
          <w:ins w:id="261" w:author="yangmaoqiang" w:date="2017-11-05T08:36:56Z"/>
          <w:rFonts w:hint="eastAsia"/>
        </w:rPr>
      </w:pPr>
      <w:ins w:id="262" w:author="yangmaoqiang" w:date="2017-11-05T08:36:56Z">
        <w:r>
          <w:rPr>
            <w:rFonts w:hint="eastAsia"/>
          </w:rPr>
          <w:t xml:space="preserve">        "discount": 0.2</w:t>
        </w:r>
      </w:ins>
    </w:p>
    <w:p>
      <w:pPr>
        <w:rPr>
          <w:ins w:id="263" w:author="yangmaoqiang" w:date="2017-11-05T08:36:56Z"/>
          <w:rFonts w:hint="eastAsia"/>
        </w:rPr>
      </w:pPr>
      <w:ins w:id="264" w:author="yangmaoqiang" w:date="2017-11-05T08:36:56Z">
        <w:r>
          <w:rPr>
            <w:rFonts w:hint="eastAsia"/>
          </w:rPr>
          <w:t xml:space="preserve">      }</w:t>
        </w:r>
      </w:ins>
    </w:p>
    <w:p>
      <w:pPr>
        <w:rPr>
          <w:ins w:id="265" w:author="yangmaoqiang" w:date="2017-11-05T08:36:56Z"/>
          <w:rFonts w:hint="eastAsia"/>
        </w:rPr>
      </w:pPr>
      <w:ins w:id="266" w:author="yangmaoqiang" w:date="2017-11-05T08:36:56Z">
        <w:r>
          <w:rPr>
            <w:rFonts w:hint="eastAsia"/>
          </w:rPr>
          <w:t xml:space="preserve">    ],</w:t>
        </w:r>
      </w:ins>
    </w:p>
    <w:p>
      <w:pPr>
        <w:rPr>
          <w:ins w:id="267" w:author="yangmaoqiang" w:date="2017-11-05T08:36:56Z"/>
          <w:rFonts w:hint="eastAsia"/>
        </w:rPr>
      </w:pPr>
      <w:ins w:id="268" w:author="yangmaoqiang" w:date="2017-11-05T08:36:56Z">
        <w:r>
          <w:rPr>
            <w:rFonts w:hint="eastAsia"/>
          </w:rPr>
          <w:t xml:space="preserve">    "testFlag": 1,</w:t>
        </w:r>
      </w:ins>
    </w:p>
    <w:p>
      <w:pPr>
        <w:rPr>
          <w:ins w:id="269" w:author="yangmaoqiang" w:date="2017-11-05T08:36:56Z"/>
          <w:rFonts w:hint="eastAsia"/>
        </w:rPr>
      </w:pPr>
      <w:ins w:id="270" w:author="yangmaoqiang" w:date="2017-11-05T08:36:56Z">
        <w:r>
          <w:rPr>
            <w:rFonts w:hint="eastAsia"/>
          </w:rPr>
          <w:t xml:space="preserve">    "checkValidityOnEntry": 1,</w:t>
        </w:r>
      </w:ins>
    </w:p>
    <w:p>
      <w:pPr>
        <w:rPr>
          <w:ins w:id="271" w:author="yangmaoqiang" w:date="2017-11-05T08:36:56Z"/>
          <w:rFonts w:hint="eastAsia"/>
        </w:rPr>
      </w:pPr>
      <w:ins w:id="272" w:author="yangmaoqiang" w:date="2017-11-05T08:36:56Z">
        <w:r>
          <w:rPr>
            <w:rFonts w:hint="eastAsia"/>
          </w:rPr>
          <w:t xml:space="preserve">    "checkValidityOnExit": 1,</w:t>
        </w:r>
      </w:ins>
    </w:p>
    <w:p>
      <w:pPr>
        <w:rPr>
          <w:ins w:id="273" w:author="yangmaoqiang" w:date="2017-11-05T08:36:56Z"/>
          <w:rFonts w:hint="eastAsia"/>
        </w:rPr>
      </w:pPr>
      <w:ins w:id="274" w:author="yangmaoqiang" w:date="2017-11-05T08:36:56Z">
        <w:r>
          <w:rPr>
            <w:rFonts w:hint="eastAsia"/>
          </w:rPr>
          <w:t xml:space="preserve">    "checkSequenceOnEntry": 1,</w:t>
        </w:r>
      </w:ins>
    </w:p>
    <w:p>
      <w:pPr>
        <w:rPr>
          <w:ins w:id="275" w:author="yangmaoqiang" w:date="2017-11-05T08:36:56Z"/>
          <w:rFonts w:hint="eastAsia"/>
        </w:rPr>
      </w:pPr>
      <w:ins w:id="276" w:author="yangmaoqiang" w:date="2017-11-05T08:36:56Z">
        <w:r>
          <w:rPr>
            <w:rFonts w:hint="eastAsia"/>
          </w:rPr>
          <w:t xml:space="preserve">    "checkSequenceOnExit": 1,</w:t>
        </w:r>
      </w:ins>
    </w:p>
    <w:p>
      <w:pPr>
        <w:rPr>
          <w:ins w:id="277" w:author="yangmaoqiang" w:date="2017-11-05T08:36:56Z"/>
          <w:rFonts w:hint="eastAsia"/>
        </w:rPr>
      </w:pPr>
      <w:ins w:id="278" w:author="yangmaoqiang" w:date="2017-11-05T08:36:56Z">
        <w:r>
          <w:rPr>
            <w:rFonts w:hint="eastAsia"/>
          </w:rPr>
          <w:t xml:space="preserve">    "checkBalanceOnEntry": 1,</w:t>
        </w:r>
      </w:ins>
    </w:p>
    <w:p>
      <w:pPr>
        <w:rPr>
          <w:ins w:id="279" w:author="yangmaoqiang" w:date="2017-11-05T08:36:56Z"/>
          <w:rFonts w:hint="eastAsia"/>
        </w:rPr>
      </w:pPr>
      <w:ins w:id="280" w:author="yangmaoqiang" w:date="2017-11-05T08:36:56Z">
        <w:r>
          <w:rPr>
            <w:rFonts w:hint="eastAsia"/>
          </w:rPr>
          <w:t xml:space="preserve">    "checkOverTravel": 1,</w:t>
        </w:r>
      </w:ins>
    </w:p>
    <w:p>
      <w:pPr>
        <w:rPr>
          <w:ins w:id="281" w:author="yangmaoqiang" w:date="2017-11-05T08:36:56Z"/>
          <w:rFonts w:hint="eastAsia"/>
        </w:rPr>
      </w:pPr>
      <w:ins w:id="282" w:author="yangmaoqiang" w:date="2017-11-05T08:36:56Z">
        <w:r>
          <w:rPr>
            <w:rFonts w:hint="eastAsia"/>
          </w:rPr>
          <w:t xml:space="preserve">    "checkTimeout": 1,</w:t>
        </w:r>
      </w:ins>
    </w:p>
    <w:p>
      <w:pPr>
        <w:rPr>
          <w:ins w:id="283" w:author="yangmaoqiang" w:date="2017-11-05T08:36:56Z"/>
          <w:rFonts w:hint="eastAsia"/>
        </w:rPr>
      </w:pPr>
      <w:ins w:id="284" w:author="yangmaoqiang" w:date="2017-11-05T08:36:56Z">
        <w:r>
          <w:rPr>
            <w:rFonts w:hint="eastAsia"/>
          </w:rPr>
          <w:t xml:space="preserve">    "enableDiscount": 1,</w:t>
        </w:r>
      </w:ins>
    </w:p>
    <w:p>
      <w:pPr>
        <w:rPr>
          <w:ins w:id="285" w:author="yangmaoqiang" w:date="2017-11-05T08:36:56Z"/>
          <w:rFonts w:hint="eastAsia"/>
        </w:rPr>
      </w:pPr>
      <w:ins w:id="286" w:author="yangmaoqiang" w:date="2017-11-05T08:36:56Z">
        <w:r>
          <w:rPr>
            <w:rFonts w:hint="eastAsia"/>
          </w:rPr>
          <w:t xml:space="preserve">    "enableScore": 1,</w:t>
        </w:r>
      </w:ins>
    </w:p>
    <w:p>
      <w:pPr>
        <w:rPr>
          <w:ins w:id="287" w:author="yangmaoqiang" w:date="2017-11-05T08:36:56Z"/>
          <w:rFonts w:hint="eastAsia"/>
        </w:rPr>
      </w:pPr>
      <w:ins w:id="288" w:author="yangmaoqiang" w:date="2017-11-05T08:36:56Z">
        <w:r>
          <w:rPr>
            <w:rFonts w:hint="eastAsia"/>
          </w:rPr>
          <w:t xml:space="preserve">    "enableRefund": 1,</w:t>
        </w:r>
      </w:ins>
    </w:p>
    <w:p>
      <w:pPr>
        <w:rPr>
          <w:ins w:id="289" w:author="yangmaoqiang" w:date="2017-11-05T08:36:56Z"/>
          <w:rFonts w:hint="eastAsia"/>
        </w:rPr>
      </w:pPr>
      <w:ins w:id="290" w:author="yangmaoqiang" w:date="2017-11-05T08:36:56Z">
        <w:r>
          <w:rPr>
            <w:rFonts w:hint="eastAsia"/>
          </w:rPr>
          <w:t xml:space="preserve">    "rwLocation": 0,</w:t>
        </w:r>
      </w:ins>
    </w:p>
    <w:p>
      <w:pPr>
        <w:rPr>
          <w:ins w:id="291" w:author="yangmaoqiang" w:date="2017-11-05T08:36:56Z"/>
          <w:rFonts w:hint="eastAsia"/>
        </w:rPr>
      </w:pPr>
      <w:ins w:id="292" w:author="yangmaoqiang" w:date="2017-11-05T08:36:56Z">
        <w:r>
          <w:rPr>
            <w:rFonts w:hint="eastAsia"/>
          </w:rPr>
          <w:t xml:space="preserve">    "recycleMode": 0,</w:t>
        </w:r>
      </w:ins>
    </w:p>
    <w:p>
      <w:pPr>
        <w:rPr>
          <w:ins w:id="293" w:author="yangmaoqiang" w:date="2017-11-05T08:36:56Z"/>
          <w:rFonts w:hint="eastAsia"/>
        </w:rPr>
      </w:pPr>
      <w:ins w:id="294" w:author="yangmaoqiang" w:date="2017-11-05T08:36:56Z">
        <w:r>
          <w:rPr>
            <w:rFonts w:hint="eastAsia"/>
          </w:rPr>
          <w:t xml:space="preserve">    "overdraftLimit": 0,</w:t>
        </w:r>
      </w:ins>
    </w:p>
    <w:p>
      <w:pPr>
        <w:rPr>
          <w:ins w:id="295" w:author="yangmaoqiang" w:date="2017-11-05T08:36:56Z"/>
          <w:rFonts w:hint="eastAsia"/>
        </w:rPr>
      </w:pPr>
      <w:ins w:id="296" w:author="yangmaoqiang" w:date="2017-11-05T08:36:56Z">
        <w:r>
          <w:rPr>
            <w:rFonts w:hint="eastAsia"/>
          </w:rPr>
          <w:t xml:space="preserve">    "maxAddValue": 0,</w:t>
        </w:r>
      </w:ins>
    </w:p>
    <w:p>
      <w:pPr>
        <w:rPr>
          <w:ins w:id="297" w:author="yangmaoqiang" w:date="2017-11-05T08:36:56Z"/>
          <w:rFonts w:hint="eastAsia"/>
        </w:rPr>
      </w:pPr>
      <w:ins w:id="298" w:author="yangmaoqiang" w:date="2017-11-05T08:36:56Z">
        <w:r>
          <w:rPr>
            <w:rFonts w:hint="eastAsia"/>
          </w:rPr>
          <w:t xml:space="preserve">    "timeoutUpdateFee": 0,</w:t>
        </w:r>
      </w:ins>
    </w:p>
    <w:p>
      <w:pPr>
        <w:rPr>
          <w:ins w:id="299" w:author="yangmaoqiang" w:date="2017-11-05T08:36:56Z"/>
          <w:rFonts w:hint="eastAsia"/>
        </w:rPr>
      </w:pPr>
      <w:ins w:id="300" w:author="yangmaoqiang" w:date="2017-11-05T08:36:56Z">
        <w:r>
          <w:rPr>
            <w:rFonts w:hint="eastAsia"/>
          </w:rPr>
          <w:t xml:space="preserve">    "overTravelUpdateFee": 0,</w:t>
        </w:r>
      </w:ins>
    </w:p>
    <w:p>
      <w:pPr>
        <w:rPr>
          <w:ins w:id="301" w:author="yangmaoqiang" w:date="2017-11-05T08:36:56Z"/>
          <w:rFonts w:hint="eastAsia"/>
        </w:rPr>
      </w:pPr>
      <w:ins w:id="302" w:author="yangmaoqiang" w:date="2017-11-05T08:36:56Z">
        <w:r>
          <w:rPr>
            <w:rFonts w:hint="eastAsia"/>
          </w:rPr>
          <w:t xml:space="preserve">    "overTravelAndTimeoutFee": 0,</w:t>
        </w:r>
      </w:ins>
    </w:p>
    <w:p>
      <w:pPr>
        <w:rPr>
          <w:ins w:id="303" w:author="yangmaoqiang" w:date="2017-11-05T08:36:56Z"/>
          <w:rFonts w:hint="eastAsia"/>
        </w:rPr>
      </w:pPr>
      <w:ins w:id="304" w:author="yangmaoqiang" w:date="2017-11-05T08:36:56Z">
        <w:r>
          <w:rPr>
            <w:rFonts w:hint="eastAsia"/>
          </w:rPr>
          <w:t xml:space="preserve">    "blacklistUnlockFee": 0,</w:t>
        </w:r>
      </w:ins>
    </w:p>
    <w:p>
      <w:pPr>
        <w:rPr>
          <w:ins w:id="305" w:author="yangmaoqiang" w:date="2017-11-05T08:36:56Z"/>
          <w:rFonts w:hint="eastAsia"/>
        </w:rPr>
      </w:pPr>
      <w:ins w:id="306" w:author="yangmaoqiang" w:date="2017-11-05T08:36:56Z">
        <w:r>
          <w:rPr>
            <w:rFonts w:hint="eastAsia"/>
          </w:rPr>
          <w:t xml:space="preserve">    "enterUpdateFee": 0,</w:t>
        </w:r>
      </w:ins>
    </w:p>
    <w:p>
      <w:pPr>
        <w:rPr>
          <w:ins w:id="307" w:author="yangmaoqiang" w:date="2017-11-05T08:36:56Z"/>
          <w:rFonts w:hint="eastAsia"/>
        </w:rPr>
      </w:pPr>
      <w:ins w:id="308" w:author="yangmaoqiang" w:date="2017-11-05T08:36:56Z">
        <w:r>
          <w:rPr>
            <w:rFonts w:hint="eastAsia"/>
          </w:rPr>
          <w:t xml:space="preserve">    "exitUpdateFee": 0,</w:t>
        </w:r>
      </w:ins>
    </w:p>
    <w:p>
      <w:pPr>
        <w:rPr>
          <w:ins w:id="309" w:author="yangmaoqiang" w:date="2017-11-05T08:36:56Z"/>
          <w:rFonts w:hint="eastAsia"/>
        </w:rPr>
      </w:pPr>
      <w:ins w:id="310" w:author="yangmaoqiang" w:date="2017-11-05T08:36:56Z">
        <w:r>
          <w:rPr>
            <w:rFonts w:hint="eastAsia"/>
          </w:rPr>
          <w:t xml:space="preserve">    "enableUpdate": [],</w:t>
        </w:r>
      </w:ins>
    </w:p>
    <w:p>
      <w:pPr>
        <w:rPr>
          <w:ins w:id="311" w:author="yangmaoqiang" w:date="2017-11-05T08:36:56Z"/>
          <w:rFonts w:hint="eastAsia"/>
        </w:rPr>
      </w:pPr>
      <w:ins w:id="312" w:author="yangmaoqiang" w:date="2017-11-05T08:36:56Z">
        <w:r>
          <w:rPr>
            <w:rFonts w:hint="eastAsia"/>
          </w:rPr>
          <w:t xml:space="preserve">    "validityExtensionFee": 0,</w:t>
        </w:r>
      </w:ins>
    </w:p>
    <w:p>
      <w:pPr>
        <w:rPr>
          <w:ins w:id="313" w:author="yangmaoqiang" w:date="2017-11-05T08:36:56Z"/>
          <w:rFonts w:hint="eastAsia"/>
        </w:rPr>
      </w:pPr>
      <w:ins w:id="314" w:author="yangmaoqiang" w:date="2017-11-05T08:36:56Z">
        <w:r>
          <w:rPr>
            <w:rFonts w:hint="eastAsia"/>
          </w:rPr>
          <w:t xml:space="preserve">    "transferDiscountValue": 0,</w:t>
        </w:r>
      </w:ins>
    </w:p>
    <w:p>
      <w:pPr>
        <w:rPr>
          <w:ins w:id="315" w:author="yangmaoqiang" w:date="2017-11-05T08:36:56Z"/>
          <w:rFonts w:hint="eastAsia"/>
        </w:rPr>
      </w:pPr>
      <w:ins w:id="316" w:author="yangmaoqiang" w:date="2017-11-05T08:36:56Z">
        <w:r>
          <w:rPr>
            <w:rFonts w:hint="eastAsia"/>
          </w:rPr>
          <w:t xml:space="preserve">    "transferDelay": 0,</w:t>
        </w:r>
      </w:ins>
    </w:p>
    <w:p>
      <w:pPr>
        <w:rPr>
          <w:ins w:id="317" w:author="yangmaoqiang" w:date="2017-11-05T08:36:56Z"/>
          <w:rFonts w:hint="eastAsia"/>
        </w:rPr>
      </w:pPr>
      <w:ins w:id="318" w:author="yangmaoqiang" w:date="2017-11-05T08:36:56Z">
        <w:r>
          <w:rPr>
            <w:rFonts w:hint="eastAsia"/>
          </w:rPr>
          <w:t xml:space="preserve">    "enableLimit": 0,</w:t>
        </w:r>
      </w:ins>
    </w:p>
    <w:p>
      <w:pPr>
        <w:rPr>
          <w:ins w:id="319" w:author="yangmaoqiang" w:date="2017-11-05T08:36:56Z"/>
          <w:rFonts w:hint="eastAsia"/>
        </w:rPr>
      </w:pPr>
      <w:ins w:id="320" w:author="yangmaoqiang" w:date="2017-11-05T08:36:56Z">
        <w:r>
          <w:rPr>
            <w:rFonts w:hint="eastAsia"/>
          </w:rPr>
          <w:t xml:space="preserve">    "unlimitSaleStations": [</w:t>
        </w:r>
      </w:ins>
    </w:p>
    <w:p>
      <w:pPr>
        <w:rPr>
          <w:ins w:id="321" w:author="yangmaoqiang" w:date="2017-11-05T08:36:56Z"/>
          <w:rFonts w:hint="eastAsia"/>
        </w:rPr>
      </w:pPr>
      <w:ins w:id="322" w:author="yangmaoqiang" w:date="2017-11-05T08:36:56Z">
        <w:r>
          <w:rPr>
            <w:rFonts w:hint="eastAsia"/>
          </w:rPr>
          <w:t xml:space="preserve">      101,</w:t>
        </w:r>
      </w:ins>
    </w:p>
    <w:p>
      <w:pPr>
        <w:rPr>
          <w:ins w:id="323" w:author="yangmaoqiang" w:date="2017-11-05T08:36:56Z"/>
          <w:rFonts w:hint="eastAsia"/>
        </w:rPr>
      </w:pPr>
      <w:ins w:id="324" w:author="yangmaoqiang" w:date="2017-11-05T08:36:56Z">
        <w:r>
          <w:rPr>
            <w:rFonts w:hint="eastAsia"/>
          </w:rPr>
          <w:t xml:space="preserve">      102</w:t>
        </w:r>
      </w:ins>
    </w:p>
    <w:p>
      <w:pPr>
        <w:rPr>
          <w:ins w:id="325" w:author="yangmaoqiang" w:date="2017-11-05T08:36:56Z"/>
          <w:rFonts w:hint="eastAsia"/>
        </w:rPr>
      </w:pPr>
      <w:ins w:id="326" w:author="yangmaoqiang" w:date="2017-11-05T08:36:56Z">
        <w:r>
          <w:rPr>
            <w:rFonts w:hint="eastAsia"/>
          </w:rPr>
          <w:t xml:space="preserve">    ],</w:t>
        </w:r>
      </w:ins>
    </w:p>
    <w:p>
      <w:pPr>
        <w:rPr>
          <w:ins w:id="327" w:author="yangmaoqiang" w:date="2017-11-05T08:36:56Z"/>
          <w:rFonts w:hint="eastAsia"/>
        </w:rPr>
      </w:pPr>
      <w:ins w:id="328" w:author="yangmaoqiang" w:date="2017-11-05T08:36:56Z">
        <w:r>
          <w:rPr>
            <w:rFonts w:hint="eastAsia"/>
          </w:rPr>
          <w:t xml:space="preserve">    "foregift": 0,</w:t>
        </w:r>
      </w:ins>
    </w:p>
    <w:p>
      <w:pPr>
        <w:rPr>
          <w:ins w:id="329" w:author="yangmaoqiang" w:date="2017-11-05T08:36:56Z"/>
          <w:rFonts w:hint="eastAsia"/>
        </w:rPr>
      </w:pPr>
      <w:ins w:id="330" w:author="yangmaoqiang" w:date="2017-11-05T08:36:56Z">
        <w:r>
          <w:rPr>
            <w:rFonts w:hint="eastAsia"/>
          </w:rPr>
          <w:t xml:space="preserve">    "overCalculateFlag": 1,</w:t>
        </w:r>
      </w:ins>
    </w:p>
    <w:p>
      <w:pPr>
        <w:rPr>
          <w:ins w:id="331" w:author="yangmaoqiang" w:date="2017-11-05T08:36:56Z"/>
          <w:rFonts w:hint="eastAsia"/>
          <w:highlight w:val="yellow"/>
          <w:rPrChange w:id="332" w:author="yangmaoqiang" w:date="2017-11-05T08:38:05Z">
            <w:rPr>
              <w:ins w:id="333" w:author="yangmaoqiang" w:date="2017-11-05T08:36:56Z"/>
              <w:rFonts w:hint="eastAsia"/>
            </w:rPr>
          </w:rPrChange>
        </w:rPr>
      </w:pPr>
      <w:ins w:id="334" w:author="yangmaoqiang" w:date="2017-11-05T08:36:56Z">
        <w:r>
          <w:rPr>
            <w:rFonts w:hint="eastAsia"/>
          </w:rPr>
          <w:t xml:space="preserve">   </w:t>
        </w:r>
      </w:ins>
      <w:ins w:id="335" w:author="yangmaoqiang" w:date="2017-11-05T08:36:56Z">
        <w:r>
          <w:rPr>
            <w:rFonts w:hint="eastAsia"/>
            <w:highlight w:val="yellow"/>
            <w:rPrChange w:id="336" w:author="yangmaoqiang" w:date="2017-11-05T08:38:05Z">
              <w:rPr>
                <w:rFonts w:hint="eastAsia"/>
              </w:rPr>
            </w:rPrChange>
          </w:rPr>
          <w:t xml:space="preserve"> "ticketPriceType": 1</w:t>
        </w:r>
      </w:ins>
    </w:p>
    <w:p>
      <w:pPr>
        <w:rPr>
          <w:ins w:id="338" w:author="yangmaoqiang" w:date="2017-11-05T08:36:56Z"/>
          <w:rFonts w:hint="eastAsia"/>
        </w:rPr>
      </w:pPr>
      <w:ins w:id="339" w:author="yangmaoqiang" w:date="2017-11-05T08:36:56Z">
        <w:r>
          <w:rPr>
            <w:rFonts w:hint="eastAsia"/>
          </w:rPr>
          <w:t xml:space="preserve">  }</w:t>
        </w:r>
      </w:ins>
    </w:p>
    <w:p>
      <w:pPr>
        <w:rPr>
          <w:ins w:id="340" w:author="yangmaoqiang" w:date="2017-11-05T08:36:56Z"/>
          <w:rFonts w:hint="eastAsia"/>
        </w:rPr>
      </w:pPr>
      <w:ins w:id="341" w:author="yangmaoqiang" w:date="2017-11-05T08:36:56Z">
        <w:r>
          <w:rPr>
            <w:rFonts w:hint="eastAsia"/>
          </w:rPr>
          <w:t>]</w:t>
        </w:r>
      </w:ins>
    </w:p>
    <w:p>
      <w:pPr>
        <w:rPr>
          <w:ins w:id="342" w:author="yangmaoqiang" w:date="2017-11-05T08:36:54Z"/>
          <w:rFonts w:hint="default"/>
        </w:rPr>
      </w:pPr>
    </w:p>
    <w:p>
      <w:pPr>
        <w:rPr>
          <w:del w:id="343" w:author="yangmaoqiang" w:date="2017-11-05T08:36:53Z"/>
          <w:rFonts w:hint="default"/>
        </w:rPr>
      </w:pPr>
      <w:del w:id="344" w:author="yangmaoqiang" w:date="2017-11-05T08:36:53Z">
        <w:r>
          <w:rPr>
            <w:rFonts w:hint="default"/>
          </w:rPr>
          <w:delText>[</w:delText>
        </w:r>
      </w:del>
    </w:p>
    <w:p>
      <w:pPr>
        <w:ind w:firstLine="420" w:firstLineChars="0"/>
        <w:rPr>
          <w:del w:id="345" w:author="yangmaoqiang" w:date="2017-11-05T08:36:53Z"/>
          <w:rFonts w:hint="eastAsia"/>
        </w:rPr>
      </w:pPr>
      <w:del w:id="346" w:author="yangmaoqiang" w:date="2017-11-05T08:36:53Z">
        <w:r>
          <w:rPr>
            <w:rFonts w:hint="eastAsia"/>
          </w:rPr>
          <w:delText>{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347" w:author="yangmaoqiang" w:date="2017-11-05T08:36:53Z"/>
          <w:rFonts w:hint="default"/>
        </w:rPr>
      </w:pPr>
      <w:ins w:id="348" w:author="mazhuangzhuang" w:date="2017-06-05T10:28:48Z">
        <w:del w:id="349" w:author="yangmaoqiang" w:date="2017-11-05T08:36:53Z">
          <w:r>
            <w:rPr>
              <w:rFonts w:hint="default"/>
            </w:rPr>
            <w:delText>"</w:delText>
          </w:r>
        </w:del>
      </w:ins>
      <w:del w:id="350" w:author="yangmaoqiang" w:date="2017-11-05T08:36:53Z">
        <w:r>
          <w:rPr>
            <w:rFonts w:hint="default"/>
          </w:rPr>
          <w:delText>name</w:delText>
        </w:r>
      </w:del>
      <w:ins w:id="351" w:author="mazhuangzhuang" w:date="2017-06-05T10:30:58Z">
        <w:del w:id="352" w:author="yangmaoqiang" w:date="2017-11-05T08:36:53Z">
          <w:r>
            <w:rPr>
              <w:rFonts w:hint="default"/>
            </w:rPr>
            <w:delText>"</w:delText>
          </w:r>
        </w:del>
      </w:ins>
      <w:del w:id="353" w:author="yangmaoqiang" w:date="2017-11-05T08:36:53Z">
        <w:r>
          <w:rPr>
            <w:rFonts w:hint="default"/>
          </w:rPr>
          <w:delText>:</w:delText>
        </w:r>
      </w:del>
      <w:ins w:id="354" w:author="mazhuangzhuang" w:date="2017-06-05T10:28:48Z">
        <w:del w:id="355" w:author="yangmaoqiang" w:date="2017-11-05T08:36:53Z">
          <w:r>
            <w:rPr>
              <w:rFonts w:hint="default"/>
            </w:rPr>
            <w:delText>"</w:delText>
          </w:r>
        </w:del>
      </w:ins>
      <w:del w:id="356" w:author="yangmaoqiang" w:date="2017-11-05T08:36:53Z">
        <w:r>
          <w:rPr>
            <w:rFonts w:hint="default"/>
          </w:rPr>
          <w:delText>测试票</w:delText>
        </w:r>
      </w:del>
      <w:ins w:id="357" w:author="mazhuangzhuang" w:date="2017-06-05T10:30:58Z">
        <w:del w:id="358" w:author="yangmaoqiang" w:date="2017-11-05T08:36:53Z">
          <w:r>
            <w:rPr>
              <w:rFonts w:hint="default"/>
            </w:rPr>
            <w:delText>"</w:delText>
          </w:r>
        </w:del>
      </w:ins>
      <w:del w:id="359" w:author="yangmaoqiang" w:date="2017-11-05T08:36:53Z">
        <w:r>
          <w:rPr>
            <w:rFonts w:hint="default"/>
          </w:rPr>
          <w:delText>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ins w:id="360" w:author="llf" w:date="2017-06-06T11:10:19Z"/>
          <w:del w:id="361" w:author="yangmaoqiang" w:date="2017-11-05T08:36:53Z"/>
          <w:rFonts w:hint="default"/>
        </w:rPr>
      </w:pPr>
      <w:ins w:id="362" w:author="mazhuangzhuang" w:date="2017-06-05T10:28:48Z">
        <w:del w:id="363" w:author="yangmaoqiang" w:date="2017-11-05T08:36:53Z">
          <w:r>
            <w:rPr>
              <w:rFonts w:hint="default"/>
            </w:rPr>
            <w:delText>"</w:delText>
          </w:r>
        </w:del>
      </w:ins>
      <w:del w:id="364" w:author="yangmaoqiang" w:date="2017-11-05T08:36:53Z">
        <w:r>
          <w:rPr>
            <w:rFonts w:hint="default"/>
          </w:rPr>
          <w:delText>mainType</w:delText>
        </w:r>
      </w:del>
      <w:ins w:id="365" w:author="mazhuangzhuang" w:date="2017-06-05T10:30:58Z">
        <w:del w:id="366" w:author="yangmaoqiang" w:date="2017-11-05T08:36:53Z">
          <w:r>
            <w:rPr>
              <w:rFonts w:hint="default"/>
            </w:rPr>
            <w:delText>"</w:delText>
          </w:r>
        </w:del>
      </w:ins>
      <w:del w:id="367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368" w:author="yangmaoqiang" w:date="2017-11-05T08:36:53Z"/>
          <w:rFonts w:hint="default"/>
        </w:rPr>
      </w:pPr>
      <w:ins w:id="369" w:author="mazhuangzhuang" w:date="2017-06-06T14:32:29Z">
        <w:del w:id="370" w:author="yangmaoqiang" w:date="2017-11-05T08:36:53Z">
          <w:r>
            <w:rPr>
              <w:rFonts w:hint="default"/>
            </w:rPr>
            <w:delText>"</w:delText>
          </w:r>
        </w:del>
      </w:ins>
      <w:ins w:id="371" w:author="llf" w:date="2017-06-06T11:10:21Z">
        <w:del w:id="372" w:author="yangmaoqiang" w:date="2017-11-05T08:36:53Z">
          <w:r>
            <w:rPr>
              <w:rFonts w:hint="default" w:asciiTheme="minorEastAsia" w:hAnsiTheme="minorEastAsia" w:cstheme="minorEastAsia"/>
              <w:sz w:val="21"/>
              <w:szCs w:val="21"/>
            </w:rPr>
            <w:delText>city</w:delText>
          </w:r>
        </w:del>
      </w:ins>
      <w:ins w:id="373" w:author="mazhuangzhuang" w:date="2017-06-06T14:36:45Z">
        <w:del w:id="374" w:author="yangmaoqiang" w:date="2017-11-05T08:36:53Z">
          <w:r>
            <w:rPr>
              <w:rFonts w:hint="default" w:asciiTheme="minorEastAsia" w:hAnsiTheme="minorEastAsia" w:cstheme="minorEastAsia"/>
              <w:sz w:val="21"/>
              <w:szCs w:val="21"/>
            </w:rPr>
            <w:delText>C</w:delText>
          </w:r>
        </w:del>
      </w:ins>
      <w:ins w:id="375" w:author="llf" w:date="2017-06-06T11:10:21Z">
        <w:del w:id="376" w:author="yangmaoqiang" w:date="2017-11-05T08:36:53Z">
          <w:r>
            <w:rPr>
              <w:rFonts w:hint="default" w:asciiTheme="minorEastAsia" w:hAnsiTheme="minorEastAsia" w:cstheme="minorEastAsia"/>
              <w:sz w:val="21"/>
              <w:szCs w:val="21"/>
            </w:rPr>
            <w:delText>ode</w:delText>
          </w:r>
        </w:del>
      </w:ins>
      <w:ins w:id="377" w:author="mazhuangzhuang" w:date="2017-06-06T14:32:31Z">
        <w:del w:id="378" w:author="yangmaoqiang" w:date="2017-11-05T08:36:53Z">
          <w:r>
            <w:rPr>
              <w:rFonts w:hint="default"/>
            </w:rPr>
            <w:delText>"</w:delText>
          </w:r>
        </w:del>
      </w:ins>
      <w:ins w:id="379" w:author="llf" w:date="2017-06-06T11:10:26Z">
        <w:del w:id="380" w:author="yangmaoqiang" w:date="2017-11-05T08:36:53Z">
          <w:r>
            <w:rPr>
              <w:rFonts w:hint="default"/>
            </w:rPr>
            <w:delText>:</w:delText>
          </w:r>
        </w:del>
      </w:ins>
      <w:ins w:id="381" w:author="llf" w:date="2017-06-06T11:10:27Z">
        <w:del w:id="382" w:author="yangmaoqiang" w:date="2017-11-05T08:36:53Z">
          <w:r>
            <w:rPr>
              <w:rFonts w:hint="default"/>
            </w:rPr>
            <w:delText>1,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del w:id="383" w:author="yangmaoqiang" w:date="2017-11-05T08:36:53Z"/>
          <w:rFonts w:hint="default"/>
        </w:rPr>
      </w:pPr>
      <w:ins w:id="384" w:author="mazhuangzhuang" w:date="2017-06-05T10:28:48Z">
        <w:del w:id="385" w:author="yangmaoqiang" w:date="2017-11-05T08:36:53Z">
          <w:r>
            <w:rPr>
              <w:rFonts w:hint="default"/>
            </w:rPr>
            <w:delText>"</w:delText>
          </w:r>
        </w:del>
      </w:ins>
      <w:del w:id="386" w:author="yangmaoqiang" w:date="2017-11-05T08:36:53Z">
        <w:r>
          <w:rPr>
            <w:rFonts w:hint="default"/>
          </w:rPr>
          <w:delText>ticketType</w:delText>
        </w:r>
      </w:del>
      <w:ins w:id="387" w:author="mazhuangzhuang" w:date="2017-06-05T10:30:58Z">
        <w:del w:id="388" w:author="yangmaoqiang" w:date="2017-11-05T08:36:53Z">
          <w:r>
            <w:rPr>
              <w:rFonts w:hint="default"/>
            </w:rPr>
            <w:delText>"</w:delText>
          </w:r>
        </w:del>
      </w:ins>
      <w:del w:id="389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390" w:author="yangmaoqiang" w:date="2017-11-05T08:36:53Z"/>
          <w:rFonts w:hint="default"/>
        </w:rPr>
      </w:pPr>
      <w:ins w:id="391" w:author="mazhuangzhuang" w:date="2017-06-05T10:28:48Z">
        <w:del w:id="392" w:author="yangmaoqiang" w:date="2017-11-05T08:36:53Z">
          <w:r>
            <w:rPr>
              <w:rFonts w:hint="default"/>
            </w:rPr>
            <w:delText>"</w:delText>
          </w:r>
        </w:del>
      </w:ins>
      <w:del w:id="393" w:author="yangmaoqiang" w:date="2017-11-05T08:36:53Z">
        <w:r>
          <w:rPr>
            <w:rFonts w:hint="default"/>
          </w:rPr>
          <w:delText>issuer</w:delText>
        </w:r>
      </w:del>
      <w:ins w:id="394" w:author="mazhuangzhuang" w:date="2017-06-05T10:30:58Z">
        <w:del w:id="395" w:author="yangmaoqiang" w:date="2017-11-05T08:36:53Z">
          <w:r>
            <w:rPr>
              <w:rFonts w:hint="default"/>
            </w:rPr>
            <w:delText>"</w:delText>
          </w:r>
        </w:del>
      </w:ins>
      <w:del w:id="396" w:author="yangmaoqiang" w:date="2017-11-05T08:36:53Z">
        <w:r>
          <w:rPr>
            <w:rFonts w:hint="default"/>
          </w:rPr>
          <w:delText>:2,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ins w:id="397" w:author="llf" w:date="2017-06-06T13:58:30Z"/>
          <w:del w:id="398" w:author="yangmaoqiang" w:date="2017-11-05T08:36:53Z"/>
          <w:rFonts w:hint="default"/>
        </w:rPr>
      </w:pPr>
      <w:ins w:id="399" w:author="mazhuangzhuang" w:date="2017-06-05T10:28:48Z">
        <w:del w:id="400" w:author="yangmaoqiang" w:date="2017-11-05T08:36:53Z">
          <w:r>
            <w:rPr>
              <w:rFonts w:hint="default"/>
            </w:rPr>
            <w:delText>"</w:delText>
          </w:r>
        </w:del>
      </w:ins>
      <w:del w:id="401" w:author="yangmaoqiang" w:date="2017-11-05T08:36:53Z">
        <w:r>
          <w:rPr>
            <w:rFonts w:hint="default"/>
          </w:rPr>
          <w:delText>m</w:delText>
        </w:r>
      </w:del>
      <w:del w:id="402" w:author="yangmaoqiang" w:date="2017-11-05T08:36:53Z">
        <w:r>
          <w:rPr>
            <w:rFonts w:hint="eastAsia"/>
          </w:rPr>
          <w:delText>edi</w:delText>
        </w:r>
      </w:del>
      <w:del w:id="403" w:author="yangmaoqiang" w:date="2017-11-05T08:36:53Z">
        <w:r>
          <w:rPr>
            <w:rFonts w:hint="default"/>
          </w:rPr>
          <w:delText>aType</w:delText>
        </w:r>
      </w:del>
      <w:ins w:id="404" w:author="mazhuangzhuang" w:date="2017-06-05T10:30:58Z">
        <w:del w:id="405" w:author="yangmaoqiang" w:date="2017-11-05T08:36:53Z">
          <w:r>
            <w:rPr>
              <w:rFonts w:hint="default"/>
            </w:rPr>
            <w:delText>"</w:delText>
          </w:r>
        </w:del>
      </w:ins>
      <w:del w:id="406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07" w:author="yangmaoqiang" w:date="2017-11-05T08:36:53Z"/>
          <w:rFonts w:hint="default"/>
        </w:rPr>
      </w:pPr>
      <w:ins w:id="408" w:author="mazhuangzhuang" w:date="2017-06-06T14:32:37Z">
        <w:del w:id="409" w:author="yangmaoqiang" w:date="2017-11-05T08:36:53Z">
          <w:r>
            <w:rPr>
              <w:rFonts w:hint="default"/>
            </w:rPr>
            <w:delText>"</w:delText>
          </w:r>
        </w:del>
      </w:ins>
      <w:ins w:id="410" w:author="llf" w:date="2017-06-06T13:58:32Z">
        <w:del w:id="411" w:author="yangmaoqiang" w:date="2017-11-05T08:36:53Z">
          <w:r>
            <w:rPr>
              <w:rFonts w:hint="default" w:asciiTheme="minorEastAsia" w:hAnsiTheme="minorEastAsia" w:cstheme="minorEastAsia"/>
              <w:szCs w:val="21"/>
            </w:rPr>
            <w:delText>manufacture</w:delText>
          </w:r>
        </w:del>
      </w:ins>
      <w:ins w:id="412" w:author="mazhuangzhuang" w:date="2017-06-06T14:32:34Z">
        <w:del w:id="413" w:author="yangmaoqiang" w:date="2017-11-05T08:36:53Z">
          <w:r>
            <w:rPr>
              <w:rFonts w:hint="default"/>
            </w:rPr>
            <w:delText>"</w:delText>
          </w:r>
        </w:del>
      </w:ins>
      <w:ins w:id="414" w:author="llf" w:date="2017-06-06T13:58:36Z">
        <w:del w:id="415" w:author="yangmaoqiang" w:date="2017-11-05T08:36:53Z">
          <w:r>
            <w:rPr>
              <w:rFonts w:hint="default"/>
            </w:rPr>
            <w:delText>:</w:delText>
          </w:r>
        </w:del>
      </w:ins>
      <w:ins w:id="416" w:author="llf" w:date="2017-06-06T13:58:37Z">
        <w:del w:id="417" w:author="yangmaoqiang" w:date="2017-11-05T08:36:53Z">
          <w:r>
            <w:rPr>
              <w:rFonts w:hint="default"/>
            </w:rPr>
            <w:delText>1,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del w:id="418" w:author="yangmaoqiang" w:date="2017-11-05T08:36:53Z"/>
          <w:rFonts w:hint="default"/>
        </w:rPr>
      </w:pPr>
      <w:ins w:id="419" w:author="mazhuangzhuang" w:date="2017-06-05T10:28:48Z">
        <w:del w:id="420" w:author="yangmaoqiang" w:date="2017-11-05T08:36:53Z">
          <w:r>
            <w:rPr>
              <w:rFonts w:hint="default"/>
            </w:rPr>
            <w:delText>"</w:delText>
          </w:r>
        </w:del>
      </w:ins>
      <w:del w:id="421" w:author="yangmaoqiang" w:date="2017-11-05T08:36:53Z">
        <w:r>
          <w:rPr>
            <w:rFonts w:hint="default"/>
          </w:rPr>
          <w:delText>validity</w:delText>
        </w:r>
      </w:del>
      <w:ins w:id="422" w:author="mazhuangzhuang" w:date="2017-06-05T10:30:58Z">
        <w:del w:id="423" w:author="yangmaoqiang" w:date="2017-11-05T08:36:53Z">
          <w:r>
            <w:rPr>
              <w:rFonts w:hint="default"/>
            </w:rPr>
            <w:delText>"</w:delText>
          </w:r>
        </w:del>
      </w:ins>
      <w:del w:id="424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25" w:author="yangmaoqiang" w:date="2017-11-05T08:36:53Z"/>
          <w:rFonts w:hint="default"/>
        </w:rPr>
      </w:pPr>
      <w:ins w:id="426" w:author="mazhuangzhuang" w:date="2017-06-05T10:28:48Z">
        <w:del w:id="427" w:author="yangmaoqiang" w:date="2017-11-05T08:36:53Z">
          <w:r>
            <w:rPr>
              <w:rFonts w:hint="default"/>
            </w:rPr>
            <w:delText>"</w:delText>
          </w:r>
        </w:del>
      </w:ins>
      <w:del w:id="428" w:author="yangmaoqiang" w:date="2017-11-05T08:36:53Z">
        <w:r>
          <w:rPr>
            <w:rFonts w:hint="default"/>
          </w:rPr>
          <w:delText>defaultBalance</w:delText>
        </w:r>
      </w:del>
      <w:ins w:id="429" w:author="mazhuangzhuang" w:date="2017-06-05T10:30:58Z">
        <w:del w:id="430" w:author="yangmaoqiang" w:date="2017-11-05T08:36:53Z">
          <w:r>
            <w:rPr>
              <w:rFonts w:hint="default"/>
            </w:rPr>
            <w:delText>"</w:delText>
          </w:r>
        </w:del>
      </w:ins>
      <w:del w:id="431" w:author="yangmaoqiang" w:date="2017-11-05T08:36:53Z">
        <w:r>
          <w:rPr>
            <w:rFonts w:hint="default"/>
          </w:rPr>
          <w:delText>:2000,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32" w:author="yangmaoqiang" w:date="2017-11-05T08:36:53Z"/>
          <w:rFonts w:hint="eastAsia"/>
        </w:rPr>
      </w:pPr>
      <w:ins w:id="433" w:author="mazhuangzhuang" w:date="2017-06-05T10:28:48Z">
        <w:del w:id="434" w:author="yangmaoqiang" w:date="2017-11-05T08:36:53Z">
          <w:r>
            <w:rPr>
              <w:rFonts w:hint="default"/>
            </w:rPr>
            <w:delText>"</w:delText>
          </w:r>
        </w:del>
      </w:ins>
      <w:del w:id="435" w:author="yangmaoqiang" w:date="2017-11-05T08:36:53Z">
        <w:r>
          <w:rPr>
            <w:rFonts w:hint="default"/>
          </w:rPr>
          <w:delText>minEntryValue</w:delText>
        </w:r>
      </w:del>
      <w:ins w:id="436" w:author="mazhuangzhuang" w:date="2017-06-05T10:30:58Z">
        <w:del w:id="437" w:author="yangmaoqiang" w:date="2017-11-05T08:36:53Z">
          <w:r>
            <w:rPr>
              <w:rFonts w:hint="default"/>
            </w:rPr>
            <w:delText>"</w:delText>
          </w:r>
        </w:del>
      </w:ins>
      <w:del w:id="438" w:author="yangmaoqiang" w:date="2017-11-05T08:36:53Z">
        <w:r>
          <w:rPr>
            <w:rFonts w:hint="default"/>
          </w:rPr>
          <w:delText>:2000,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39" w:author="yangmaoqiang" w:date="2017-11-05T08:36:53Z"/>
          <w:rFonts w:hint="eastAsia"/>
        </w:rPr>
      </w:pPr>
      <w:ins w:id="440" w:author="mazhuangzhuang" w:date="2017-06-05T10:28:48Z">
        <w:del w:id="441" w:author="yangmaoqiang" w:date="2017-11-05T08:36:53Z">
          <w:r>
            <w:rPr>
              <w:rFonts w:hint="default"/>
            </w:rPr>
            <w:delText>"</w:delText>
          </w:r>
        </w:del>
      </w:ins>
      <w:del w:id="442" w:author="yangmaoqiang" w:date="2017-11-05T08:36:53Z">
        <w:r>
          <w:rPr>
            <w:rFonts w:hint="default"/>
          </w:rPr>
          <w:delText>overTime</w:delText>
        </w:r>
      </w:del>
      <w:ins w:id="443" w:author="mazhuangzhuang" w:date="2017-06-05T10:30:58Z">
        <w:del w:id="444" w:author="yangmaoqiang" w:date="2017-11-05T08:36:53Z">
          <w:r>
            <w:rPr>
              <w:rFonts w:hint="default"/>
            </w:rPr>
            <w:delText>"</w:delText>
          </w:r>
        </w:del>
      </w:ins>
      <w:del w:id="445" w:author="yangmaoqiang" w:date="2017-11-05T08:36:53Z">
        <w:r>
          <w:rPr>
            <w:rFonts w:hint="default"/>
          </w:rPr>
          <w:delText>:3500,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46" w:author="yangmaoqiang" w:date="2017-11-05T08:36:53Z"/>
          <w:rFonts w:hint="eastAsia"/>
        </w:rPr>
      </w:pPr>
      <w:ins w:id="447" w:author="mazhuangzhuang" w:date="2017-06-05T10:28:48Z">
        <w:del w:id="448" w:author="yangmaoqiang" w:date="2017-11-05T08:36:53Z">
          <w:r>
            <w:rPr>
              <w:rFonts w:hint="default"/>
            </w:rPr>
            <w:delText>"</w:delText>
          </w:r>
        </w:del>
      </w:ins>
      <w:del w:id="449" w:author="yangmaoqiang" w:date="2017-11-05T08:36:53Z">
        <w:r>
          <w:rPr>
            <w:rFonts w:hint="default"/>
          </w:rPr>
          <w:delText>voiceFileName</w:delText>
        </w:r>
      </w:del>
      <w:ins w:id="450" w:author="mazhuangzhuang" w:date="2017-06-05T10:30:58Z">
        <w:del w:id="451" w:author="yangmaoqiang" w:date="2017-11-05T08:36:53Z">
          <w:r>
            <w:rPr>
              <w:rFonts w:hint="default"/>
            </w:rPr>
            <w:delText>"</w:delText>
          </w:r>
        </w:del>
      </w:ins>
      <w:del w:id="452" w:author="yangmaoqiang" w:date="2017-11-05T08:36:53Z">
        <w:r>
          <w:rPr>
            <w:rFonts w:hint="default"/>
          </w:rPr>
          <w:delText>:</w:delText>
        </w:r>
      </w:del>
      <w:ins w:id="453" w:author="mazhuangzhuang" w:date="2017-06-05T10:30:58Z">
        <w:del w:id="454" w:author="yangmaoqiang" w:date="2017-11-05T08:36:53Z">
          <w:r>
            <w:rPr>
              <w:rFonts w:hint="default"/>
            </w:rPr>
            <w:delText>"</w:delText>
          </w:r>
        </w:del>
      </w:ins>
      <w:del w:id="455" w:author="yangmaoqiang" w:date="2017-11-05T08:36:53Z">
        <w:r>
          <w:rPr>
            <w:rFonts w:hint="default"/>
          </w:rPr>
          <w:delText>1.mp3</w:delText>
        </w:r>
      </w:del>
      <w:ins w:id="456" w:author="mazhuangzhuang" w:date="2017-06-05T10:30:58Z">
        <w:del w:id="457" w:author="yangmaoqiang" w:date="2017-11-05T08:36:53Z">
          <w:r>
            <w:rPr>
              <w:rFonts w:hint="default"/>
            </w:rPr>
            <w:delText>"</w:delText>
          </w:r>
        </w:del>
      </w:ins>
      <w:del w:id="458" w:author="yangmaoqiang" w:date="2017-11-05T08:36:53Z">
        <w:r>
          <w:rPr>
            <w:rFonts w:hint="default"/>
          </w:rPr>
          <w:delText>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59" w:author="yangmaoqiang" w:date="2017-11-05T08:36:53Z"/>
          <w:rFonts w:hint="eastAsia"/>
        </w:rPr>
      </w:pPr>
      <w:ins w:id="460" w:author="mazhuangzhuang" w:date="2017-06-05T10:28:48Z">
        <w:del w:id="461" w:author="yangmaoqiang" w:date="2017-11-05T08:36:53Z">
          <w:r>
            <w:rPr>
              <w:rFonts w:hint="default"/>
            </w:rPr>
            <w:delText>"</w:delText>
          </w:r>
        </w:del>
      </w:ins>
      <w:del w:id="462" w:author="yangmaoqiang" w:date="2017-11-05T08:36:53Z">
        <w:r>
          <w:rPr>
            <w:rFonts w:hint="default"/>
          </w:rPr>
          <w:delText>lightFlashCount</w:delText>
        </w:r>
      </w:del>
      <w:ins w:id="463" w:author="mazhuangzhuang" w:date="2017-06-05T10:30:58Z">
        <w:del w:id="464" w:author="yangmaoqiang" w:date="2017-11-05T08:36:53Z">
          <w:r>
            <w:rPr>
              <w:rFonts w:hint="default"/>
            </w:rPr>
            <w:delText>"</w:delText>
          </w:r>
        </w:del>
      </w:ins>
      <w:del w:id="465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66" w:author="yangmaoqiang" w:date="2017-11-05T08:36:53Z"/>
          <w:rFonts w:hint="eastAsia"/>
        </w:rPr>
      </w:pPr>
      <w:ins w:id="467" w:author="mazhuangzhuang" w:date="2017-06-05T10:28:48Z">
        <w:del w:id="468" w:author="yangmaoqiang" w:date="2017-11-05T08:36:53Z">
          <w:r>
            <w:rPr>
              <w:rFonts w:hint="default"/>
            </w:rPr>
            <w:delText>"</w:delText>
          </w:r>
        </w:del>
      </w:ins>
      <w:del w:id="469" w:author="yangmaoqiang" w:date="2017-11-05T08:36:53Z">
        <w:r>
          <w:rPr>
            <w:rFonts w:hint="default"/>
          </w:rPr>
          <w:delText>lightOnDuration</w:delText>
        </w:r>
      </w:del>
      <w:ins w:id="470" w:author="mazhuangzhuang" w:date="2017-06-05T10:30:58Z">
        <w:del w:id="471" w:author="yangmaoqiang" w:date="2017-11-05T08:36:53Z">
          <w:r>
            <w:rPr>
              <w:rFonts w:hint="default"/>
            </w:rPr>
            <w:delText>"</w:delText>
          </w:r>
        </w:del>
      </w:ins>
      <w:del w:id="472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73" w:author="yangmaoqiang" w:date="2017-11-05T08:36:53Z"/>
          <w:rFonts w:hint="eastAsia"/>
        </w:rPr>
      </w:pPr>
      <w:ins w:id="474" w:author="mazhuangzhuang" w:date="2017-06-05T10:28:48Z">
        <w:del w:id="475" w:author="yangmaoqiang" w:date="2017-11-05T08:36:53Z">
          <w:r>
            <w:rPr>
              <w:rFonts w:hint="default"/>
            </w:rPr>
            <w:delText>"</w:delText>
          </w:r>
        </w:del>
      </w:ins>
      <w:del w:id="476" w:author="yangmaoqiang" w:date="2017-11-05T08:36:53Z">
        <w:r>
          <w:rPr>
            <w:rFonts w:hint="default"/>
          </w:rPr>
          <w:delText>lightOffDuration</w:delText>
        </w:r>
      </w:del>
      <w:ins w:id="477" w:author="mazhuangzhuang" w:date="2017-06-05T10:30:58Z">
        <w:del w:id="478" w:author="yangmaoqiang" w:date="2017-11-05T08:36:53Z">
          <w:r>
            <w:rPr>
              <w:rFonts w:hint="default"/>
            </w:rPr>
            <w:delText>"</w:delText>
          </w:r>
        </w:del>
      </w:ins>
      <w:del w:id="479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80" w:author="yangmaoqiang" w:date="2017-11-05T08:36:53Z"/>
          <w:rFonts w:hint="eastAsia"/>
        </w:rPr>
      </w:pPr>
      <w:ins w:id="481" w:author="mazhuangzhuang" w:date="2017-06-05T10:28:48Z">
        <w:del w:id="482" w:author="yangmaoqiang" w:date="2017-11-05T08:36:53Z">
          <w:r>
            <w:rPr>
              <w:rFonts w:hint="default"/>
            </w:rPr>
            <w:delText>"</w:delText>
          </w:r>
        </w:del>
      </w:ins>
      <w:del w:id="483" w:author="yangmaoqiang" w:date="2017-11-05T08:36:53Z">
        <w:r>
          <w:rPr>
            <w:rFonts w:hint="default"/>
          </w:rPr>
          <w:delText>lightColor</w:delText>
        </w:r>
      </w:del>
      <w:ins w:id="484" w:author="mazhuangzhuang" w:date="2017-06-05T10:30:58Z">
        <w:del w:id="485" w:author="yangmaoqiang" w:date="2017-11-05T08:36:53Z">
          <w:r>
            <w:rPr>
              <w:rFonts w:hint="default"/>
            </w:rPr>
            <w:delText>"</w:delText>
          </w:r>
        </w:del>
      </w:ins>
      <w:del w:id="486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87" w:author="yangmaoqiang" w:date="2017-11-05T08:36:53Z"/>
          <w:rFonts w:hint="eastAsia"/>
        </w:rPr>
      </w:pPr>
      <w:ins w:id="488" w:author="mazhuangzhuang" w:date="2017-06-05T10:28:48Z">
        <w:del w:id="489" w:author="yangmaoqiang" w:date="2017-11-05T08:36:53Z">
          <w:r>
            <w:rPr>
              <w:rFonts w:hint="default"/>
            </w:rPr>
            <w:delText>"</w:delText>
          </w:r>
        </w:del>
      </w:ins>
      <w:del w:id="490" w:author="yangmaoqiang" w:date="2017-11-05T08:36:53Z">
        <w:r>
          <w:rPr>
            <w:rFonts w:hint="default"/>
          </w:rPr>
          <w:delText>buzzerFlashCount</w:delText>
        </w:r>
      </w:del>
      <w:ins w:id="491" w:author="mazhuangzhuang" w:date="2017-06-05T10:30:58Z">
        <w:del w:id="492" w:author="yangmaoqiang" w:date="2017-11-05T08:36:53Z">
          <w:r>
            <w:rPr>
              <w:rFonts w:hint="default"/>
            </w:rPr>
            <w:delText>"</w:delText>
          </w:r>
        </w:del>
      </w:ins>
      <w:del w:id="493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494" w:author="yangmaoqiang" w:date="2017-11-05T08:36:53Z"/>
          <w:rFonts w:hint="eastAsia"/>
        </w:rPr>
      </w:pPr>
      <w:ins w:id="495" w:author="mazhuangzhuang" w:date="2017-06-05T10:28:48Z">
        <w:del w:id="496" w:author="yangmaoqiang" w:date="2017-11-05T08:36:53Z">
          <w:r>
            <w:rPr>
              <w:rFonts w:hint="default"/>
            </w:rPr>
            <w:delText>"</w:delText>
          </w:r>
        </w:del>
      </w:ins>
      <w:del w:id="497" w:author="yangmaoqiang" w:date="2017-11-05T08:36:53Z">
        <w:r>
          <w:rPr>
            <w:rFonts w:hint="default"/>
          </w:rPr>
          <w:delText>buzzerOnDuration</w:delText>
        </w:r>
      </w:del>
      <w:ins w:id="498" w:author="mazhuangzhuang" w:date="2017-06-05T10:30:58Z">
        <w:del w:id="499" w:author="yangmaoqiang" w:date="2017-11-05T08:36:53Z">
          <w:r>
            <w:rPr>
              <w:rFonts w:hint="default"/>
            </w:rPr>
            <w:delText>"</w:delText>
          </w:r>
        </w:del>
      </w:ins>
      <w:del w:id="500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01" w:author="yangmaoqiang" w:date="2017-11-05T08:36:53Z"/>
          <w:rFonts w:hint="eastAsia"/>
        </w:rPr>
      </w:pPr>
      <w:ins w:id="502" w:author="mazhuangzhuang" w:date="2017-06-05T10:28:48Z">
        <w:del w:id="503" w:author="yangmaoqiang" w:date="2017-11-05T08:36:53Z">
          <w:r>
            <w:rPr>
              <w:rFonts w:hint="default"/>
            </w:rPr>
            <w:delText>"</w:delText>
          </w:r>
        </w:del>
      </w:ins>
      <w:del w:id="504" w:author="yangmaoqiang" w:date="2017-11-05T08:36:53Z">
        <w:r>
          <w:rPr>
            <w:rFonts w:hint="default"/>
          </w:rPr>
          <w:delText>buzzerOffDuration</w:delText>
        </w:r>
      </w:del>
      <w:ins w:id="505" w:author="mazhuangzhuang" w:date="2017-06-05T10:30:58Z">
        <w:del w:id="506" w:author="yangmaoqiang" w:date="2017-11-05T08:36:53Z">
          <w:r>
            <w:rPr>
              <w:rFonts w:hint="default"/>
            </w:rPr>
            <w:delText>"</w:delText>
          </w:r>
        </w:del>
      </w:ins>
      <w:del w:id="507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08" w:author="yangmaoqiang" w:date="2017-11-05T08:36:53Z"/>
          <w:rFonts w:hint="eastAsia"/>
        </w:rPr>
      </w:pPr>
      <w:ins w:id="509" w:author="mazhuangzhuang" w:date="2017-06-05T10:28:48Z">
        <w:del w:id="510" w:author="yangmaoqiang" w:date="2017-11-05T08:36:53Z">
          <w:r>
            <w:rPr>
              <w:rFonts w:hint="default"/>
            </w:rPr>
            <w:delText>"</w:delText>
          </w:r>
        </w:del>
      </w:ins>
      <w:del w:id="511" w:author="yangmaoqiang" w:date="2017-11-05T08:36:53Z">
        <w:r>
          <w:rPr>
            <w:rFonts w:hint="default"/>
          </w:rPr>
          <w:delText>balanceType</w:delText>
        </w:r>
      </w:del>
      <w:ins w:id="512" w:author="mazhuangzhuang" w:date="2017-06-05T10:30:58Z">
        <w:del w:id="513" w:author="yangmaoqiang" w:date="2017-11-05T08:36:53Z">
          <w:r>
            <w:rPr>
              <w:rFonts w:hint="default"/>
            </w:rPr>
            <w:delText>"</w:delText>
          </w:r>
        </w:del>
      </w:ins>
      <w:del w:id="514" w:author="yangmaoqiang" w:date="2017-11-05T08:36:53Z">
        <w:r>
          <w:rPr>
            <w:rFonts w:hint="default"/>
          </w:rPr>
          <w:delText>:5,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ins w:id="515" w:author="mazhuangzhuang" w:date="2017-06-05T10:56:42Z"/>
          <w:del w:id="516" w:author="yangmaoqiang" w:date="2017-11-05T08:36:53Z"/>
          <w:rFonts w:hint="default"/>
        </w:rPr>
      </w:pPr>
      <w:ins w:id="517" w:author="mazhuangzhuang" w:date="2017-06-05T10:28:48Z">
        <w:del w:id="518" w:author="yangmaoqiang" w:date="2017-11-05T08:36:53Z">
          <w:r>
            <w:rPr>
              <w:rFonts w:hint="default"/>
            </w:rPr>
            <w:delText>"</w:delText>
          </w:r>
        </w:del>
      </w:ins>
      <w:del w:id="519" w:author="yangmaoqiang" w:date="2017-11-05T08:36:53Z">
        <w:r>
          <w:rPr>
            <w:rFonts w:hint="default"/>
          </w:rPr>
          <w:delText>discountPeriodDiscount</w:delText>
        </w:r>
      </w:del>
      <w:ins w:id="520" w:author="mazhuangzhuang" w:date="2017-06-05T10:30:58Z">
        <w:del w:id="521" w:author="yangmaoqiang" w:date="2017-11-05T08:36:53Z">
          <w:r>
            <w:rPr>
              <w:rFonts w:hint="default"/>
            </w:rPr>
            <w:delText>"</w:delText>
          </w:r>
        </w:del>
      </w:ins>
      <w:del w:id="522" w:author="yangmaoqiang" w:date="2017-11-05T08:36:53Z">
        <w:r>
          <w:rPr>
            <w:rFonts w:hint="default"/>
          </w:rPr>
          <w:delText>: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ins w:id="523" w:author="mazhuangzhuang" w:date="2017-06-05T10:56:45Z"/>
          <w:del w:id="524" w:author="yangmaoqiang" w:date="2017-11-05T08:36:53Z"/>
          <w:rFonts w:hint="default"/>
        </w:rPr>
      </w:pPr>
      <w:del w:id="525" w:author="yangmaoqiang" w:date="2017-11-05T08:36:53Z">
        <w:r>
          <w:rPr>
            <w:rFonts w:hint="default"/>
          </w:rPr>
          <w:delText>[</w:delText>
        </w:r>
      </w:del>
    </w:p>
    <w:p>
      <w:pPr>
        <w:spacing w:beforeLines="0" w:afterLines="0" w:line="360" w:lineRule="exact"/>
        <w:ind w:left="840" w:leftChars="0" w:firstLine="420" w:firstLineChars="0"/>
        <w:rPr>
          <w:ins w:id="526" w:author="mazhuangzhuang" w:date="2017-06-05T10:57:03Z"/>
          <w:del w:id="527" w:author="yangmaoqiang" w:date="2017-11-05T08:36:53Z"/>
          <w:rFonts w:hint="default"/>
        </w:rPr>
      </w:pPr>
      <w:del w:id="528" w:author="yangmaoqiang" w:date="2017-11-05T08:36:53Z">
        <w:r>
          <w:rPr>
            <w:rFonts w:hint="default"/>
          </w:rPr>
          <w:delText>{</w:delText>
        </w:r>
      </w:del>
    </w:p>
    <w:p>
      <w:pPr>
        <w:spacing w:beforeLines="0" w:afterLines="0" w:line="360" w:lineRule="exact"/>
        <w:ind w:left="1260" w:leftChars="0" w:firstLine="420" w:firstLineChars="0"/>
        <w:rPr>
          <w:ins w:id="529" w:author="mazhuangzhuang" w:date="2017-06-05T10:56:58Z"/>
          <w:del w:id="530" w:author="yangmaoqiang" w:date="2017-11-05T08:36:53Z"/>
          <w:rFonts w:hint="default"/>
        </w:rPr>
      </w:pPr>
      <w:ins w:id="531" w:author="mazhuangzhuang" w:date="2017-06-05T10:28:48Z">
        <w:del w:id="532" w:author="yangmaoqiang" w:date="2017-11-05T08:36:53Z">
          <w:r>
            <w:rPr>
              <w:rFonts w:hint="default"/>
            </w:rPr>
            <w:delText>"</w:delText>
          </w:r>
        </w:del>
      </w:ins>
      <w:del w:id="533" w:author="yangmaoqiang" w:date="2017-11-05T08:36:53Z">
        <w:r>
          <w:rPr>
            <w:rFonts w:hint="default"/>
          </w:rPr>
          <w:delText>discountPeriod</w:delText>
        </w:r>
      </w:del>
      <w:ins w:id="534" w:author="mazhuangzhuang" w:date="2017-06-05T10:30:58Z">
        <w:del w:id="535" w:author="yangmaoqiang" w:date="2017-11-05T08:36:53Z">
          <w:r>
            <w:rPr>
              <w:rFonts w:hint="default"/>
            </w:rPr>
            <w:delText>"</w:delText>
          </w:r>
        </w:del>
      </w:ins>
      <w:del w:id="536" w:author="yangmaoqiang" w:date="2017-11-05T08:36:53Z">
        <w:r>
          <w:rPr>
            <w:rFonts w:hint="default"/>
          </w:rPr>
          <w:delText>:</w:delText>
        </w:r>
      </w:del>
      <w:ins w:id="537" w:author="mazhuangzhuang" w:date="2017-06-05T10:30:58Z">
        <w:del w:id="538" w:author="yangmaoqiang" w:date="2017-11-05T08:36:53Z">
          <w:r>
            <w:rPr>
              <w:rFonts w:hint="default"/>
            </w:rPr>
            <w:delText>"</w:delText>
          </w:r>
        </w:del>
      </w:ins>
      <w:del w:id="539" w:author="yangmaoqiang" w:date="2017-11-05T08:36:53Z">
        <w:r>
          <w:rPr>
            <w:rFonts w:hint="default"/>
          </w:rPr>
          <w:delText>08:00:00-10:00:00</w:delText>
        </w:r>
      </w:del>
      <w:ins w:id="540" w:author="mazhuangzhuang" w:date="2017-06-05T10:30:58Z">
        <w:del w:id="541" w:author="yangmaoqiang" w:date="2017-11-05T08:36:53Z">
          <w:r>
            <w:rPr>
              <w:rFonts w:hint="default"/>
            </w:rPr>
            <w:delText>"</w:delText>
          </w:r>
        </w:del>
      </w:ins>
      <w:del w:id="542" w:author="yangmaoqiang" w:date="2017-11-05T08:36:53Z">
        <w:r>
          <w:rPr>
            <w:rFonts w:hint="default"/>
          </w:rPr>
          <w:delText>,</w:delText>
        </w:r>
      </w:del>
    </w:p>
    <w:p>
      <w:pPr>
        <w:spacing w:beforeLines="0" w:afterLines="0" w:line="360" w:lineRule="exact"/>
        <w:ind w:left="1260" w:leftChars="0" w:firstLine="420" w:firstLineChars="0"/>
        <w:rPr>
          <w:ins w:id="543" w:author="mazhuangzhuang" w:date="2017-06-05T10:57:01Z"/>
          <w:del w:id="544" w:author="yangmaoqiang" w:date="2017-11-05T08:36:53Z"/>
          <w:rFonts w:hint="default"/>
        </w:rPr>
      </w:pPr>
      <w:ins w:id="545" w:author="mazhuangzhuang" w:date="2017-06-05T10:57:13Z">
        <w:del w:id="546" w:author="yangmaoqiang" w:date="2017-11-05T08:36:53Z">
          <w:r>
            <w:rPr>
              <w:rFonts w:hint="default"/>
            </w:rPr>
            <w:delText>"</w:delText>
          </w:r>
        </w:del>
      </w:ins>
      <w:del w:id="547" w:author="yangmaoqiang" w:date="2017-11-05T08:36:53Z">
        <w:r>
          <w:rPr>
            <w:rFonts w:hint="default"/>
          </w:rPr>
          <w:delText>discount</w:delText>
        </w:r>
      </w:del>
      <w:ins w:id="548" w:author="mazhuangzhuang" w:date="2017-06-05T10:57:15Z">
        <w:del w:id="549" w:author="yangmaoqiang" w:date="2017-11-05T08:36:53Z">
          <w:r>
            <w:rPr>
              <w:rFonts w:hint="default"/>
            </w:rPr>
            <w:delText>"</w:delText>
          </w:r>
        </w:del>
      </w:ins>
      <w:del w:id="550" w:author="yangmaoqiang" w:date="2017-11-05T08:36:53Z">
        <w:r>
          <w:rPr>
            <w:rFonts w:hint="default"/>
          </w:rPr>
          <w:delText>:0.2</w:delText>
        </w:r>
      </w:del>
    </w:p>
    <w:p>
      <w:pPr>
        <w:spacing w:beforeLines="0" w:afterLines="0" w:line="360" w:lineRule="exact"/>
        <w:ind w:left="840" w:leftChars="0" w:firstLine="420" w:firstLineChars="0"/>
        <w:rPr>
          <w:ins w:id="551" w:author="mazhuangzhuang" w:date="2017-06-05T10:56:47Z"/>
          <w:del w:id="552" w:author="yangmaoqiang" w:date="2017-11-05T08:36:53Z"/>
          <w:rFonts w:hint="default"/>
        </w:rPr>
      </w:pPr>
      <w:del w:id="553" w:author="yangmaoqiang" w:date="2017-11-05T08:36:53Z">
        <w:r>
          <w:rPr>
            <w:rFonts w:hint="default"/>
          </w:rPr>
          <w:delText>}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54" w:author="yangmaoqiang" w:date="2017-11-05T08:36:53Z"/>
          <w:rFonts w:hint="eastAsia"/>
        </w:rPr>
      </w:pPr>
      <w:del w:id="555" w:author="yangmaoqiang" w:date="2017-11-05T08:36:53Z">
        <w:r>
          <w:rPr>
            <w:rFonts w:hint="default"/>
          </w:rPr>
          <w:delText>],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56" w:author="yangmaoqiang" w:date="2017-11-05T08:36:53Z"/>
          <w:rFonts w:hint="default"/>
        </w:rPr>
      </w:pPr>
      <w:ins w:id="557" w:author="mazhuangzhuang" w:date="2017-06-05T10:28:48Z">
        <w:del w:id="558" w:author="yangmaoqiang" w:date="2017-11-05T08:36:53Z">
          <w:r>
            <w:rPr>
              <w:rFonts w:hint="default"/>
            </w:rPr>
            <w:delText>"</w:delText>
          </w:r>
        </w:del>
      </w:ins>
      <w:del w:id="559" w:author="yangmaoqiang" w:date="2017-11-05T08:36:53Z">
        <w:r>
          <w:rPr>
            <w:rFonts w:hint="default"/>
          </w:rPr>
          <w:delText>testFlag</w:delText>
        </w:r>
      </w:del>
      <w:ins w:id="560" w:author="mazhuangzhuang" w:date="2017-06-05T10:30:58Z">
        <w:del w:id="561" w:author="yangmaoqiang" w:date="2017-11-05T08:36:53Z">
          <w:r>
            <w:rPr>
              <w:rFonts w:hint="default"/>
            </w:rPr>
            <w:delText>"</w:delText>
          </w:r>
        </w:del>
      </w:ins>
      <w:del w:id="562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63" w:author="yangmaoqiang" w:date="2017-11-05T08:36:53Z"/>
          <w:rFonts w:hint="default"/>
        </w:rPr>
      </w:pPr>
      <w:ins w:id="564" w:author="mazhuangzhuang" w:date="2017-06-05T10:28:48Z">
        <w:del w:id="565" w:author="yangmaoqiang" w:date="2017-11-05T08:36:53Z">
          <w:r>
            <w:rPr>
              <w:rFonts w:hint="default"/>
            </w:rPr>
            <w:delText>"</w:delText>
          </w:r>
        </w:del>
      </w:ins>
      <w:del w:id="566" w:author="yangmaoqiang" w:date="2017-11-05T08:36:53Z">
        <w:r>
          <w:rPr>
            <w:rFonts w:hint="default"/>
          </w:rPr>
          <w:delText>checkValidityOnEntry</w:delText>
        </w:r>
      </w:del>
      <w:ins w:id="567" w:author="mazhuangzhuang" w:date="2017-06-05T10:30:58Z">
        <w:del w:id="568" w:author="yangmaoqiang" w:date="2017-11-05T08:36:53Z">
          <w:r>
            <w:rPr>
              <w:rFonts w:hint="default"/>
            </w:rPr>
            <w:delText>"</w:delText>
          </w:r>
        </w:del>
      </w:ins>
      <w:del w:id="569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70" w:author="yangmaoqiang" w:date="2017-11-05T08:36:53Z"/>
          <w:rFonts w:hint="eastAsia"/>
        </w:rPr>
      </w:pPr>
      <w:ins w:id="571" w:author="mazhuangzhuang" w:date="2017-06-05T10:28:48Z">
        <w:del w:id="572" w:author="yangmaoqiang" w:date="2017-11-05T08:36:53Z">
          <w:r>
            <w:rPr>
              <w:rFonts w:hint="default"/>
            </w:rPr>
            <w:delText>"</w:delText>
          </w:r>
        </w:del>
      </w:ins>
      <w:del w:id="573" w:author="yangmaoqiang" w:date="2017-11-05T08:36:53Z">
        <w:r>
          <w:rPr>
            <w:rFonts w:hint="default"/>
          </w:rPr>
          <w:delText>checkValidityOnExit</w:delText>
        </w:r>
      </w:del>
      <w:ins w:id="574" w:author="mazhuangzhuang" w:date="2017-06-05T10:30:58Z">
        <w:del w:id="575" w:author="yangmaoqiang" w:date="2017-11-05T08:36:53Z">
          <w:r>
            <w:rPr>
              <w:rFonts w:hint="default"/>
            </w:rPr>
            <w:delText>"</w:delText>
          </w:r>
        </w:del>
      </w:ins>
      <w:del w:id="576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77" w:author="yangmaoqiang" w:date="2017-11-05T08:36:53Z"/>
          <w:rFonts w:hint="default"/>
        </w:rPr>
      </w:pPr>
      <w:ins w:id="578" w:author="mazhuangzhuang" w:date="2017-06-05T10:28:48Z">
        <w:del w:id="579" w:author="yangmaoqiang" w:date="2017-11-05T08:36:53Z">
          <w:r>
            <w:rPr>
              <w:rFonts w:hint="default"/>
            </w:rPr>
            <w:delText>"</w:delText>
          </w:r>
        </w:del>
      </w:ins>
      <w:del w:id="580" w:author="yangmaoqiang" w:date="2017-11-05T08:36:53Z">
        <w:r>
          <w:rPr>
            <w:rFonts w:hint="default"/>
          </w:rPr>
          <w:delText>checkSequenceOnEntry</w:delText>
        </w:r>
      </w:del>
      <w:ins w:id="581" w:author="mazhuangzhuang" w:date="2017-06-05T10:30:58Z">
        <w:del w:id="582" w:author="yangmaoqiang" w:date="2017-11-05T08:36:53Z">
          <w:r>
            <w:rPr>
              <w:rFonts w:hint="default"/>
            </w:rPr>
            <w:delText>"</w:delText>
          </w:r>
        </w:del>
      </w:ins>
      <w:del w:id="583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84" w:author="yangmaoqiang" w:date="2017-11-05T08:36:53Z"/>
          <w:rFonts w:hint="default"/>
        </w:rPr>
      </w:pPr>
      <w:ins w:id="585" w:author="mazhuangzhuang" w:date="2017-06-05T10:28:48Z">
        <w:del w:id="586" w:author="yangmaoqiang" w:date="2017-11-05T08:36:53Z">
          <w:r>
            <w:rPr>
              <w:rFonts w:hint="default"/>
            </w:rPr>
            <w:delText>"</w:delText>
          </w:r>
        </w:del>
      </w:ins>
      <w:del w:id="587" w:author="yangmaoqiang" w:date="2017-11-05T08:36:53Z">
        <w:r>
          <w:rPr>
            <w:rFonts w:hint="default"/>
          </w:rPr>
          <w:delText>checkSequenceOnExit</w:delText>
        </w:r>
      </w:del>
      <w:ins w:id="588" w:author="mazhuangzhuang" w:date="2017-06-05T10:30:58Z">
        <w:del w:id="589" w:author="yangmaoqiang" w:date="2017-11-05T08:36:53Z">
          <w:r>
            <w:rPr>
              <w:rFonts w:hint="default"/>
            </w:rPr>
            <w:delText>"</w:delText>
          </w:r>
        </w:del>
      </w:ins>
      <w:del w:id="590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91" w:author="yangmaoqiang" w:date="2017-11-05T08:36:53Z"/>
          <w:rFonts w:hint="eastAsia"/>
        </w:rPr>
      </w:pPr>
      <w:ins w:id="592" w:author="mazhuangzhuang" w:date="2017-06-05T10:28:48Z">
        <w:del w:id="593" w:author="yangmaoqiang" w:date="2017-11-05T08:36:53Z">
          <w:r>
            <w:rPr>
              <w:rFonts w:hint="default"/>
            </w:rPr>
            <w:delText>"</w:delText>
          </w:r>
        </w:del>
      </w:ins>
      <w:del w:id="594" w:author="yangmaoqiang" w:date="2017-11-05T08:36:53Z">
        <w:r>
          <w:rPr>
            <w:rFonts w:hint="default"/>
          </w:rPr>
          <w:delText>checkBalanceOnEntry</w:delText>
        </w:r>
      </w:del>
      <w:ins w:id="595" w:author="mazhuangzhuang" w:date="2017-06-05T10:30:58Z">
        <w:del w:id="596" w:author="yangmaoqiang" w:date="2017-11-05T08:36:53Z">
          <w:r>
            <w:rPr>
              <w:rFonts w:hint="default"/>
            </w:rPr>
            <w:delText>"</w:delText>
          </w:r>
        </w:del>
      </w:ins>
      <w:del w:id="597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598" w:author="yangmaoqiang" w:date="2017-11-05T08:36:53Z"/>
          <w:rFonts w:hint="eastAsia"/>
        </w:rPr>
      </w:pPr>
      <w:ins w:id="599" w:author="mazhuangzhuang" w:date="2017-06-05T10:28:48Z">
        <w:del w:id="600" w:author="yangmaoqiang" w:date="2017-11-05T08:36:53Z">
          <w:r>
            <w:rPr>
              <w:rFonts w:hint="default"/>
            </w:rPr>
            <w:delText>"</w:delText>
          </w:r>
        </w:del>
      </w:ins>
      <w:del w:id="601" w:author="yangmaoqiang" w:date="2017-11-05T08:36:53Z">
        <w:r>
          <w:rPr>
            <w:rFonts w:hint="default"/>
          </w:rPr>
          <w:delText>checkOverTravel</w:delText>
        </w:r>
      </w:del>
      <w:ins w:id="602" w:author="mazhuangzhuang" w:date="2017-06-05T10:30:58Z">
        <w:del w:id="603" w:author="yangmaoqiang" w:date="2017-11-05T08:36:53Z">
          <w:r>
            <w:rPr>
              <w:rFonts w:hint="default"/>
            </w:rPr>
            <w:delText>"</w:delText>
          </w:r>
        </w:del>
      </w:ins>
      <w:del w:id="604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605" w:author="yangmaoqiang" w:date="2017-11-05T08:36:53Z"/>
          <w:rFonts w:hint="default"/>
        </w:rPr>
      </w:pPr>
      <w:ins w:id="606" w:author="mazhuangzhuang" w:date="2017-06-05T10:28:48Z">
        <w:del w:id="607" w:author="yangmaoqiang" w:date="2017-11-05T08:36:53Z">
          <w:r>
            <w:rPr>
              <w:rFonts w:hint="default"/>
            </w:rPr>
            <w:delText>"</w:delText>
          </w:r>
        </w:del>
      </w:ins>
      <w:del w:id="608" w:author="yangmaoqiang" w:date="2017-11-05T08:36:53Z">
        <w:r>
          <w:rPr>
            <w:rFonts w:hint="default"/>
          </w:rPr>
          <w:delText>checkTimeout</w:delText>
        </w:r>
      </w:del>
      <w:ins w:id="609" w:author="mazhuangzhuang" w:date="2017-06-05T10:30:58Z">
        <w:del w:id="610" w:author="yangmaoqiang" w:date="2017-11-05T08:36:53Z">
          <w:r>
            <w:rPr>
              <w:rFonts w:hint="default"/>
            </w:rPr>
            <w:delText>"</w:delText>
          </w:r>
        </w:del>
      </w:ins>
      <w:del w:id="611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612" w:author="yangmaoqiang" w:date="2017-11-05T08:36:53Z"/>
          <w:rFonts w:hint="eastAsia"/>
        </w:rPr>
      </w:pPr>
      <w:ins w:id="613" w:author="mazhuangzhuang" w:date="2017-06-05T10:28:48Z">
        <w:del w:id="614" w:author="yangmaoqiang" w:date="2017-11-05T08:36:53Z">
          <w:r>
            <w:rPr>
              <w:rFonts w:hint="default"/>
            </w:rPr>
            <w:delText>"</w:delText>
          </w:r>
        </w:del>
      </w:ins>
      <w:del w:id="615" w:author="yangmaoqiang" w:date="2017-11-05T08:36:53Z">
        <w:r>
          <w:rPr>
            <w:rFonts w:hint="default"/>
          </w:rPr>
          <w:delText>enableDiscount</w:delText>
        </w:r>
      </w:del>
      <w:ins w:id="616" w:author="mazhuangzhuang" w:date="2017-06-05T10:30:58Z">
        <w:del w:id="617" w:author="yangmaoqiang" w:date="2017-11-05T08:36:53Z">
          <w:r>
            <w:rPr>
              <w:rFonts w:hint="default"/>
            </w:rPr>
            <w:delText>"</w:delText>
          </w:r>
        </w:del>
      </w:ins>
      <w:del w:id="618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619" w:author="yangmaoqiang" w:date="2017-11-05T08:36:53Z"/>
          <w:rFonts w:hint="default"/>
        </w:rPr>
      </w:pPr>
      <w:ins w:id="620" w:author="mazhuangzhuang" w:date="2017-06-05T10:28:48Z">
        <w:del w:id="621" w:author="yangmaoqiang" w:date="2017-11-05T08:36:53Z">
          <w:r>
            <w:rPr>
              <w:rFonts w:hint="default"/>
            </w:rPr>
            <w:delText>"</w:delText>
          </w:r>
        </w:del>
      </w:ins>
      <w:del w:id="622" w:author="yangmaoqiang" w:date="2017-11-05T08:36:53Z">
        <w:r>
          <w:rPr>
            <w:rFonts w:hint="default"/>
          </w:rPr>
          <w:delText>enableScore</w:delText>
        </w:r>
      </w:del>
      <w:ins w:id="623" w:author="mazhuangzhuang" w:date="2017-06-05T10:30:58Z">
        <w:del w:id="624" w:author="yangmaoqiang" w:date="2017-11-05T08:36:53Z">
          <w:r>
            <w:rPr>
              <w:rFonts w:hint="default"/>
            </w:rPr>
            <w:delText>"</w:delText>
          </w:r>
        </w:del>
      </w:ins>
      <w:del w:id="625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626" w:author="yangmaoqiang" w:date="2017-11-05T08:36:53Z"/>
          <w:rFonts w:hint="eastAsia"/>
        </w:rPr>
      </w:pPr>
      <w:ins w:id="627" w:author="mazhuangzhuang" w:date="2017-06-05T10:28:48Z">
        <w:del w:id="628" w:author="yangmaoqiang" w:date="2017-11-05T08:36:53Z">
          <w:r>
            <w:rPr>
              <w:rFonts w:hint="default"/>
            </w:rPr>
            <w:delText>"</w:delText>
          </w:r>
        </w:del>
      </w:ins>
      <w:del w:id="629" w:author="yangmaoqiang" w:date="2017-11-05T08:36:53Z">
        <w:r>
          <w:rPr>
            <w:rFonts w:hint="default"/>
          </w:rPr>
          <w:delText>enableRefund</w:delText>
        </w:r>
      </w:del>
      <w:ins w:id="630" w:author="mazhuangzhuang" w:date="2017-06-05T10:30:58Z">
        <w:del w:id="631" w:author="yangmaoqiang" w:date="2017-11-05T08:36:53Z">
          <w:r>
            <w:rPr>
              <w:rFonts w:hint="default"/>
            </w:rPr>
            <w:delText>"</w:delText>
          </w:r>
        </w:del>
      </w:ins>
      <w:del w:id="632" w:author="yangmaoqiang" w:date="2017-11-05T08:36:53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ins w:id="633" w:author="mazhuangzhuang" w:date="2017-06-05T15:36:50Z"/>
          <w:del w:id="634" w:author="yangmaoqiang" w:date="2017-11-05T08:36:53Z"/>
          <w:rFonts w:hint="default"/>
        </w:rPr>
      </w:pPr>
      <w:ins w:id="635" w:author="mazhuangzhuang" w:date="2017-06-05T15:30:33Z">
        <w:del w:id="636" w:author="yangmaoqiang" w:date="2017-11-05T08:36:53Z">
          <w:r>
            <w:rPr>
              <w:rFonts w:hint="default"/>
            </w:rPr>
            <w:delText>"</w:delText>
          </w:r>
        </w:del>
      </w:ins>
      <w:ins w:id="637" w:author="mazhuangzhuang" w:date="2017-06-05T15:30:24Z">
        <w:del w:id="638" w:author="yangmaoqiang" w:date="2017-11-05T08:36:53Z">
          <w:r>
            <w:rPr>
              <w:rFonts w:hint="default"/>
            </w:rPr>
            <w:delText>r</w:delText>
          </w:r>
        </w:del>
      </w:ins>
      <w:ins w:id="639" w:author="mazhuangzhuang" w:date="2017-06-05T15:30:25Z">
        <w:del w:id="640" w:author="yangmaoqiang" w:date="2017-11-05T08:36:53Z">
          <w:r>
            <w:rPr>
              <w:rFonts w:hint="default"/>
            </w:rPr>
            <w:delText>w</w:delText>
          </w:r>
        </w:del>
      </w:ins>
      <w:ins w:id="641" w:author="mazhuangzhuang" w:date="2017-06-05T15:30:28Z">
        <w:del w:id="642" w:author="yangmaoqiang" w:date="2017-11-05T08:36:53Z">
          <w:r>
            <w:rPr>
              <w:rFonts w:hint="default"/>
            </w:rPr>
            <w:delText>L</w:delText>
          </w:r>
        </w:del>
      </w:ins>
      <w:ins w:id="643" w:author="mazhuangzhuang" w:date="2017-06-05T15:30:29Z">
        <w:del w:id="644" w:author="yangmaoqiang" w:date="2017-11-05T08:36:53Z">
          <w:r>
            <w:rPr>
              <w:rFonts w:hint="default"/>
            </w:rPr>
            <w:delText>ocat</w:delText>
          </w:r>
        </w:del>
      </w:ins>
      <w:ins w:id="645" w:author="mazhuangzhuang" w:date="2017-06-05T15:30:30Z">
        <w:del w:id="646" w:author="yangmaoqiang" w:date="2017-11-05T08:36:53Z">
          <w:r>
            <w:rPr>
              <w:rFonts w:hint="default"/>
            </w:rPr>
            <w:delText>ion</w:delText>
          </w:r>
        </w:del>
      </w:ins>
      <w:ins w:id="647" w:author="mazhuangzhuang" w:date="2017-06-05T15:30:31Z">
        <w:del w:id="648" w:author="yangmaoqiang" w:date="2017-11-05T08:36:53Z">
          <w:r>
            <w:rPr>
              <w:rFonts w:hint="default"/>
            </w:rPr>
            <w:delText>"</w:delText>
          </w:r>
        </w:del>
      </w:ins>
      <w:ins w:id="649" w:author="mazhuangzhuang" w:date="2017-06-05T15:30:39Z">
        <w:del w:id="650" w:author="yangmaoqiang" w:date="2017-11-05T08:36:53Z">
          <w:r>
            <w:rPr>
              <w:rFonts w:hint="default"/>
            </w:rPr>
            <w:delText>:</w:delText>
          </w:r>
        </w:del>
      </w:ins>
      <w:ins w:id="651" w:author="mazhuangzhuang" w:date="2017-06-05T15:30:41Z">
        <w:del w:id="652" w:author="yangmaoqiang" w:date="2017-11-05T08:36:53Z">
          <w:r>
            <w:rPr>
              <w:rFonts w:hint="default"/>
            </w:rPr>
            <w:delText>0</w:delText>
          </w:r>
        </w:del>
      </w:ins>
      <w:ins w:id="653" w:author="mazhuangzhuang" w:date="2017-06-05T15:36:52Z">
        <w:del w:id="654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655" w:author="mazhuangzhuang" w:date="2017-06-05T15:38:59Z"/>
          <w:del w:id="656" w:author="yangmaoqiang" w:date="2017-11-05T08:36:53Z"/>
          <w:rFonts w:hint="default"/>
        </w:rPr>
      </w:pPr>
      <w:ins w:id="657" w:author="mazhuangzhuang" w:date="2017-06-05T15:36:54Z">
        <w:del w:id="658" w:author="yangmaoqiang" w:date="2017-11-05T08:36:53Z">
          <w:r>
            <w:rPr>
              <w:rFonts w:hint="default"/>
            </w:rPr>
            <w:delText>"</w:delText>
          </w:r>
        </w:del>
      </w:ins>
      <w:ins w:id="659" w:author="mazhuangzhuang" w:date="2017-06-05T15:37:37Z">
        <w:del w:id="660" w:author="yangmaoqiang" w:date="2017-11-05T08:36:53Z">
          <w:r>
            <w:rPr>
              <w:rFonts w:hint="default"/>
            </w:rPr>
            <w:delText>re</w:delText>
          </w:r>
        </w:del>
      </w:ins>
      <w:ins w:id="661" w:author="mazhuangzhuang" w:date="2017-06-05T15:37:38Z">
        <w:del w:id="662" w:author="yangmaoqiang" w:date="2017-11-05T08:36:53Z">
          <w:r>
            <w:rPr>
              <w:rFonts w:hint="default"/>
            </w:rPr>
            <w:delText>c</w:delText>
          </w:r>
        </w:del>
      </w:ins>
      <w:ins w:id="663" w:author="mazhuangzhuang" w:date="2017-06-05T15:37:39Z">
        <w:del w:id="664" w:author="yangmaoqiang" w:date="2017-11-05T08:36:53Z">
          <w:r>
            <w:rPr>
              <w:rFonts w:hint="default"/>
            </w:rPr>
            <w:delText>ycle</w:delText>
          </w:r>
        </w:del>
      </w:ins>
      <w:ins w:id="665" w:author="mazhuangzhuang" w:date="2017-06-05T15:38:43Z">
        <w:del w:id="666" w:author="yangmaoqiang" w:date="2017-11-05T08:36:53Z">
          <w:r>
            <w:rPr>
              <w:rFonts w:hint="default"/>
            </w:rPr>
            <w:delText>M</w:delText>
          </w:r>
        </w:del>
      </w:ins>
      <w:ins w:id="667" w:author="mazhuangzhuang" w:date="2017-06-05T15:38:44Z">
        <w:del w:id="668" w:author="yangmaoqiang" w:date="2017-11-05T08:36:53Z">
          <w:r>
            <w:rPr>
              <w:rFonts w:hint="default"/>
            </w:rPr>
            <w:delText>od</w:delText>
          </w:r>
        </w:del>
      </w:ins>
      <w:ins w:id="669" w:author="mazhuangzhuang" w:date="2017-06-05T15:38:45Z">
        <w:del w:id="670" w:author="yangmaoqiang" w:date="2017-11-05T08:36:53Z">
          <w:r>
            <w:rPr>
              <w:rFonts w:hint="default"/>
            </w:rPr>
            <w:delText>e</w:delText>
          </w:r>
        </w:del>
      </w:ins>
      <w:ins w:id="671" w:author="mazhuangzhuang" w:date="2017-06-05T15:37:15Z">
        <w:del w:id="672" w:author="yangmaoqiang" w:date="2017-11-05T08:36:53Z">
          <w:r>
            <w:rPr>
              <w:rFonts w:hint="default"/>
            </w:rPr>
            <w:delText>"</w:delText>
          </w:r>
        </w:del>
      </w:ins>
      <w:ins w:id="673" w:author="mazhuangzhuang" w:date="2017-06-05T15:37:16Z">
        <w:del w:id="674" w:author="yangmaoqiang" w:date="2017-11-05T08:36:53Z">
          <w:r>
            <w:rPr>
              <w:rFonts w:hint="default"/>
            </w:rPr>
            <w:delText>:</w:delText>
          </w:r>
        </w:del>
      </w:ins>
      <w:ins w:id="675" w:author="mazhuangzhuang" w:date="2017-06-05T15:37:19Z">
        <w:del w:id="676" w:author="yangmaoqiang" w:date="2017-11-05T08:36:53Z">
          <w:r>
            <w:rPr>
              <w:rFonts w:hint="default"/>
            </w:rPr>
            <w:delText>0</w:delText>
          </w:r>
        </w:del>
      </w:ins>
      <w:ins w:id="677" w:author="mazhuangzhuang" w:date="2017-06-05T15:38:59Z">
        <w:del w:id="678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679" w:author="mazhuangzhuang" w:date="2017-06-05T16:52:51Z"/>
          <w:del w:id="680" w:author="yangmaoqiang" w:date="2017-11-05T08:36:53Z"/>
          <w:rFonts w:hint="default"/>
        </w:rPr>
      </w:pPr>
      <w:ins w:id="681" w:author="mazhuangzhuang" w:date="2017-06-05T15:39:00Z">
        <w:del w:id="682" w:author="yangmaoqiang" w:date="2017-11-05T08:36:53Z">
          <w:r>
            <w:rPr>
              <w:rFonts w:hint="default"/>
            </w:rPr>
            <w:delText>"</w:delText>
          </w:r>
        </w:del>
      </w:ins>
      <w:ins w:id="683" w:author="mazhuangzhuang" w:date="2017-06-05T15:42:52Z">
        <w:del w:id="684" w:author="yangmaoqiang" w:date="2017-11-05T08:36:53Z">
          <w:r>
            <w:rPr>
              <w:rFonts w:hint="default"/>
            </w:rPr>
            <w:delText>overdraftLimit</w:delText>
          </w:r>
        </w:del>
      </w:ins>
      <w:ins w:id="685" w:author="mazhuangzhuang" w:date="2017-06-05T15:39:55Z">
        <w:del w:id="686" w:author="yangmaoqiang" w:date="2017-11-05T08:36:53Z">
          <w:r>
            <w:rPr>
              <w:rFonts w:hint="default"/>
            </w:rPr>
            <w:delText>"</w:delText>
          </w:r>
        </w:del>
      </w:ins>
      <w:ins w:id="687" w:author="mazhuangzhuang" w:date="2017-06-05T15:39:56Z">
        <w:del w:id="688" w:author="yangmaoqiang" w:date="2017-11-05T08:36:53Z">
          <w:r>
            <w:rPr>
              <w:rFonts w:hint="default"/>
            </w:rPr>
            <w:delText>:</w:delText>
          </w:r>
        </w:del>
      </w:ins>
      <w:ins w:id="689" w:author="mazhuangzhuang" w:date="2017-06-05T15:39:57Z">
        <w:del w:id="690" w:author="yangmaoqiang" w:date="2017-11-05T08:36:53Z">
          <w:r>
            <w:rPr>
              <w:rFonts w:hint="default"/>
            </w:rPr>
            <w:delText>0</w:delText>
          </w:r>
        </w:del>
      </w:ins>
      <w:ins w:id="691" w:author="mazhuangzhuang" w:date="2017-06-05T16:52:56Z">
        <w:del w:id="692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693" w:author="mazhuangzhuang" w:date="2017-06-05T17:12:45Z"/>
          <w:del w:id="694" w:author="yangmaoqiang" w:date="2017-11-05T08:36:53Z"/>
          <w:rFonts w:hint="default"/>
        </w:rPr>
      </w:pPr>
      <w:ins w:id="695" w:author="mazhuangzhuang" w:date="2017-06-05T16:53:00Z">
        <w:del w:id="696" w:author="yangmaoqiang" w:date="2017-11-05T08:36:53Z">
          <w:r>
            <w:rPr>
              <w:rFonts w:hint="default"/>
            </w:rPr>
            <w:delText>"</w:delText>
          </w:r>
        </w:del>
      </w:ins>
      <w:ins w:id="697" w:author="mazhuangzhuang" w:date="2017-06-05T16:52:52Z">
        <w:del w:id="698" w:author="yangmaoqiang" w:date="2017-11-05T08:36:53Z">
          <w:r>
            <w:rPr>
              <w:rFonts w:hint="default"/>
            </w:rPr>
            <w:delText>maxAddValue</w:delText>
          </w:r>
        </w:del>
      </w:ins>
      <w:ins w:id="699" w:author="mazhuangzhuang" w:date="2017-06-05T16:52:57Z">
        <w:del w:id="700" w:author="yangmaoqiang" w:date="2017-11-05T08:36:53Z">
          <w:r>
            <w:rPr>
              <w:rFonts w:hint="default"/>
            </w:rPr>
            <w:delText>"</w:delText>
          </w:r>
        </w:del>
      </w:ins>
      <w:ins w:id="701" w:author="mazhuangzhuang" w:date="2017-06-05T16:53:01Z">
        <w:del w:id="702" w:author="yangmaoqiang" w:date="2017-11-05T08:36:53Z">
          <w:r>
            <w:rPr>
              <w:rFonts w:hint="default"/>
            </w:rPr>
            <w:delText>:</w:delText>
          </w:r>
        </w:del>
      </w:ins>
      <w:ins w:id="703" w:author="mazhuangzhuang" w:date="2017-06-05T16:53:04Z">
        <w:del w:id="704" w:author="yangmaoqiang" w:date="2017-11-05T08:36:53Z">
          <w:r>
            <w:rPr>
              <w:rFonts w:hint="default"/>
            </w:rPr>
            <w:delText>0</w:delText>
          </w:r>
        </w:del>
      </w:ins>
      <w:ins w:id="705" w:author="mazhuangzhuang" w:date="2017-06-05T17:12:44Z">
        <w:del w:id="706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707" w:author="mazhuangzhuang" w:date="2017-06-05T17:12:50Z"/>
          <w:del w:id="708" w:author="yangmaoqiang" w:date="2017-11-05T08:36:53Z"/>
          <w:rFonts w:hint="default"/>
        </w:rPr>
      </w:pPr>
      <w:ins w:id="709" w:author="mazhuangzhuang" w:date="2017-06-05T17:12:45Z">
        <w:del w:id="710" w:author="yangmaoqiang" w:date="2017-11-05T08:36:53Z">
          <w:r>
            <w:rPr>
              <w:rFonts w:hint="default"/>
            </w:rPr>
            <w:delText>"</w:delText>
          </w:r>
        </w:del>
      </w:ins>
      <w:ins w:id="711" w:author="mazhuangzhuang" w:date="2017-06-05T17:13:18Z">
        <w:del w:id="712" w:author="yangmaoqiang" w:date="2017-11-05T08:36:53Z">
          <w:r>
            <w:rPr>
              <w:rFonts w:hint="default"/>
            </w:rPr>
            <w:delText>timeoutUpdateFee</w:delText>
          </w:r>
        </w:del>
      </w:ins>
      <w:ins w:id="713" w:author="mazhuangzhuang" w:date="2017-06-05T17:12:46Z">
        <w:del w:id="714" w:author="yangmaoqiang" w:date="2017-11-05T08:36:53Z">
          <w:r>
            <w:rPr>
              <w:rFonts w:hint="default"/>
            </w:rPr>
            <w:delText>"</w:delText>
          </w:r>
        </w:del>
      </w:ins>
      <w:ins w:id="715" w:author="mazhuangzhuang" w:date="2017-06-05T17:13:25Z">
        <w:del w:id="716" w:author="yangmaoqiang" w:date="2017-11-05T08:36:53Z">
          <w:r>
            <w:rPr>
              <w:rFonts w:hint="default"/>
            </w:rPr>
            <w:delText>:</w:delText>
          </w:r>
        </w:del>
      </w:ins>
      <w:ins w:id="717" w:author="mazhuangzhuang" w:date="2017-06-05T17:14:14Z">
        <w:del w:id="718" w:author="yangmaoqiang" w:date="2017-11-05T08:36:53Z">
          <w:r>
            <w:rPr>
              <w:rFonts w:hint="default"/>
            </w:rPr>
            <w:delText>0</w:delText>
          </w:r>
        </w:del>
      </w:ins>
      <w:ins w:id="719" w:author="mazhuangzhuang" w:date="2017-06-05T17:12:47Z">
        <w:del w:id="720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721" w:author="mazhuangzhuang" w:date="2017-06-05T17:12:51Z"/>
          <w:del w:id="722" w:author="yangmaoqiang" w:date="2017-11-05T08:36:53Z"/>
          <w:rFonts w:hint="eastAsia"/>
        </w:rPr>
      </w:pPr>
      <w:ins w:id="723" w:author="mazhuangzhuang" w:date="2017-06-05T17:12:51Z">
        <w:del w:id="724" w:author="yangmaoqiang" w:date="2017-11-05T08:36:53Z">
          <w:r>
            <w:rPr>
              <w:rFonts w:hint="default"/>
            </w:rPr>
            <w:delText>"</w:delText>
          </w:r>
        </w:del>
      </w:ins>
      <w:ins w:id="725" w:author="mazhuangzhuang" w:date="2017-06-05T17:13:39Z">
        <w:del w:id="726" w:author="yangmaoqiang" w:date="2017-11-05T08:36:53Z">
          <w:r>
            <w:rPr>
              <w:rFonts w:hint="default"/>
            </w:rPr>
            <w:delText>overTravelUpdateFee</w:delText>
          </w:r>
        </w:del>
      </w:ins>
      <w:ins w:id="727" w:author="mazhuangzhuang" w:date="2017-06-05T17:12:51Z">
        <w:del w:id="728" w:author="yangmaoqiang" w:date="2017-11-05T08:36:53Z">
          <w:r>
            <w:rPr>
              <w:rFonts w:hint="default"/>
            </w:rPr>
            <w:delText>"</w:delText>
          </w:r>
        </w:del>
      </w:ins>
      <w:ins w:id="729" w:author="mazhuangzhuang" w:date="2017-06-05T17:13:27Z">
        <w:del w:id="730" w:author="yangmaoqiang" w:date="2017-11-05T08:36:53Z">
          <w:r>
            <w:rPr>
              <w:rFonts w:hint="default"/>
            </w:rPr>
            <w:delText>:</w:delText>
          </w:r>
        </w:del>
      </w:ins>
      <w:ins w:id="731" w:author="mazhuangzhuang" w:date="2017-06-05T17:14:13Z">
        <w:del w:id="732" w:author="yangmaoqiang" w:date="2017-11-05T08:36:53Z">
          <w:r>
            <w:rPr>
              <w:rFonts w:hint="default"/>
            </w:rPr>
            <w:delText>0</w:delText>
          </w:r>
        </w:del>
      </w:ins>
      <w:ins w:id="733" w:author="mazhuangzhuang" w:date="2017-06-05T17:12:51Z">
        <w:del w:id="734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735" w:author="mazhuangzhuang" w:date="2017-06-05T17:12:52Z"/>
          <w:del w:id="736" w:author="yangmaoqiang" w:date="2017-11-05T08:36:53Z"/>
          <w:rFonts w:hint="eastAsia"/>
        </w:rPr>
      </w:pPr>
      <w:ins w:id="737" w:author="mazhuangzhuang" w:date="2017-06-05T17:12:52Z">
        <w:del w:id="738" w:author="yangmaoqiang" w:date="2017-11-05T08:36:53Z">
          <w:r>
            <w:rPr>
              <w:rFonts w:hint="default"/>
            </w:rPr>
            <w:delText>"</w:delText>
          </w:r>
        </w:del>
      </w:ins>
      <w:ins w:id="739" w:author="mazhuangzhuang" w:date="2017-06-05T17:13:44Z">
        <w:del w:id="740" w:author="yangmaoqiang" w:date="2017-11-05T08:36:53Z">
          <w:r>
            <w:rPr>
              <w:rFonts w:hint="default"/>
            </w:rPr>
            <w:delText>overTravelAndTimeoutFee</w:delText>
          </w:r>
        </w:del>
      </w:ins>
      <w:ins w:id="741" w:author="mazhuangzhuang" w:date="2017-06-05T17:12:52Z">
        <w:del w:id="742" w:author="yangmaoqiang" w:date="2017-11-05T08:36:53Z">
          <w:r>
            <w:rPr>
              <w:rFonts w:hint="default"/>
            </w:rPr>
            <w:delText>"</w:delText>
          </w:r>
        </w:del>
      </w:ins>
      <w:ins w:id="743" w:author="mazhuangzhuang" w:date="2017-06-05T17:13:29Z">
        <w:del w:id="744" w:author="yangmaoqiang" w:date="2017-11-05T08:36:53Z">
          <w:r>
            <w:rPr>
              <w:rFonts w:hint="default"/>
            </w:rPr>
            <w:delText>:</w:delText>
          </w:r>
        </w:del>
      </w:ins>
      <w:ins w:id="745" w:author="mazhuangzhuang" w:date="2017-06-05T17:14:12Z">
        <w:del w:id="746" w:author="yangmaoqiang" w:date="2017-11-05T08:36:53Z">
          <w:r>
            <w:rPr>
              <w:rFonts w:hint="default"/>
            </w:rPr>
            <w:delText>0</w:delText>
          </w:r>
        </w:del>
      </w:ins>
      <w:ins w:id="747" w:author="mazhuangzhuang" w:date="2017-06-05T17:12:52Z">
        <w:del w:id="748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749" w:author="mazhuangzhuang" w:date="2017-06-05T17:12:53Z"/>
          <w:del w:id="750" w:author="yangmaoqiang" w:date="2017-11-05T08:36:53Z"/>
          <w:rFonts w:hint="eastAsia"/>
        </w:rPr>
      </w:pPr>
      <w:ins w:id="751" w:author="mazhuangzhuang" w:date="2017-06-05T17:12:53Z">
        <w:del w:id="752" w:author="yangmaoqiang" w:date="2017-11-05T08:36:53Z">
          <w:r>
            <w:rPr>
              <w:rFonts w:hint="default"/>
            </w:rPr>
            <w:delText>"</w:delText>
          </w:r>
        </w:del>
      </w:ins>
      <w:ins w:id="753" w:author="mazhuangzhuang" w:date="2017-06-05T17:13:48Z">
        <w:del w:id="754" w:author="yangmaoqiang" w:date="2017-11-05T08:36:53Z">
          <w:r>
            <w:rPr>
              <w:rFonts w:hint="default"/>
            </w:rPr>
            <w:delText>blacklistUnlockFee</w:delText>
          </w:r>
        </w:del>
      </w:ins>
      <w:ins w:id="755" w:author="mazhuangzhuang" w:date="2017-06-05T17:12:53Z">
        <w:del w:id="756" w:author="yangmaoqiang" w:date="2017-11-05T08:36:53Z">
          <w:r>
            <w:rPr>
              <w:rFonts w:hint="default"/>
            </w:rPr>
            <w:delText>"</w:delText>
          </w:r>
        </w:del>
      </w:ins>
      <w:ins w:id="757" w:author="mazhuangzhuang" w:date="2017-06-05T17:13:31Z">
        <w:del w:id="758" w:author="yangmaoqiang" w:date="2017-11-05T08:36:53Z">
          <w:r>
            <w:rPr>
              <w:rFonts w:hint="default"/>
            </w:rPr>
            <w:delText>:</w:delText>
          </w:r>
        </w:del>
      </w:ins>
      <w:ins w:id="759" w:author="mazhuangzhuang" w:date="2017-06-05T17:14:04Z">
        <w:del w:id="760" w:author="yangmaoqiang" w:date="2017-11-05T08:36:53Z">
          <w:r>
            <w:rPr>
              <w:rFonts w:hint="default"/>
            </w:rPr>
            <w:delText>0</w:delText>
          </w:r>
        </w:del>
      </w:ins>
      <w:ins w:id="761" w:author="mazhuangzhuang" w:date="2017-06-05T17:14:09Z">
        <w:del w:id="762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763" w:author="mazhuangzhuang" w:date="2017-06-26T13:57:28Z"/>
          <w:del w:id="764" w:author="yangmaoqiang" w:date="2017-11-05T08:36:53Z"/>
          <w:rFonts w:hint="default"/>
        </w:rPr>
      </w:pPr>
      <w:ins w:id="765" w:author="mazhuangzhuang" w:date="2017-06-05T17:12:54Z">
        <w:del w:id="766" w:author="yangmaoqiang" w:date="2017-11-05T08:36:53Z">
          <w:r>
            <w:rPr>
              <w:rFonts w:hint="default"/>
            </w:rPr>
            <w:delText>"</w:delText>
          </w:r>
        </w:del>
      </w:ins>
      <w:ins w:id="767" w:author="mazhuangzhuang" w:date="2017-06-26T13:57:22Z">
        <w:del w:id="768" w:author="yangmaoqiang" w:date="2017-11-05T08:36:53Z">
          <w:r>
            <w:rPr>
              <w:rFonts w:hint="default"/>
            </w:rPr>
            <w:delText>enter</w:delText>
          </w:r>
        </w:del>
      </w:ins>
      <w:ins w:id="769" w:author="mazhuangzhuang" w:date="2017-06-26T13:57:23Z">
        <w:del w:id="770" w:author="yangmaoqiang" w:date="2017-11-05T08:36:53Z">
          <w:r>
            <w:rPr>
              <w:rFonts w:hint="default"/>
            </w:rPr>
            <w:delText>U</w:delText>
          </w:r>
        </w:del>
      </w:ins>
      <w:ins w:id="771" w:author="mazhuangzhuang" w:date="2017-06-26T13:57:24Z">
        <w:del w:id="772" w:author="yangmaoqiang" w:date="2017-11-05T08:36:53Z">
          <w:r>
            <w:rPr>
              <w:rFonts w:hint="default"/>
            </w:rPr>
            <w:delText>pdate</w:delText>
          </w:r>
        </w:del>
      </w:ins>
      <w:ins w:id="773" w:author="mazhuangzhuang" w:date="2017-06-26T13:57:25Z">
        <w:del w:id="774" w:author="yangmaoqiang" w:date="2017-11-05T08:36:53Z">
          <w:r>
            <w:rPr>
              <w:rFonts w:hint="default"/>
            </w:rPr>
            <w:delText>Fe</w:delText>
          </w:r>
        </w:del>
      </w:ins>
      <w:ins w:id="775" w:author="mazhuangzhuang" w:date="2017-06-26T13:57:26Z">
        <w:del w:id="776" w:author="yangmaoqiang" w:date="2017-11-05T08:36:53Z">
          <w:r>
            <w:rPr>
              <w:rFonts w:hint="default"/>
            </w:rPr>
            <w:delText>e</w:delText>
          </w:r>
        </w:del>
      </w:ins>
      <w:ins w:id="777" w:author="mazhuangzhuang" w:date="2017-06-05T17:12:54Z">
        <w:del w:id="778" w:author="yangmaoqiang" w:date="2017-11-05T08:36:53Z">
          <w:r>
            <w:rPr>
              <w:rFonts w:hint="default"/>
            </w:rPr>
            <w:delText>"</w:delText>
          </w:r>
        </w:del>
      </w:ins>
      <w:ins w:id="779" w:author="mazhuangzhuang" w:date="2017-06-05T17:13:34Z">
        <w:del w:id="780" w:author="yangmaoqiang" w:date="2017-11-05T08:36:53Z">
          <w:r>
            <w:rPr>
              <w:rFonts w:hint="default"/>
            </w:rPr>
            <w:delText>:</w:delText>
          </w:r>
        </w:del>
      </w:ins>
      <w:ins w:id="781" w:author="mazhuangzhuang" w:date="2017-06-05T17:14:04Z">
        <w:del w:id="782" w:author="yangmaoqiang" w:date="2017-11-05T08:36:53Z">
          <w:r>
            <w:rPr>
              <w:rFonts w:hint="default"/>
            </w:rPr>
            <w:delText>0</w:delText>
          </w:r>
        </w:del>
      </w:ins>
      <w:ins w:id="783" w:author="mazhuangzhuang" w:date="2017-06-05T18:43:38Z">
        <w:del w:id="784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785" w:author="llf" w:date="2017-10-11T13:32:47Z"/>
          <w:del w:id="786" w:author="yangmaoqiang" w:date="2017-11-05T08:36:53Z"/>
          <w:rFonts w:hint="default"/>
        </w:rPr>
      </w:pPr>
      <w:ins w:id="787" w:author="mazhuangzhuang" w:date="2017-06-26T13:57:28Z">
        <w:del w:id="788" w:author="yangmaoqiang" w:date="2017-11-05T08:36:53Z">
          <w:r>
            <w:rPr>
              <w:rFonts w:hint="default"/>
            </w:rPr>
            <w:delText>"</w:delText>
          </w:r>
        </w:del>
      </w:ins>
      <w:ins w:id="789" w:author="mazhuangzhuang" w:date="2017-06-26T13:57:30Z">
        <w:del w:id="790" w:author="yangmaoqiang" w:date="2017-11-05T08:36:53Z">
          <w:r>
            <w:rPr>
              <w:rFonts w:hint="default"/>
            </w:rPr>
            <w:delText>exit</w:delText>
          </w:r>
        </w:del>
      </w:ins>
      <w:ins w:id="791" w:author="mazhuangzhuang" w:date="2017-06-26T13:57:31Z">
        <w:del w:id="792" w:author="yangmaoqiang" w:date="2017-11-05T08:36:53Z">
          <w:r>
            <w:rPr>
              <w:rFonts w:hint="default"/>
            </w:rPr>
            <w:delText>Up</w:delText>
          </w:r>
        </w:del>
      </w:ins>
      <w:ins w:id="793" w:author="mazhuangzhuang" w:date="2017-06-26T13:57:32Z">
        <w:del w:id="794" w:author="yangmaoqiang" w:date="2017-11-05T08:36:53Z">
          <w:r>
            <w:rPr>
              <w:rFonts w:hint="default"/>
            </w:rPr>
            <w:delText>dateF</w:delText>
          </w:r>
        </w:del>
      </w:ins>
      <w:ins w:id="795" w:author="mazhuangzhuang" w:date="2017-06-26T13:57:33Z">
        <w:del w:id="796" w:author="yangmaoqiang" w:date="2017-11-05T08:36:53Z">
          <w:r>
            <w:rPr>
              <w:rFonts w:hint="default"/>
            </w:rPr>
            <w:delText>ee</w:delText>
          </w:r>
        </w:del>
      </w:ins>
      <w:ins w:id="797" w:author="mazhuangzhuang" w:date="2017-06-26T13:57:39Z">
        <w:del w:id="798" w:author="yangmaoqiang" w:date="2017-11-05T08:36:53Z">
          <w:r>
            <w:rPr>
              <w:rFonts w:hint="default"/>
            </w:rPr>
            <w:delText>"</w:delText>
          </w:r>
        </w:del>
      </w:ins>
      <w:ins w:id="799" w:author="mazhuangzhuang" w:date="2017-06-26T13:57:40Z">
        <w:del w:id="800" w:author="yangmaoqiang" w:date="2017-11-05T08:36:53Z">
          <w:r>
            <w:rPr>
              <w:rFonts w:hint="default"/>
            </w:rPr>
            <w:delText>:0</w:delText>
          </w:r>
        </w:del>
      </w:ins>
      <w:ins w:id="801" w:author="mazhuangzhuang" w:date="2017-06-26T13:57:41Z">
        <w:del w:id="802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803" w:author="mazhuangzhuang" w:date="2017-06-26T13:57:41Z"/>
          <w:del w:id="804" w:author="yangmaoqiang" w:date="2017-11-05T08:36:53Z"/>
          <w:rFonts w:hint="default"/>
        </w:rPr>
      </w:pPr>
      <w:ins w:id="805" w:author="llf" w:date="2017-10-11T13:32:48Z">
        <w:del w:id="806" w:author="yangmaoqiang" w:date="2017-11-05T08:36:53Z">
          <w:r>
            <w:rPr>
              <w:rFonts w:hint="default"/>
            </w:rPr>
            <w:delText>“</w:delText>
          </w:r>
        </w:del>
      </w:ins>
      <w:ins w:id="807" w:author="llf" w:date="2017-10-11T13:32:50Z">
        <w:del w:id="808" w:author="yangmaoqiang" w:date="2017-11-05T08:36:53Z">
          <w:r>
            <w:rPr>
              <w:rFonts w:hint="default"/>
              <w:rPrChange w:id="809" w:author="llf" w:date="2017-10-11T13:32:50Z">
                <w:rPr>
                  <w:rFonts w:hint="eastAsia"/>
                </w:rPr>
              </w:rPrChange>
            </w:rPr>
            <w:delText>enableUpdate</w:delText>
          </w:r>
        </w:del>
      </w:ins>
      <w:ins w:id="812" w:author="llf" w:date="2017-10-11T13:32:48Z">
        <w:del w:id="813" w:author="yangmaoqiang" w:date="2017-11-05T08:36:53Z">
          <w:r>
            <w:rPr>
              <w:rFonts w:hint="default"/>
            </w:rPr>
            <w:delText>”</w:delText>
          </w:r>
        </w:del>
      </w:ins>
      <w:ins w:id="814" w:author="llf" w:date="2017-10-11T13:32:53Z">
        <w:del w:id="815" w:author="yangmaoqiang" w:date="2017-11-05T08:36:53Z">
          <w:r>
            <w:rPr>
              <w:rFonts w:hint="default"/>
            </w:rPr>
            <w:delText>:</w:delText>
          </w:r>
        </w:del>
      </w:ins>
      <w:ins w:id="816" w:author="llf" w:date="2017-10-11T13:32:54Z">
        <w:del w:id="817" w:author="yangmaoqiang" w:date="2017-11-05T08:36:53Z">
          <w:r>
            <w:rPr>
              <w:rFonts w:hint="default"/>
            </w:rPr>
            <w:delText>[]</w:delText>
          </w:r>
        </w:del>
      </w:ins>
      <w:ins w:id="818" w:author="llf" w:date="2017-10-11T13:32:55Z">
        <w:del w:id="819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820" w:author="mazhuangzhuang" w:date="2017-06-05T18:42:37Z"/>
          <w:del w:id="821" w:author="yangmaoqiang" w:date="2017-11-05T08:36:53Z"/>
          <w:rFonts w:hint="default"/>
        </w:rPr>
      </w:pPr>
      <w:ins w:id="822" w:author="mazhuangzhuang" w:date="2017-06-26T13:57:42Z">
        <w:del w:id="823" w:author="yangmaoqiang" w:date="2017-11-05T08:36:53Z">
          <w:r>
            <w:rPr>
              <w:rFonts w:hint="default"/>
            </w:rPr>
            <w:delText>"</w:delText>
          </w:r>
        </w:del>
      </w:ins>
      <w:ins w:id="824" w:author="mazhuangzhuang" w:date="2017-06-26T13:58:11Z">
        <w:del w:id="825" w:author="yangmaoqiang" w:date="2017-11-05T08:36:53Z">
          <w:r>
            <w:rPr>
              <w:rFonts w:hint="default"/>
            </w:rPr>
            <w:delText>va</w:delText>
          </w:r>
        </w:del>
      </w:ins>
      <w:ins w:id="826" w:author="mazhuangzhuang" w:date="2017-06-26T13:58:12Z">
        <w:del w:id="827" w:author="yangmaoqiang" w:date="2017-11-05T08:36:53Z">
          <w:r>
            <w:rPr>
              <w:rFonts w:hint="default"/>
            </w:rPr>
            <w:delText>lid</w:delText>
          </w:r>
        </w:del>
      </w:ins>
      <w:ins w:id="828" w:author="mazhuangzhuang" w:date="2017-06-26T13:58:13Z">
        <w:del w:id="829" w:author="yangmaoqiang" w:date="2017-11-05T08:36:53Z">
          <w:r>
            <w:rPr>
              <w:rFonts w:hint="default"/>
            </w:rPr>
            <w:delText>ity</w:delText>
          </w:r>
        </w:del>
      </w:ins>
      <w:ins w:id="830" w:author="mazhuangzhuang" w:date="2017-06-26T13:58:15Z">
        <w:del w:id="831" w:author="yangmaoqiang" w:date="2017-11-05T08:36:53Z">
          <w:r>
            <w:rPr>
              <w:rFonts w:hint="default"/>
            </w:rPr>
            <w:delText>E</w:delText>
          </w:r>
        </w:del>
      </w:ins>
      <w:ins w:id="832" w:author="mazhuangzhuang" w:date="2017-06-26T13:58:16Z">
        <w:del w:id="833" w:author="yangmaoqiang" w:date="2017-11-05T08:36:53Z">
          <w:r>
            <w:rPr>
              <w:rFonts w:hint="default"/>
            </w:rPr>
            <w:delText>x</w:delText>
          </w:r>
        </w:del>
      </w:ins>
      <w:ins w:id="834" w:author="mazhuangzhuang" w:date="2017-06-26T13:58:17Z">
        <w:del w:id="835" w:author="yangmaoqiang" w:date="2017-11-05T08:36:53Z">
          <w:r>
            <w:rPr>
              <w:rFonts w:hint="default"/>
            </w:rPr>
            <w:delText>tens</w:delText>
          </w:r>
        </w:del>
      </w:ins>
      <w:ins w:id="836" w:author="mazhuangzhuang" w:date="2017-06-26T13:58:18Z">
        <w:del w:id="837" w:author="yangmaoqiang" w:date="2017-11-05T08:36:53Z">
          <w:r>
            <w:rPr>
              <w:rFonts w:hint="default"/>
            </w:rPr>
            <w:delText>ion</w:delText>
          </w:r>
        </w:del>
      </w:ins>
      <w:ins w:id="838" w:author="mazhuangzhuang" w:date="2017-06-26T13:58:19Z">
        <w:del w:id="839" w:author="yangmaoqiang" w:date="2017-11-05T08:36:53Z">
          <w:r>
            <w:rPr>
              <w:rFonts w:hint="default"/>
            </w:rPr>
            <w:delText>Fe</w:delText>
          </w:r>
        </w:del>
      </w:ins>
      <w:ins w:id="840" w:author="mazhuangzhuang" w:date="2017-06-26T13:58:20Z">
        <w:del w:id="841" w:author="yangmaoqiang" w:date="2017-11-05T08:36:53Z">
          <w:r>
            <w:rPr>
              <w:rFonts w:hint="default"/>
            </w:rPr>
            <w:delText>e"</w:delText>
          </w:r>
        </w:del>
      </w:ins>
      <w:ins w:id="842" w:author="mazhuangzhuang" w:date="2017-06-26T13:58:22Z">
        <w:del w:id="843" w:author="yangmaoqiang" w:date="2017-11-05T08:36:53Z">
          <w:r>
            <w:rPr>
              <w:rFonts w:hint="default"/>
            </w:rPr>
            <w:delText>:</w:delText>
          </w:r>
        </w:del>
      </w:ins>
      <w:ins w:id="844" w:author="mazhuangzhuang" w:date="2017-06-26T13:58:23Z">
        <w:del w:id="845" w:author="yangmaoqiang" w:date="2017-11-05T08:36:53Z">
          <w:r>
            <w:rPr>
              <w:rFonts w:hint="default"/>
            </w:rPr>
            <w:delText>0</w:delText>
          </w:r>
        </w:del>
      </w:ins>
      <w:ins w:id="846" w:author="mazhuangzhuang" w:date="2017-06-26T13:58:24Z">
        <w:del w:id="847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848" w:author="mazhuangzhuang" w:date="2017-06-05T18:43:54Z"/>
          <w:del w:id="849" w:author="yangmaoqiang" w:date="2017-11-05T08:36:53Z"/>
          <w:rFonts w:hint="default"/>
        </w:rPr>
      </w:pPr>
      <w:ins w:id="850" w:author="mazhuangzhuang" w:date="2017-06-05T18:42:39Z">
        <w:del w:id="851" w:author="yangmaoqiang" w:date="2017-11-05T08:36:53Z">
          <w:r>
            <w:rPr>
              <w:rFonts w:hint="default"/>
            </w:rPr>
            <w:delText>"</w:delText>
          </w:r>
        </w:del>
      </w:ins>
      <w:ins w:id="852" w:author="mazhuangzhuang" w:date="2017-06-05T18:42:42Z">
        <w:del w:id="853" w:author="yangmaoqiang" w:date="2017-11-05T08:36:53Z">
          <w:r>
            <w:rPr>
              <w:rFonts w:hint="default"/>
            </w:rPr>
            <w:delText>tr</w:delText>
          </w:r>
        </w:del>
      </w:ins>
      <w:ins w:id="854" w:author="mazhuangzhuang" w:date="2017-06-05T18:42:44Z">
        <w:del w:id="855" w:author="yangmaoqiang" w:date="2017-11-05T08:36:53Z">
          <w:r>
            <w:rPr>
              <w:rFonts w:hint="default"/>
            </w:rPr>
            <w:delText>a</w:delText>
          </w:r>
        </w:del>
      </w:ins>
      <w:ins w:id="856" w:author="mazhuangzhuang" w:date="2017-06-05T18:42:45Z">
        <w:del w:id="857" w:author="yangmaoqiang" w:date="2017-11-05T08:36:53Z">
          <w:r>
            <w:rPr>
              <w:rFonts w:hint="default"/>
            </w:rPr>
            <w:delText>ns</w:delText>
          </w:r>
        </w:del>
      </w:ins>
      <w:ins w:id="858" w:author="mazhuangzhuang" w:date="2017-06-05T18:42:56Z">
        <w:del w:id="859" w:author="yangmaoqiang" w:date="2017-11-05T08:36:53Z">
          <w:r>
            <w:rPr>
              <w:rFonts w:hint="default"/>
            </w:rPr>
            <w:delText>f</w:delText>
          </w:r>
        </w:del>
      </w:ins>
      <w:ins w:id="860" w:author="mazhuangzhuang" w:date="2017-06-05T18:42:57Z">
        <w:del w:id="861" w:author="yangmaoqiang" w:date="2017-11-05T08:36:53Z">
          <w:r>
            <w:rPr>
              <w:rFonts w:hint="default"/>
            </w:rPr>
            <w:delText>er</w:delText>
          </w:r>
        </w:del>
      </w:ins>
      <w:ins w:id="862" w:author="mazhuangzhuang" w:date="2017-06-05T18:43:27Z">
        <w:del w:id="863" w:author="yangmaoqiang" w:date="2017-11-05T08:36:53Z">
          <w:r>
            <w:rPr>
              <w:rFonts w:hint="default"/>
            </w:rPr>
            <w:delText>D</w:delText>
          </w:r>
        </w:del>
      </w:ins>
      <w:ins w:id="864" w:author="mazhuangzhuang" w:date="2017-06-05T18:43:28Z">
        <w:del w:id="865" w:author="yangmaoqiang" w:date="2017-11-05T08:36:53Z">
          <w:r>
            <w:rPr>
              <w:rFonts w:hint="default"/>
            </w:rPr>
            <w:delText>i</w:delText>
          </w:r>
        </w:del>
      </w:ins>
      <w:ins w:id="866" w:author="mazhuangzhuang" w:date="2017-06-05T18:43:42Z">
        <w:del w:id="867" w:author="yangmaoqiang" w:date="2017-11-05T08:36:53Z">
          <w:r>
            <w:rPr>
              <w:rFonts w:hint="default"/>
            </w:rPr>
            <w:delText>s</w:delText>
          </w:r>
        </w:del>
      </w:ins>
      <w:ins w:id="868" w:author="mazhuangzhuang" w:date="2017-06-05T18:43:29Z">
        <w:del w:id="869" w:author="yangmaoqiang" w:date="2017-11-05T08:36:53Z">
          <w:r>
            <w:rPr>
              <w:rFonts w:hint="default"/>
            </w:rPr>
            <w:delText>count</w:delText>
          </w:r>
        </w:del>
      </w:ins>
      <w:ins w:id="870" w:author="mazhuangzhuang" w:date="2017-06-05T18:43:50Z">
        <w:del w:id="871" w:author="yangmaoqiang" w:date="2017-11-05T08:36:53Z">
          <w:r>
            <w:rPr>
              <w:rFonts w:hint="default"/>
            </w:rPr>
            <w:delText>Valu</w:delText>
          </w:r>
        </w:del>
      </w:ins>
      <w:ins w:id="872" w:author="mazhuangzhuang" w:date="2017-06-05T18:43:51Z">
        <w:del w:id="873" w:author="yangmaoqiang" w:date="2017-11-05T08:36:53Z">
          <w:r>
            <w:rPr>
              <w:rFonts w:hint="default"/>
            </w:rPr>
            <w:delText>e</w:delText>
          </w:r>
        </w:del>
      </w:ins>
      <w:ins w:id="874" w:author="mazhuangzhuang" w:date="2017-06-05T18:43:34Z">
        <w:del w:id="875" w:author="yangmaoqiang" w:date="2017-11-05T08:36:53Z">
          <w:r>
            <w:rPr>
              <w:rFonts w:hint="default"/>
            </w:rPr>
            <w:delText>"</w:delText>
          </w:r>
        </w:del>
      </w:ins>
      <w:ins w:id="876" w:author="mazhuangzhuang" w:date="2017-06-05T18:43:35Z">
        <w:del w:id="877" w:author="yangmaoqiang" w:date="2017-11-05T08:36:53Z">
          <w:r>
            <w:rPr>
              <w:rFonts w:hint="default"/>
            </w:rPr>
            <w:delText>:</w:delText>
          </w:r>
        </w:del>
      </w:ins>
      <w:ins w:id="878" w:author="mazhuangzhuang" w:date="2017-06-05T18:43:57Z">
        <w:del w:id="879" w:author="yangmaoqiang" w:date="2017-11-05T08:36:53Z">
          <w:r>
            <w:rPr>
              <w:rFonts w:hint="default"/>
            </w:rPr>
            <w:delText>0</w:delText>
          </w:r>
        </w:del>
      </w:ins>
      <w:ins w:id="880" w:author="mazhuangzhuang" w:date="2017-06-05T18:43:54Z">
        <w:del w:id="881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882" w:author="mazhuangzhuang" w:date="2017-06-07T11:09:56Z"/>
          <w:del w:id="883" w:author="yangmaoqiang" w:date="2017-11-05T08:36:53Z"/>
          <w:rFonts w:hint="default"/>
        </w:rPr>
      </w:pPr>
      <w:ins w:id="884" w:author="mazhuangzhuang" w:date="2017-06-05T18:43:59Z">
        <w:del w:id="885" w:author="yangmaoqiang" w:date="2017-11-05T08:36:53Z">
          <w:r>
            <w:rPr>
              <w:rFonts w:hint="default"/>
            </w:rPr>
            <w:delText>"</w:delText>
          </w:r>
        </w:del>
      </w:ins>
      <w:ins w:id="886" w:author="mazhuangzhuang" w:date="2017-06-05T18:44:02Z">
        <w:del w:id="887" w:author="yangmaoqiang" w:date="2017-11-05T08:36:53Z">
          <w:r>
            <w:rPr>
              <w:rFonts w:hint="default"/>
            </w:rPr>
            <w:delText>tran</w:delText>
          </w:r>
        </w:del>
      </w:ins>
      <w:ins w:id="888" w:author="mazhuangzhuang" w:date="2017-06-05T18:44:03Z">
        <w:del w:id="889" w:author="yangmaoqiang" w:date="2017-11-05T08:36:53Z">
          <w:r>
            <w:rPr>
              <w:rFonts w:hint="default"/>
            </w:rPr>
            <w:delText>sf</w:delText>
          </w:r>
        </w:del>
      </w:ins>
      <w:ins w:id="890" w:author="mazhuangzhuang" w:date="2017-06-05T18:44:04Z">
        <w:del w:id="891" w:author="yangmaoqiang" w:date="2017-11-05T08:36:53Z">
          <w:r>
            <w:rPr>
              <w:rFonts w:hint="default"/>
            </w:rPr>
            <w:delText>er</w:delText>
          </w:r>
        </w:del>
      </w:ins>
      <w:ins w:id="892" w:author="mazhuangzhuang" w:date="2017-06-05T18:44:15Z">
        <w:del w:id="893" w:author="yangmaoqiang" w:date="2017-11-05T08:36:53Z">
          <w:r>
            <w:rPr>
              <w:rFonts w:hint="default"/>
            </w:rPr>
            <w:delText>D</w:delText>
          </w:r>
        </w:del>
      </w:ins>
      <w:ins w:id="894" w:author="mazhuangzhuang" w:date="2017-06-05T18:44:16Z">
        <w:del w:id="895" w:author="yangmaoqiang" w:date="2017-11-05T08:36:53Z">
          <w:r>
            <w:rPr>
              <w:rFonts w:hint="default"/>
            </w:rPr>
            <w:delText>elay</w:delText>
          </w:r>
        </w:del>
      </w:ins>
      <w:ins w:id="896" w:author="mazhuangzhuang" w:date="2017-06-05T18:44:17Z">
        <w:del w:id="897" w:author="yangmaoqiang" w:date="2017-11-05T08:36:53Z">
          <w:r>
            <w:rPr>
              <w:rFonts w:hint="default"/>
            </w:rPr>
            <w:delText>"</w:delText>
          </w:r>
        </w:del>
      </w:ins>
      <w:ins w:id="898" w:author="mazhuangzhuang" w:date="2017-06-05T18:44:18Z">
        <w:del w:id="899" w:author="yangmaoqiang" w:date="2017-11-05T08:36:53Z">
          <w:r>
            <w:rPr>
              <w:rFonts w:hint="default"/>
            </w:rPr>
            <w:delText>:</w:delText>
          </w:r>
        </w:del>
      </w:ins>
      <w:ins w:id="900" w:author="mazhuangzhuang" w:date="2017-06-05T18:44:32Z">
        <w:del w:id="901" w:author="yangmaoqiang" w:date="2017-11-05T08:36:53Z">
          <w:r>
            <w:rPr>
              <w:rFonts w:hint="default"/>
            </w:rPr>
            <w:delText>0</w:delText>
          </w:r>
        </w:del>
      </w:ins>
      <w:ins w:id="902" w:author="mazhuangzhuang" w:date="2017-06-07T11:09:55Z">
        <w:del w:id="903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904" w:author="llf" w:date="2017-09-25T10:24:45Z"/>
          <w:del w:id="905" w:author="yangmaoqiang" w:date="2017-11-05T08:36:53Z"/>
          <w:rFonts w:hint="default"/>
        </w:rPr>
      </w:pPr>
      <w:ins w:id="906" w:author="mazhuangzhuang" w:date="2017-06-07T11:09:57Z">
        <w:del w:id="907" w:author="yangmaoqiang" w:date="2017-11-05T08:36:53Z">
          <w:r>
            <w:rPr>
              <w:rFonts w:hint="default"/>
            </w:rPr>
            <w:delText>"</w:delText>
          </w:r>
        </w:del>
      </w:ins>
      <w:ins w:id="908" w:author="mazhuangzhuang" w:date="2017-06-07T11:10:20Z">
        <w:del w:id="909" w:author="yangmaoqiang" w:date="2017-11-05T08:36:53Z">
          <w:r>
            <w:rPr>
              <w:rFonts w:hint="default"/>
            </w:rPr>
            <w:delText>e</w:delText>
          </w:r>
        </w:del>
      </w:ins>
      <w:ins w:id="910" w:author="mazhuangzhuang" w:date="2017-06-07T11:10:21Z">
        <w:del w:id="911" w:author="yangmaoqiang" w:date="2017-11-05T08:36:53Z">
          <w:r>
            <w:rPr>
              <w:rFonts w:hint="default"/>
            </w:rPr>
            <w:delText>na</w:delText>
          </w:r>
        </w:del>
      </w:ins>
      <w:ins w:id="912" w:author="mazhuangzhuang" w:date="2017-06-07T11:10:24Z">
        <w:del w:id="913" w:author="yangmaoqiang" w:date="2017-11-05T08:36:53Z">
          <w:r>
            <w:rPr>
              <w:rFonts w:hint="default"/>
            </w:rPr>
            <w:delText>bl</w:delText>
          </w:r>
        </w:del>
      </w:ins>
      <w:ins w:id="914" w:author="mazhuangzhuang" w:date="2017-06-07T11:10:25Z">
        <w:del w:id="915" w:author="yangmaoqiang" w:date="2017-11-05T08:36:53Z">
          <w:r>
            <w:rPr>
              <w:rFonts w:hint="default"/>
            </w:rPr>
            <w:delText>e</w:delText>
          </w:r>
        </w:del>
      </w:ins>
      <w:ins w:id="916" w:author="mazhuangzhuang" w:date="2017-06-07T11:10:31Z">
        <w:del w:id="917" w:author="yangmaoqiang" w:date="2017-11-05T08:36:53Z">
          <w:r>
            <w:rPr>
              <w:rFonts w:hint="default"/>
            </w:rPr>
            <w:delText>L</w:delText>
          </w:r>
        </w:del>
      </w:ins>
      <w:ins w:id="918" w:author="mazhuangzhuang" w:date="2017-06-07T11:10:32Z">
        <w:del w:id="919" w:author="yangmaoqiang" w:date="2017-11-05T08:36:53Z">
          <w:r>
            <w:rPr>
              <w:rFonts w:hint="default"/>
            </w:rPr>
            <w:delText>imit</w:delText>
          </w:r>
        </w:del>
      </w:ins>
      <w:ins w:id="920" w:author="mazhuangzhuang" w:date="2017-06-07T11:10:33Z">
        <w:del w:id="921" w:author="yangmaoqiang" w:date="2017-11-05T08:36:53Z">
          <w:r>
            <w:rPr>
              <w:rFonts w:hint="default"/>
            </w:rPr>
            <w:delText>"</w:delText>
          </w:r>
        </w:del>
      </w:ins>
      <w:ins w:id="922" w:author="mazhuangzhuang" w:date="2017-06-07T11:10:34Z">
        <w:del w:id="923" w:author="yangmaoqiang" w:date="2017-11-05T08:36:53Z">
          <w:r>
            <w:rPr>
              <w:rFonts w:hint="default"/>
            </w:rPr>
            <w:delText>:</w:delText>
          </w:r>
        </w:del>
      </w:ins>
      <w:ins w:id="924" w:author="mazhuangzhuang" w:date="2017-06-07T11:10:36Z">
        <w:del w:id="925" w:author="yangmaoqiang" w:date="2017-11-05T08:36:53Z">
          <w:r>
            <w:rPr>
              <w:rFonts w:hint="default"/>
            </w:rPr>
            <w:delText>0</w:delText>
          </w:r>
        </w:del>
      </w:ins>
      <w:ins w:id="926" w:author="llf" w:date="2017-06-21T10:22:55Z">
        <w:del w:id="927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928" w:author="llf" w:date="2017-06-21T10:22:56Z"/>
          <w:del w:id="929" w:author="yangmaoqiang" w:date="2017-11-05T08:36:53Z"/>
          <w:rFonts w:hint="default"/>
        </w:rPr>
      </w:pPr>
      <w:ins w:id="930" w:author="llf" w:date="2017-09-25T10:24:46Z">
        <w:del w:id="931" w:author="yangmaoqiang" w:date="2017-11-05T08:36:53Z">
          <w:r>
            <w:rPr>
              <w:rFonts w:hint="default"/>
            </w:rPr>
            <w:delText>“</w:delText>
          </w:r>
        </w:del>
      </w:ins>
      <w:ins w:id="932" w:author="llf" w:date="2017-09-25T10:24:47Z">
        <w:del w:id="933" w:author="yangmaoqiang" w:date="2017-11-05T08:36:53Z">
          <w:r>
            <w:rPr>
              <w:rFonts w:hint="default"/>
            </w:rPr>
            <w:delText>unlimitSaleStations</w:delText>
          </w:r>
        </w:del>
      </w:ins>
      <w:ins w:id="934" w:author="llf" w:date="2017-09-25T10:24:46Z">
        <w:del w:id="935" w:author="yangmaoqiang" w:date="2017-11-05T08:36:53Z">
          <w:r>
            <w:rPr>
              <w:rFonts w:hint="default"/>
            </w:rPr>
            <w:delText>”</w:delText>
          </w:r>
        </w:del>
      </w:ins>
      <w:ins w:id="936" w:author="llf" w:date="2017-09-25T10:24:49Z">
        <w:del w:id="937" w:author="yangmaoqiang" w:date="2017-11-05T08:36:53Z">
          <w:r>
            <w:rPr>
              <w:rFonts w:hint="default"/>
            </w:rPr>
            <w:delText>:</w:delText>
          </w:r>
        </w:del>
      </w:ins>
      <w:ins w:id="938" w:author="llf" w:date="2017-09-25T10:24:50Z">
        <w:del w:id="939" w:author="yangmaoqiang" w:date="2017-11-05T08:36:53Z">
          <w:r>
            <w:rPr>
              <w:rFonts w:hint="default"/>
            </w:rPr>
            <w:delText>[</w:delText>
          </w:r>
        </w:del>
      </w:ins>
      <w:ins w:id="940" w:author="llf" w:date="2017-09-25T10:40:28Z">
        <w:del w:id="941" w:author="yangmaoqiang" w:date="2017-11-05T08:36:53Z">
          <w:r>
            <w:rPr>
              <w:rFonts w:hint="default"/>
            </w:rPr>
            <w:delText>1</w:delText>
          </w:r>
        </w:del>
      </w:ins>
      <w:ins w:id="942" w:author="llf" w:date="2017-09-25T10:40:29Z">
        <w:del w:id="943" w:author="yangmaoqiang" w:date="2017-11-05T08:36:53Z">
          <w:r>
            <w:rPr>
              <w:rFonts w:hint="default"/>
            </w:rPr>
            <w:delText>01,</w:delText>
          </w:r>
        </w:del>
      </w:ins>
      <w:ins w:id="944" w:author="llf" w:date="2017-09-25T10:40:30Z">
        <w:del w:id="945" w:author="yangmaoqiang" w:date="2017-11-05T08:36:53Z">
          <w:r>
            <w:rPr>
              <w:rFonts w:hint="default"/>
            </w:rPr>
            <w:delText>102</w:delText>
          </w:r>
        </w:del>
      </w:ins>
      <w:ins w:id="946" w:author="llf" w:date="2017-09-25T10:24:50Z">
        <w:del w:id="947" w:author="yangmaoqiang" w:date="2017-11-05T08:36:53Z">
          <w:r>
            <w:rPr>
              <w:rFonts w:hint="default"/>
            </w:rPr>
            <w:delText>]</w:delText>
          </w:r>
        </w:del>
      </w:ins>
      <w:ins w:id="948" w:author="llf" w:date="2017-09-25T10:24:53Z">
        <w:del w:id="949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ins w:id="950" w:author="llf" w:date="2017-08-07T11:18:18Z"/>
          <w:del w:id="951" w:author="yangmaoqiang" w:date="2017-11-05T08:36:53Z"/>
          <w:rFonts w:hint="default"/>
        </w:rPr>
      </w:pPr>
      <w:ins w:id="952" w:author="llf" w:date="2017-08-07T11:19:24Z">
        <w:del w:id="953" w:author="yangmaoqiang" w:date="2017-11-05T08:36:53Z">
          <w:r>
            <w:rPr>
              <w:rFonts w:hint="default"/>
            </w:rPr>
            <w:delText>"</w:delText>
          </w:r>
        </w:del>
      </w:ins>
      <w:ins w:id="954" w:author="llf" w:date="2017-06-21T10:22:59Z">
        <w:del w:id="955" w:author="yangmaoqiang" w:date="2017-11-05T08:36:53Z">
          <w:r>
            <w:rPr>
              <w:rFonts w:hint="default"/>
              <w:rPrChange w:id="956" w:author="llf" w:date="2017-06-21T10:22:59Z">
                <w:rPr>
                  <w:rFonts w:hint="eastAsia"/>
                </w:rPr>
              </w:rPrChange>
            </w:rPr>
            <w:delText>foregift</w:delText>
          </w:r>
        </w:del>
      </w:ins>
      <w:ins w:id="959" w:author="llf" w:date="2017-08-07T11:19:21Z">
        <w:del w:id="960" w:author="yangmaoqiang" w:date="2017-11-05T08:36:53Z">
          <w:r>
            <w:rPr>
              <w:rFonts w:hint="default"/>
            </w:rPr>
            <w:delText>"</w:delText>
          </w:r>
        </w:del>
      </w:ins>
      <w:ins w:id="961" w:author="llf" w:date="2017-06-21T10:23:00Z">
        <w:del w:id="962" w:author="yangmaoqiang" w:date="2017-11-05T08:36:53Z">
          <w:r>
            <w:rPr>
              <w:rFonts w:hint="default"/>
            </w:rPr>
            <w:delText>:</w:delText>
          </w:r>
        </w:del>
      </w:ins>
      <w:ins w:id="963" w:author="llf" w:date="2017-06-21T10:23:01Z">
        <w:del w:id="964" w:author="yangmaoqiang" w:date="2017-11-05T08:36:53Z">
          <w:r>
            <w:rPr>
              <w:rFonts w:hint="default"/>
            </w:rPr>
            <w:delText>0</w:delText>
          </w:r>
        </w:del>
      </w:ins>
      <w:ins w:id="965" w:author="llf" w:date="2017-08-07T11:18:18Z">
        <w:del w:id="966" w:author="yangmaoqiang" w:date="2017-11-05T08:36:53Z">
          <w:r>
            <w:rPr>
              <w:rFonts w:hint="default"/>
            </w:rPr>
            <w:delText>,</w:delText>
          </w:r>
        </w:del>
      </w:ins>
    </w:p>
    <w:p>
      <w:pPr>
        <w:spacing w:beforeLines="0" w:afterLines="0" w:line="360" w:lineRule="exact"/>
        <w:ind w:left="420" w:leftChars="0" w:firstLine="420" w:firstLineChars="0"/>
        <w:rPr>
          <w:del w:id="967" w:author="yangmaoqiang" w:date="2017-11-05T08:36:53Z"/>
          <w:rFonts w:hint="eastAsia"/>
          <w:color w:val="0000FF"/>
          <w:highlight w:val="yellow"/>
          <w:rPrChange w:id="968" w:author="yangmaoqiang" w:date="2017-11-04T21:28:51Z">
            <w:rPr>
              <w:del w:id="969" w:author="yangmaoqiang" w:date="2017-11-05T08:36:53Z"/>
              <w:rFonts w:hint="eastAsia"/>
            </w:rPr>
          </w:rPrChange>
        </w:rPr>
      </w:pPr>
      <w:ins w:id="970" w:author="llf" w:date="2017-08-07T11:19:14Z">
        <w:del w:id="971" w:author="yangmaoqiang" w:date="2017-11-05T08:36:53Z">
          <w:r>
            <w:rPr>
              <w:rFonts w:hint="default"/>
            </w:rPr>
            <w:delText>"</w:delText>
          </w:r>
        </w:del>
      </w:ins>
      <w:ins w:id="972" w:author="llf" w:date="2017-08-07T11:18:24Z">
        <w:del w:id="973" w:author="yangmaoqiang" w:date="2017-11-05T08:36:53Z">
          <w:r>
            <w:rPr>
              <w:rFonts w:hint="default"/>
            </w:rPr>
            <w:delText>o</w:delText>
          </w:r>
        </w:del>
      </w:ins>
      <w:ins w:id="974" w:author="llf" w:date="2017-08-07T11:18:25Z">
        <w:del w:id="975" w:author="yangmaoqiang" w:date="2017-11-05T08:36:53Z">
          <w:r>
            <w:rPr>
              <w:rFonts w:hint="default"/>
            </w:rPr>
            <w:delText>ve</w:delText>
          </w:r>
        </w:del>
      </w:ins>
      <w:ins w:id="976" w:author="llf" w:date="2017-08-07T11:18:26Z">
        <w:del w:id="977" w:author="yangmaoqiang" w:date="2017-11-05T08:36:53Z">
          <w:r>
            <w:rPr>
              <w:rFonts w:hint="default"/>
            </w:rPr>
            <w:delText>r</w:delText>
          </w:r>
        </w:del>
      </w:ins>
      <w:ins w:id="978" w:author="llf" w:date="2017-08-07T11:25:18Z">
        <w:del w:id="979" w:author="yangmaoqiang" w:date="2017-11-05T08:36:53Z">
          <w:r>
            <w:rPr>
              <w:rFonts w:hint="default"/>
            </w:rPr>
            <w:delText>C</w:delText>
          </w:r>
        </w:del>
      </w:ins>
      <w:ins w:id="980" w:author="llf" w:date="2017-08-07T11:25:21Z">
        <w:del w:id="981" w:author="yangmaoqiang" w:date="2017-11-05T08:36:53Z">
          <w:r>
            <w:rPr>
              <w:rFonts w:hint="default"/>
            </w:rPr>
            <w:delText>al</w:delText>
          </w:r>
        </w:del>
      </w:ins>
      <w:ins w:id="982" w:author="llf" w:date="2017-08-07T11:25:24Z">
        <w:del w:id="983" w:author="yangmaoqiang" w:date="2017-11-05T08:36:53Z">
          <w:r>
            <w:rPr>
              <w:rFonts w:hint="default"/>
            </w:rPr>
            <w:delText>culat</w:delText>
          </w:r>
        </w:del>
      </w:ins>
      <w:ins w:id="984" w:author="llf" w:date="2017-08-07T11:25:27Z">
        <w:del w:id="985" w:author="yangmaoqiang" w:date="2017-11-05T08:36:53Z">
          <w:r>
            <w:rPr>
              <w:rFonts w:hint="default"/>
            </w:rPr>
            <w:delText>e</w:delText>
          </w:r>
        </w:del>
      </w:ins>
      <w:ins w:id="986" w:author="llf" w:date="2017-08-07T11:25:50Z">
        <w:del w:id="987" w:author="yangmaoqiang" w:date="2017-11-05T08:36:53Z">
          <w:r>
            <w:rPr>
              <w:rFonts w:hint="default"/>
            </w:rPr>
            <w:delText>Flag</w:delText>
          </w:r>
        </w:del>
      </w:ins>
      <w:ins w:id="988" w:author="llf" w:date="2017-08-07T11:19:17Z">
        <w:del w:id="989" w:author="yangmaoqiang" w:date="2017-11-05T08:36:53Z">
          <w:r>
            <w:rPr>
              <w:rFonts w:hint="default"/>
            </w:rPr>
            <w:delText>"</w:delText>
          </w:r>
        </w:del>
      </w:ins>
      <w:ins w:id="990" w:author="llf" w:date="2017-08-07T11:18:30Z">
        <w:del w:id="991" w:author="yangmaoqiang" w:date="2017-11-05T08:36:53Z">
          <w:r>
            <w:rPr>
              <w:rFonts w:hint="default"/>
            </w:rPr>
            <w:delText>:1</w:delText>
          </w:r>
        </w:del>
      </w:ins>
    </w:p>
    <w:p>
      <w:pPr>
        <w:ind w:firstLine="420" w:firstLineChars="0"/>
        <w:rPr>
          <w:del w:id="992" w:author="yangmaoqiang" w:date="2017-11-05T08:36:53Z"/>
          <w:rFonts w:hint="default"/>
        </w:rPr>
      </w:pPr>
      <w:del w:id="993" w:author="yangmaoqiang" w:date="2017-11-05T08:36:53Z">
        <w:r>
          <w:rPr>
            <w:rFonts w:hint="eastAsia"/>
          </w:rPr>
          <w:delText>}</w:delText>
        </w:r>
      </w:del>
    </w:p>
    <w:p>
      <w:pPr>
        <w:rPr>
          <w:ins w:id="994" w:author="mazhuangzhuang" w:date="2017-06-05T17:13:13Z"/>
          <w:del w:id="995" w:author="yangmaoqiang" w:date="2017-11-05T08:36:53Z"/>
          <w:rFonts w:hint="default"/>
        </w:rPr>
      </w:pPr>
      <w:del w:id="996" w:author="yangmaoqiang" w:date="2017-11-05T08:36:53Z">
        <w:r>
          <w:rPr>
            <w:rFonts w:hint="default"/>
          </w:rPr>
          <w:delText>]</w:delText>
        </w:r>
      </w:del>
    </w:p>
    <w:p>
      <w:pPr>
        <w:rPr>
          <w:rFonts w:hint="default"/>
          <w:b/>
          <w:bCs/>
        </w:rPr>
      </w:pPr>
      <w:ins w:id="997" w:author="mazhuangzhuang" w:date="2017-06-05T10:58:06Z">
        <w:r>
          <w:rPr>
            <w:rFonts w:hint="default"/>
            <w:b/>
            <w:bCs/>
          </w:rPr>
          <w:t>参数</w:t>
        </w:r>
      </w:ins>
      <w:r>
        <w:rPr>
          <w:rFonts w:hint="default"/>
          <w:b/>
          <w:bCs/>
        </w:rPr>
        <w:t>说明</w:t>
      </w: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"/>
        <w:gridCol w:w="3108"/>
        <w:gridCol w:w="1142"/>
        <w:gridCol w:w="3841"/>
      </w:tblGrid>
      <w:tr>
        <w:tc>
          <w:tcPr>
            <w:tcW w:w="3188" w:type="dxa"/>
            <w:gridSpan w:val="2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142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41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name</w:t>
            </w:r>
          </w:p>
        </w:tc>
        <w:tc>
          <w:tcPr>
            <w:tcW w:w="11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票种名称</w:t>
            </w:r>
          </w:p>
        </w:tc>
      </w:tr>
      <w:tr>
        <w:trPr>
          <w:trHeight w:val="84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mainType</w:t>
            </w:r>
          </w:p>
        </w:tc>
        <w:tc>
          <w:tcPr>
            <w:tcW w:w="1142" w:type="dxa"/>
          </w:tcPr>
          <w:p>
            <w:pPr>
              <w:tabs>
                <w:tab w:val="left" w:pos="929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998" w:author="mazhuangzhuang" w:date="2017-06-05T11:08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1</w:t>
            </w:r>
            <w:ins w:id="999" w:author="mazhuangzhuang" w:date="2017-06-05T16:28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单程票 2</w:t>
            </w:r>
            <w:ins w:id="1000" w:author="mazhuangzhuang" w:date="2017-06-05T16:28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公交卡 3</w:t>
            </w:r>
            <w:ins w:id="1001" w:author="mazhuangzhuang" w:date="2017-06-05T16:28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二维码</w:t>
            </w:r>
          </w:p>
        </w:tc>
      </w:tr>
      <w:tr>
        <w:trPr>
          <w:trHeight w:val="846" w:hRule="atLeast"/>
          <w:ins w:id="1002" w:author="llf" w:date="2017-06-06T11:09:27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003" w:author="llf" w:date="2017-06-06T11:09:27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1004" w:author="llf" w:date="2017-06-06T11:09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c</w:t>
              </w:r>
            </w:ins>
            <w:ins w:id="1005" w:author="llf" w:date="2017-06-06T11:09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</w:t>
              </w:r>
            </w:ins>
            <w:ins w:id="1006" w:author="llf" w:date="2017-06-06T11:09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ty</w:t>
              </w:r>
            </w:ins>
            <w:ins w:id="1007" w:author="mazhuangzhuang" w:date="2017-06-06T14:32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C</w:t>
              </w:r>
            </w:ins>
            <w:ins w:id="1008" w:author="llf" w:date="2017-06-06T11:09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ode</w:t>
              </w:r>
            </w:ins>
          </w:p>
        </w:tc>
        <w:tc>
          <w:tcPr>
            <w:tcW w:w="1142" w:type="dxa"/>
          </w:tcPr>
          <w:p>
            <w:pPr>
              <w:tabs>
                <w:tab w:val="left" w:pos="929"/>
              </w:tabs>
              <w:rPr>
                <w:ins w:id="1009" w:author="llf" w:date="2017-06-06T11:09:27Z"/>
                <w:rFonts w:hint="default" w:asciiTheme="minorEastAsia" w:hAnsiTheme="minorEastAsia" w:cstheme="minorEastAsia"/>
                <w:sz w:val="21"/>
                <w:szCs w:val="21"/>
              </w:rPr>
            </w:pPr>
            <w:ins w:id="1010" w:author="llf" w:date="2017-06-06T11:09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</w:p>
        </w:tc>
        <w:tc>
          <w:tcPr>
            <w:tcW w:w="3841" w:type="dxa"/>
          </w:tcPr>
          <w:p>
            <w:pPr>
              <w:rPr>
                <w:ins w:id="1011" w:author="llf" w:date="2017-06-06T11:09:27Z"/>
                <w:rFonts w:hint="default" w:asciiTheme="minorEastAsia" w:hAnsiTheme="minorEastAsia" w:cstheme="minorEastAsia"/>
                <w:sz w:val="21"/>
                <w:szCs w:val="21"/>
              </w:rPr>
            </w:pPr>
            <w:ins w:id="1012" w:author="llf" w:date="2017-06-06T11:09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城市</w:t>
              </w:r>
            </w:ins>
            <w:ins w:id="1013" w:author="llf" w:date="2017-06-06T11:09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代码</w:t>
              </w:r>
            </w:ins>
            <w:ins w:id="1014" w:author="yangmaoqiang" w:date="2017-11-05T08:37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015" w:author="yangmaoqiang" w:date="2017-11-05T08:37:28Z">
              <w:r>
                <w:rPr>
                  <w:rFonts w:hint="default" w:asciiTheme="minorEastAsia" w:hAnsiTheme="minorEastAsia" w:cstheme="minorEastAsia"/>
                  <w:sz w:val="21"/>
                  <w:szCs w:val="21"/>
                  <w:highlight w:val="yellow"/>
                  <w:rPrChange w:id="1016" w:author="yangmaoqiang" w:date="2017-11-05T08:37:53Z">
                    <w:rPr>
                      <w:rFonts w:hint="default" w:asciiTheme="minorEastAsia" w:hAnsiTheme="minorEastAsia" w:cstheme="minorEastAsia"/>
                      <w:sz w:val="21"/>
                      <w:szCs w:val="21"/>
                    </w:rPr>
                  </w:rPrChange>
                </w:rPr>
                <w:t>邮政</w:t>
              </w:r>
            </w:ins>
            <w:ins w:id="1018" w:author="yangmaoqiang" w:date="2017-11-05T08:37:29Z">
              <w:r>
                <w:rPr>
                  <w:rFonts w:hint="default" w:asciiTheme="minorEastAsia" w:hAnsiTheme="minorEastAsia" w:cstheme="minorEastAsia"/>
                  <w:sz w:val="21"/>
                  <w:szCs w:val="21"/>
                  <w:highlight w:val="yellow"/>
                  <w:rPrChange w:id="1019" w:author="yangmaoqiang" w:date="2017-11-05T08:37:53Z">
                    <w:rPr>
                      <w:rFonts w:hint="default" w:asciiTheme="minorEastAsia" w:hAnsiTheme="minorEastAsia" w:cstheme="minorEastAsia"/>
                      <w:sz w:val="21"/>
                      <w:szCs w:val="21"/>
                    </w:rPr>
                  </w:rPrChange>
                </w:rPr>
                <w:t>编码</w:t>
              </w:r>
            </w:ins>
            <w:ins w:id="1021" w:author="yangmaoqiang" w:date="2017-11-05T08:37:36Z">
              <w:r>
                <w:rPr>
                  <w:rFonts w:hint="default" w:asciiTheme="minorEastAsia" w:hAnsiTheme="minorEastAsia" w:cstheme="minorEastAsia"/>
                  <w:sz w:val="21"/>
                  <w:szCs w:val="21"/>
                  <w:highlight w:val="yellow"/>
                  <w:rPrChange w:id="1022" w:author="yangmaoqiang" w:date="2017-11-05T08:37:53Z">
                    <w:rPr>
                      <w:rFonts w:hint="default" w:asciiTheme="minorEastAsia" w:hAnsiTheme="minorEastAsia" w:cstheme="minorEastAsia"/>
                      <w:sz w:val="21"/>
                      <w:szCs w:val="21"/>
                    </w:rPr>
                  </w:rPrChange>
                </w:rPr>
                <w:t>前四</w:t>
              </w:r>
            </w:ins>
            <w:ins w:id="1024" w:author="yangmaoqiang" w:date="2017-11-05T08:37:40Z">
              <w:r>
                <w:rPr>
                  <w:rFonts w:hint="default" w:asciiTheme="minorEastAsia" w:hAnsiTheme="minorEastAsia" w:cstheme="minorEastAsia"/>
                  <w:sz w:val="21"/>
                  <w:szCs w:val="21"/>
                  <w:highlight w:val="yellow"/>
                  <w:rPrChange w:id="1025" w:author="yangmaoqiang" w:date="2017-11-05T08:37:53Z">
                    <w:rPr>
                      <w:rFonts w:hint="default" w:asciiTheme="minorEastAsia" w:hAnsiTheme="minorEastAsia" w:cstheme="minorEastAsia"/>
                      <w:sz w:val="21"/>
                      <w:szCs w:val="21"/>
                    </w:rPr>
                  </w:rPrChange>
                </w:rPr>
                <w:t>位</w:t>
              </w:r>
            </w:ins>
          </w:p>
        </w:tc>
      </w:tr>
      <w:tr>
        <w:trPr>
          <w:trHeight w:val="84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ticket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Type</w:t>
            </w:r>
          </w:p>
        </w:tc>
        <w:tc>
          <w:tcPr>
            <w:tcW w:w="1142" w:type="dxa"/>
          </w:tcPr>
          <w:p>
            <w:pPr>
              <w:tabs>
                <w:tab w:val="left" w:pos="929"/>
              </w:tabs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027" w:author="mazhuangzhuang" w:date="2017-06-05T11:08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详见《03-数据字典.docx》票种类型</w:t>
            </w:r>
          </w:p>
        </w:tc>
      </w:tr>
      <w:tr>
        <w:trPr>
          <w:trHeight w:val="84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issuer</w:t>
            </w:r>
          </w:p>
        </w:tc>
        <w:tc>
          <w:tcPr>
            <w:tcW w:w="1142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整型</w:t>
            </w:r>
            <w:ins w:id="1028" w:author="mazhuangzhuang" w:date="2017-06-05T11:08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发行商代码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: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 xml:space="preserve"> 1 松江有轨 2.其它</w:t>
            </w:r>
          </w:p>
        </w:tc>
      </w:tr>
      <w:tr>
        <w:trPr>
          <w:trHeight w:val="84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edi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aType</w:t>
            </w:r>
          </w:p>
        </w:tc>
        <w:tc>
          <w:tcPr>
            <w:tcW w:w="1142" w:type="dxa"/>
          </w:tcPr>
          <w:p>
            <w:pPr>
              <w:tabs>
                <w:tab w:val="left" w:pos="929"/>
              </w:tabs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ins w:id="1029" w:author="mazhuangzhuang" w:date="2017-06-05T11:08:18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整型</w:t>
              </w:r>
            </w:ins>
            <w:ins w:id="1030" w:author="mazhuangzhuang" w:date="2017-06-05T11:08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ins w:id="1031" w:author="mazhuangzhuang" w:date="2017-06-05T11:08:13Z"/>
                <w:rFonts w:hint="default" w:asciiTheme="minorEastAsia" w:hAnsiTheme="minorEastAsia" w:cstheme="minorEastAsia"/>
                <w:sz w:val="21"/>
                <w:szCs w:val="21"/>
              </w:rPr>
            </w:pPr>
            <w:ins w:id="1032" w:author="mazhuangzhuang" w:date="2017-06-05T11:08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票卡介质</w:t>
              </w:r>
            </w:ins>
          </w:p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详见《03-数据字典.docx》票卡介质</w:t>
            </w:r>
          </w:p>
        </w:tc>
      </w:tr>
      <w:tr>
        <w:trPr>
          <w:trHeight w:val="846" w:hRule="atLeast"/>
          <w:ins w:id="1033" w:author="llf" w:date="2017-06-06T13:57:18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034" w:author="llf" w:date="2017-06-06T13:57:18Z"/>
                <w:rFonts w:hint="default" w:asciiTheme="minorEastAsia" w:hAnsiTheme="minorEastAsia" w:cstheme="minorEastAsia"/>
                <w:sz w:val="21"/>
                <w:szCs w:val="21"/>
              </w:rPr>
            </w:pPr>
            <w:ins w:id="1035" w:author="llf" w:date="2017-06-06T13:57:51Z">
              <w:r>
                <w:rPr>
                  <w:rFonts w:hint="default" w:asciiTheme="minorEastAsia" w:hAnsiTheme="minorEastAsia" w:cstheme="minorEastAsia"/>
                  <w:szCs w:val="21"/>
                </w:rPr>
                <w:t>m</w:t>
              </w:r>
            </w:ins>
            <w:ins w:id="1036" w:author="llf" w:date="2017-06-06T13:57:48Z">
              <w:r>
                <w:rPr>
                  <w:rFonts w:hint="default" w:asciiTheme="minorEastAsia" w:hAnsiTheme="minorEastAsia" w:cstheme="minorEastAsia"/>
                  <w:szCs w:val="21"/>
                  <w:rPrChange w:id="1037" w:author="llf" w:date="2017-06-06T13:57:48Z">
                    <w:rPr>
                      <w:rFonts w:hint="eastAsia"/>
                    </w:rPr>
                  </w:rPrChange>
                </w:rPr>
                <w:t>anufacture</w:t>
              </w:r>
            </w:ins>
          </w:p>
        </w:tc>
        <w:tc>
          <w:tcPr>
            <w:tcW w:w="1142" w:type="dxa"/>
          </w:tcPr>
          <w:p>
            <w:pPr>
              <w:tabs>
                <w:tab w:val="left" w:pos="929"/>
              </w:tabs>
              <w:rPr>
                <w:ins w:id="1038" w:author="llf" w:date="2017-06-06T13:57:18Z"/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ins w:id="1039" w:author="llf" w:date="2017-06-06T13:57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</w:p>
        </w:tc>
        <w:tc>
          <w:tcPr>
            <w:tcW w:w="3841" w:type="dxa"/>
          </w:tcPr>
          <w:p>
            <w:pPr>
              <w:rPr>
                <w:ins w:id="1040" w:author="llf" w:date="2017-06-06T13:57:18Z"/>
                <w:rFonts w:hint="default" w:asciiTheme="minorEastAsia" w:hAnsiTheme="minorEastAsia" w:cstheme="minorEastAsia"/>
                <w:sz w:val="21"/>
                <w:szCs w:val="21"/>
              </w:rPr>
            </w:pPr>
            <w:ins w:id="1041" w:author="llf" w:date="2017-06-06T13:58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制造</w:t>
              </w:r>
            </w:ins>
            <w:ins w:id="1042" w:author="llf" w:date="2017-06-06T13:58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商</w:t>
              </w:r>
            </w:ins>
            <w:ins w:id="1043" w:author="llf" w:date="2017-10-11T13:23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代码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validity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044" w:author="mazhuangzhuang" w:date="2017-06-05T11:08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有效期，天数</w:t>
            </w:r>
            <w:ins w:id="1045" w:author="llf" w:date="2017-10-11T13:23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046" w:author="llf" w:date="2017-10-11T13:23:4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有效期</w:t>
              </w:r>
            </w:ins>
            <w:ins w:id="1047" w:author="llf" w:date="2017-10-11T13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048" w:author="llf" w:date="2017-10-11T13:23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049" w:author="llf" w:date="2017-10-11T13:23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表示</w:t>
              </w:r>
            </w:ins>
            <w:ins w:id="1050" w:author="llf" w:date="2017-10-11T13:23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当天</w:t>
              </w:r>
            </w:ins>
            <w:ins w:id="1051" w:author="llf" w:date="2017-10-11T13:23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有效</w:t>
              </w:r>
            </w:ins>
            <w:ins w:id="1052" w:author="llf" w:date="2017-10-11T13:23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053" w:author="yangmaoqiang" w:date="2017-11-05T08:32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ticketPriceType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defaultBalance</w:t>
            </w:r>
          </w:p>
        </w:tc>
        <w:tc>
          <w:tcPr>
            <w:tcW w:w="1142" w:type="dxa"/>
            <w:textDirection w:val="lrTb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054" w:author="mazhuangzhuang" w:date="2017-06-05T11:08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rPr>
                <w:ins w:id="1055" w:author="mazhuangzhuang" w:date="2017-06-05T11:08:37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初始余值，记次票单位为次数</w:t>
            </w:r>
            <w:ins w:id="1056" w:author="mazhuangzhuang" w:date="2017-06-05T11:08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</w:p>
          <w:p>
            <w:pPr>
              <w:rPr>
                <w:ins w:id="1057" w:author="llf" w:date="2017-10-11T13:24:09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非记次票单位为分。</w:t>
            </w:r>
          </w:p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ins w:id="1058" w:author="llf" w:date="2017-10-11T13:24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计</w:t>
              </w:r>
            </w:ins>
            <w:ins w:id="1059" w:author="llf" w:date="2017-10-11T13:24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时</w:t>
              </w:r>
            </w:ins>
            <w:ins w:id="1060" w:author="llf" w:date="2017-10-11T13:24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</w:t>
              </w:r>
            </w:ins>
            <w:ins w:id="1061" w:author="llf" w:date="2017-10-11T13:24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062" w:author="llf" w:date="2017-10-11T13:24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忽略</w:t>
              </w:r>
            </w:ins>
            <w:ins w:id="1063" w:author="llf" w:date="2017-10-11T13:24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该</w:t>
              </w:r>
            </w:ins>
            <w:ins w:id="1064" w:author="llf" w:date="2017-10-11T13:24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字段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minEntryValue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065" w:author="mazhuangzhuang" w:date="2017-06-05T11:08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最小进站余值，记次票单位为 次数，非记次票单位为 分</w:t>
            </w:r>
            <w:ins w:id="1066" w:author="llf" w:date="2017-10-11T13:24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067" w:author="llf" w:date="2017-10-11T13:24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记时</w:t>
              </w:r>
            </w:ins>
            <w:ins w:id="1068" w:author="llf" w:date="2017-10-11T13:24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</w:t>
              </w:r>
            </w:ins>
            <w:ins w:id="1069" w:author="llf" w:date="2017-10-11T13:24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忽略</w:t>
              </w:r>
            </w:ins>
            <w:ins w:id="1070" w:author="llf" w:date="2017-10-11T13:24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该</w:t>
              </w:r>
            </w:ins>
            <w:ins w:id="1071" w:author="llf" w:date="2017-10-11T13:24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字段</w:t>
              </w:r>
            </w:ins>
            <w:del w:id="1072" w:author="llf" w:date="2017-10-11T13:24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。</w:delText>
              </w:r>
            </w:del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overTime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073" w:author="mazhuangzhuang" w:date="2017-06-05T11:08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滞留时间(造成超时)，秒数</w:t>
            </w:r>
            <w:ins w:id="1074" w:author="llf" w:date="2017-10-11T13:24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075" w:author="llf" w:date="2017-10-11T13:26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1076" w:author="llf" w:date="2017-10-11T13:26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077" w:author="llf" w:date="2017-10-11T13:26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1078" w:author="llf" w:date="2017-10-11T13:26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079" w:author="llf" w:date="2017-10-11T13:26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080" w:author="llf" w:date="2017-10-11T13:26:45Z">
              <w:r>
                <w:rPr>
                  <w:rFonts w:hint="default" w:asciiTheme="minorEastAsia" w:hAnsiTheme="minorEastAsia" w:cstheme="minorEastAsia"/>
                  <w:szCs w:val="21"/>
                  <w:rPrChange w:id="1081" w:author="llf" w:date="2017-10-11T13:26:45Z">
                    <w:rPr>
                      <w:rFonts w:hint="eastAsia"/>
                    </w:rPr>
                  </w:rPrChange>
                </w:rPr>
                <w:t>86400</w:t>
              </w:r>
            </w:ins>
            <w:ins w:id="1082" w:author="llf" w:date="2017-10-11T13:26:46Z">
              <w:r>
                <w:rPr>
                  <w:rFonts w:hint="default" w:asciiTheme="minorEastAsia" w:hAnsiTheme="minorEastAsia" w:cstheme="minorEastAsia"/>
                  <w:szCs w:val="21"/>
                </w:rPr>
                <w:t>。</w:t>
              </w:r>
            </w:ins>
            <w:ins w:id="1083" w:author="llf" w:date="2017-10-11T13:26:52Z">
              <w:r>
                <w:rPr>
                  <w:rFonts w:hint="default" w:asciiTheme="minorEastAsia" w:hAnsiTheme="minorEastAsia" w:cstheme="minorEastAsia"/>
                  <w:szCs w:val="21"/>
                </w:rPr>
                <w:t>(</w:t>
              </w:r>
            </w:ins>
            <w:ins w:id="1084" w:author="llf" w:date="2017-10-11T13:26:54Z">
              <w:r>
                <w:rPr>
                  <w:rFonts w:hint="default" w:asciiTheme="minorEastAsia" w:hAnsiTheme="minorEastAsia" w:cstheme="minorEastAsia"/>
                  <w:szCs w:val="21"/>
                </w:rPr>
                <w:t>0</w:t>
              </w:r>
            </w:ins>
            <w:ins w:id="1085" w:author="llf" w:date="2017-10-11T13:26:55Z">
              <w:r>
                <w:rPr>
                  <w:rFonts w:hint="default" w:asciiTheme="minorEastAsia" w:hAnsiTheme="minorEastAsia" w:cstheme="minorEastAsia"/>
                  <w:szCs w:val="21"/>
                </w:rPr>
                <w:t>～</w:t>
              </w:r>
            </w:ins>
            <w:ins w:id="1086" w:author="llf" w:date="2017-10-11T13:26:56Z">
              <w:r>
                <w:rPr>
                  <w:rFonts w:hint="default" w:asciiTheme="minorEastAsia" w:hAnsiTheme="minorEastAsia" w:cstheme="minorEastAsia"/>
                  <w:szCs w:val="21"/>
                </w:rPr>
                <w:t>24</w:t>
              </w:r>
            </w:ins>
            <w:ins w:id="1087" w:author="llf" w:date="2017-10-11T13:27:00Z">
              <w:r>
                <w:rPr>
                  <w:rFonts w:hint="default" w:asciiTheme="minorEastAsia" w:hAnsiTheme="minorEastAsia" w:cstheme="minorEastAsia"/>
                  <w:szCs w:val="21"/>
                </w:rPr>
                <w:t>小时</w:t>
              </w:r>
            </w:ins>
            <w:ins w:id="1088" w:author="llf" w:date="2017-10-11T13:26:52Z">
              <w:r>
                <w:rPr>
                  <w:rFonts w:hint="default" w:asciiTheme="minorEastAsia" w:hAnsiTheme="minorEastAsia" w:cstheme="minorEastAsia"/>
                  <w:szCs w:val="21"/>
                </w:rPr>
                <w:t>)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voiceFileName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字符串</w:t>
            </w:r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语音提示文件名</w:t>
            </w:r>
            <w:ins w:id="1089" w:author="llf" w:date="2017-10-11T13:27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090" w:author="llf" w:date="2017-10-11T13:27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长度</w:t>
              </w:r>
            </w:ins>
            <w:ins w:id="1091" w:author="llf" w:date="2017-10-11T13:27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小于</w:t>
              </w:r>
            </w:ins>
            <w:ins w:id="1092" w:author="llf" w:date="2017-10-11T13:27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50</w:t>
              </w:r>
            </w:ins>
            <w:ins w:id="1093" w:author="llf" w:date="2017-10-11T13:27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.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lightFlashCount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094" w:author="mazhuangzhuang" w:date="2017-06-05T11:08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灯光闪烁次数</w:t>
            </w:r>
            <w:ins w:id="1095" w:author="llf" w:date="2017-10-11T13:27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096" w:author="llf" w:date="2017-10-11T13:27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1097" w:author="llf" w:date="2017-10-11T13:27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098" w:author="llf" w:date="2017-10-11T13:27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范围0</w:t>
              </w:r>
            </w:ins>
            <w:ins w:id="1099" w:author="llf" w:date="2017-10-11T13:27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100" w:author="llf" w:date="2017-10-11T13:27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255</w:t>
              </w:r>
            </w:ins>
            <w:ins w:id="1101" w:author="llf" w:date="2017-10-11T13:2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.</w:t>
              </w:r>
            </w:ins>
            <w:ins w:id="1102" w:author="llf" w:date="2017-10-11T13:27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103" w:author="llf" w:date="2017-10-11T13:27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3</w:t>
              </w:r>
            </w:ins>
            <w:ins w:id="1104" w:author="llf" w:date="2017-10-11T13:27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105" w:author="llf" w:date="2017-10-11T13:27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5</w:t>
              </w:r>
            </w:ins>
            <w:ins w:id="1106" w:author="llf" w:date="2017-10-11T13:27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.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lightOnDuration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07" w:author="mazhuangzhuang" w:date="2017-06-05T11:08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灯光亮持续时间</w:t>
            </w:r>
            <w:ins w:id="1108" w:author="mazhuangzhuang" w:date="2017-06-05T11:08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109" w:author="mazhuangzhuang" w:date="2017-06-05T11:09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以</w:t>
              </w:r>
            </w:ins>
            <w:ins w:id="1110" w:author="mazhuangzhuang" w:date="2017-06-05T11:09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毫秒</w:t>
              </w:r>
            </w:ins>
            <w:ins w:id="1111" w:author="mazhuangzhuang" w:date="2017-06-05T11:09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112" w:author="mazhuangzhuang" w:date="2017-06-05T11:09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</w:t>
              </w:r>
            </w:ins>
            <w:ins w:id="1113" w:author="llf" w:date="2017-10-11T13:27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114" w:author="llf" w:date="2017-10-11T13:27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115" w:author="llf" w:date="2017-10-11T13:27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：</w:t>
              </w:r>
            </w:ins>
            <w:ins w:id="1116" w:author="llf" w:date="2017-10-11T13:28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</w:t>
              </w:r>
            </w:ins>
            <w:ins w:id="1117" w:author="llf" w:date="2017-10-11T13:28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118" w:author="llf" w:date="2017-10-11T13:28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119" w:author="llf" w:date="2017-10-11T13:28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3</w:t>
              </w:r>
            </w:ins>
            <w:ins w:id="1120" w:author="llf" w:date="2017-10-11T13:28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121" w:author="llf" w:date="2017-10-11T13:28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lightOffDuration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22" w:author="mazhuangzhuang" w:date="2017-06-05T11:09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灯光灭持续时间</w:t>
            </w:r>
            <w:ins w:id="1123" w:author="mazhuangzhuang" w:date="2017-06-05T11:09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，以毫秒为单位</w:t>
              </w:r>
            </w:ins>
            <w:ins w:id="1124" w:author="llf" w:date="2017-10-11T13:28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125" w:author="llf" w:date="2017-10-11T13:28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126" w:author="llf" w:date="2017-10-11T13:28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：</w:t>
              </w:r>
            </w:ins>
            <w:ins w:id="1127" w:author="llf" w:date="2017-10-11T13:28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</w:t>
              </w:r>
            </w:ins>
            <w:ins w:id="1128" w:author="llf" w:date="2017-10-11T13:28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129" w:author="llf" w:date="2017-10-11T13:28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～3</w:t>
              </w:r>
            </w:ins>
            <w:ins w:id="1130" w:author="llf" w:date="2017-10-11T13:2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000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lightColor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31" w:author="mazhuangzhuang" w:date="2017-06-05T11:09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"#000000":1,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"#ff0000":2,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"#00ff00":3,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"#0000ff":4,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"#ffff00":5,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"#ff00ff":6,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132" w:author="mazhuangzhuang" w:date="2017-06-05T11:09:31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delText xml:space="preserve"> </w:delText>
              </w:r>
            </w:del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"#00ffff":7,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"#ffffff":8,</w:t>
            </w:r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buzzerFlashCount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33" w:author="mazhuangzhuang" w:date="2017-06-05T11:09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蜂鸣次数</w:t>
            </w:r>
            <w:ins w:id="1134" w:author="llf" w:date="2017-10-11T13:28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135" w:author="llf" w:date="2017-10-11T13:28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136" w:author="llf" w:date="2017-10-11T13:28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：</w:t>
              </w:r>
            </w:ins>
            <w:ins w:id="1137" w:author="llf" w:date="2017-10-11T13:28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0～</w:t>
              </w:r>
            </w:ins>
            <w:ins w:id="1138" w:author="llf" w:date="2017-10-11T13:28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1139" w:author="llf" w:date="2017-10-11T13:28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buzzerOnDuration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40" w:author="mazhuangzhuang" w:date="2017-06-05T11:09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  <w:del w:id="1141" w:author="mazhuangzhuang" w:date="2017-06-05T11:09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，微妙</w:delText>
              </w:r>
            </w:del>
          </w:p>
        </w:tc>
        <w:tc>
          <w:tcPr>
            <w:tcW w:w="3841" w:type="dxa"/>
          </w:tcPr>
          <w:p>
            <w:pPr>
              <w:rPr>
                <w:ins w:id="1142" w:author="llf" w:date="2017-10-11T13:28:58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蜂鸣持续时间</w:t>
            </w:r>
            <w:ins w:id="1143" w:author="mazhuangzhuang" w:date="2017-06-05T11:09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，以毫秒为单位</w:t>
              </w:r>
            </w:ins>
            <w:ins w:id="1144" w:author="llf" w:date="2017-10-11T13:28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145" w:author="llf" w:date="2017-10-11T13:28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146" w:author="llf" w:date="2017-10-11T13:28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：</w:t>
              </w:r>
            </w:ins>
          </w:p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ins w:id="1147" w:author="llf" w:date="2017-10-11T13:28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1000</w:t>
              </w:r>
            </w:ins>
            <w:ins w:id="1148" w:author="llf" w:date="2017-10-11T13:29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149" w:author="llf" w:date="2017-10-11T13:29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50</w:t>
              </w:r>
            </w:ins>
            <w:ins w:id="1150" w:author="llf" w:date="2017-10-11T13:29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buzzerOffDuration</w:t>
            </w:r>
            <w:ins w:id="1151" w:author="mazhuangzhuang" w:date="2017-06-06T14:33:05Z">
              <w:r>
                <w:rPr>
                  <w:rFonts w:hint="default"/>
                </w:rPr>
                <w:t>"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52" w:author="mazhuangzhuang" w:date="2017-06-05T11:09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  <w:del w:id="1153" w:author="mazhuangzhuang" w:date="2017-06-05T11:09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，微妙</w:delText>
              </w:r>
            </w:del>
          </w:p>
        </w:tc>
        <w:tc>
          <w:tcPr>
            <w:tcW w:w="3841" w:type="dxa"/>
          </w:tcPr>
          <w:p>
            <w:pPr>
              <w:rPr>
                <w:ins w:id="1154" w:author="llf" w:date="2017-10-11T13:29:08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蜂鸣间歇时间</w:t>
            </w:r>
            <w:ins w:id="1155" w:author="mazhuangzhuang" w:date="2017-06-05T11:09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，以毫秒为单位</w:t>
              </w:r>
            </w:ins>
            <w:ins w:id="1156" w:author="llf" w:date="2017-10-11T13:29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157" w:author="llf" w:date="2017-10-11T13:29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158" w:author="llf" w:date="2017-10-11T13:29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：</w:t>
              </w:r>
            </w:ins>
          </w:p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ins w:id="1159" w:author="llf" w:date="2017-10-11T13:29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</w:t>
              </w:r>
            </w:ins>
            <w:ins w:id="1160" w:author="llf" w:date="2017-10-11T13:29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0～</w:t>
              </w:r>
            </w:ins>
            <w:ins w:id="1161" w:author="llf" w:date="2017-10-11T13:29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3000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balanceType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62" w:author="mazhuangzhuang" w:date="2017-06-05T11:10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ins w:id="1163" w:author="mazhuangzhuang" w:date="2017-06-05T11:09:57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余值类型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164" w:author="mazhuangzhuang" w:date="2017-06-05T11:09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，</w:delText>
              </w:r>
            </w:del>
            <w:ins w:id="1165" w:author="mazhuangzhuang" w:date="2017-06-05T11:10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1:</w:t>
              </w:r>
            </w:ins>
            <w:del w:id="1166" w:author="mazhuangzhuang" w:date="2017-06-05T11:10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1</w:delText>
              </w:r>
            </w:del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计次票</w:t>
            </w:r>
            <w:ins w:id="1167" w:author="mazhuangzhuang" w:date="2017-06-05T11:10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 xml:space="preserve"> </w:t>
              </w:r>
            </w:ins>
            <w:ins w:id="1168" w:author="mazhuangzhuang" w:date="2017-06-05T11:10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2:</w:t>
              </w:r>
            </w:ins>
            <w:del w:id="1169" w:author="mazhuangzhuang" w:date="2017-06-05T11:10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2</w:delText>
              </w:r>
            </w:del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计费票 3</w:t>
            </w:r>
            <w:ins w:id="1170" w:author="mazhuangzhuang" w:date="2017-06-05T11:10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1171" w:author="mazhuangzhuang" w:date="2017-06-05T15:54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计时</w:t>
              </w:r>
            </w:ins>
            <w:ins w:id="1172" w:author="mazhuangzhuang" w:date="2017-06-05T15:54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</w:t>
              </w:r>
            </w:ins>
            <w:ins w:id="1173" w:author="mazhuangzhuang" w:date="2017-06-05T15:54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 xml:space="preserve"> 4</w:t>
              </w:r>
            </w:ins>
            <w:ins w:id="1174" w:author="mazhuangzhuang" w:date="2017-06-05T15:54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1175" w:author="mazhuangzhuang" w:date="2017-06-05T15:54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免费</w:t>
              </w:r>
            </w:ins>
            <w:ins w:id="1176" w:author="mazhuangzhuang" w:date="2017-06-05T15:54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</w:t>
              </w:r>
            </w:ins>
            <w:del w:id="1177" w:author="mazhuangzhuang" w:date="2017-06-05T15:53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.非扣费票</w:delText>
              </w:r>
            </w:del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discountPeriodDiscount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数组</w:t>
            </w:r>
          </w:p>
        </w:tc>
        <w:tc>
          <w:tcPr>
            <w:tcW w:w="3841" w:type="dxa"/>
          </w:tcPr>
          <w:p>
            <w:pPr>
              <w:rPr>
                <w:del w:id="1178" w:author="yangmaoqiang" w:date="2017-07-25T16:20:26Z"/>
                <w:rFonts w:hint="default" w:asciiTheme="minorEastAsia" w:hAnsiTheme="minorEastAsia" w:cstheme="minorEastAsia"/>
                <w:sz w:val="21"/>
                <w:szCs w:val="21"/>
              </w:rPr>
            </w:pPr>
            <w:ins w:id="1179" w:author="yangmaoqiang" w:date="2017-07-25T16:23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1180" w:author="yangmaoqiang" w:date="2017-07-25T16:23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时</w:t>
              </w:r>
            </w:ins>
            <w:ins w:id="1181" w:author="yangmaoqiang" w:date="2017-07-25T16:23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间</w:t>
              </w:r>
            </w:ins>
            <w:ins w:id="1182" w:author="yangmaoqiang" w:date="2017-07-25T16:23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段</w:t>
              </w:r>
            </w:ins>
            <w:ins w:id="1183" w:author="yangmaoqiang" w:date="2017-07-25T16:23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184" w:author="yangmaoqiang" w:date="2017-07-25T16:20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详</w:t>
              </w:r>
            </w:ins>
            <w:ins w:id="1185" w:author="yangmaoqiang" w:date="2017-07-25T16:2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见</w:t>
              </w:r>
            </w:ins>
            <w:ins w:id="1186" w:author="yangmaoqiang" w:date="2017-07-25T16:21:53Z">
              <w:r>
                <w:rPr>
                  <w:rFonts w:hint="default"/>
                </w:rPr>
                <w:t>discountPeriodDiscount</w:t>
              </w:r>
            </w:ins>
            <w:ins w:id="1187" w:author="yangmaoqiang" w:date="2017-07-25T16:22:48Z">
              <w:r>
                <w:rPr>
                  <w:rFonts w:hint="default"/>
                </w:rPr>
                <w:t>说明</w:t>
              </w:r>
            </w:ins>
            <w:del w:id="1188" w:author="yangmaoqiang" w:date="2017-07-25T16:20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时间段-优惠汇率</w:delText>
              </w:r>
            </w:del>
          </w:p>
          <w:p>
            <w:pPr>
              <w:rPr>
                <w:del w:id="1189" w:author="yangmaoqiang" w:date="2017-07-25T16:20:26Z"/>
                <w:rFonts w:hint="default"/>
              </w:rPr>
            </w:pPr>
            <w:del w:id="1190" w:author="yangmaoqiang" w:date="2017-07-25T16:20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时间段：</w:delText>
              </w:r>
            </w:del>
            <w:del w:id="1191" w:author="yangmaoqiang" w:date="2017-07-25T16:20:26Z">
              <w:r>
                <w:rPr>
                  <w:rFonts w:hint="default"/>
                </w:rPr>
                <w:delText>08:00:00-10:00:00</w:delText>
              </w:r>
            </w:del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192" w:author="yangmaoqiang" w:date="2017-07-25T16:20:26Z">
              <w:r>
                <w:rPr>
                  <w:rFonts w:hint="default"/>
                </w:rPr>
                <w:delText>优惠汇率：0.2</w:delText>
              </w:r>
            </w:del>
          </w:p>
        </w:tc>
      </w:tr>
      <w:tr>
        <w:trPr>
          <w:trHeight w:val="612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testFlag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193" w:author="mazhuangzhuang" w:date="2017-06-05T11:10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  <w:t>是否为测试票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，0.否 1.是</w:t>
            </w:r>
          </w:p>
        </w:tc>
      </w:tr>
      <w:tr>
        <w:trPr>
          <w:trHeight w:val="416" w:hRule="atLeast"/>
          <w:del w:id="1194" w:author="mazhuangzhuang" w:date="2017-06-05T13:14:33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del w:id="1195" w:author="mazhuangzhuang" w:date="2017-06-05T13:14:33Z"/>
                <w:rFonts w:hint="default"/>
              </w:rPr>
            </w:pPr>
            <w:del w:id="1196" w:author="mazhuangzhuang" w:date="2017-06-05T13:14:33Z">
              <w:r>
                <w:rPr>
                  <w:rFonts w:hint="default"/>
                </w:rPr>
                <w:delText>checkWhiteList</w:delText>
              </w:r>
            </w:del>
          </w:p>
        </w:tc>
        <w:tc>
          <w:tcPr>
            <w:tcW w:w="1142" w:type="dxa"/>
          </w:tcPr>
          <w:p>
            <w:pPr>
              <w:jc w:val="both"/>
              <w:rPr>
                <w:del w:id="1197" w:author="mazhuangzhuang" w:date="2017-06-05T13:14:33Z"/>
                <w:rFonts w:hint="default" w:asciiTheme="minorEastAsia" w:hAnsiTheme="minorEastAsia" w:cstheme="minorEastAsia"/>
                <w:sz w:val="21"/>
                <w:szCs w:val="21"/>
              </w:rPr>
            </w:pPr>
            <w:del w:id="1198" w:author="mazhuangzhuang" w:date="2017-06-05T13:14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841" w:type="dxa"/>
          </w:tcPr>
          <w:p>
            <w:pPr>
              <w:rPr>
                <w:del w:id="1199" w:author="mazhuangzhuang" w:date="2017-06-05T13:14:33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del w:id="1200" w:author="mazhuangzhuang" w:date="2017-06-05T13:14:3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delText>白名单是否检查 0.否 1.是</w:delText>
              </w:r>
            </w:del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checkValidityOnEntry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01" w:author="mazhuangzhuang" w:date="2017-06-05T11:10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进站是否检查有效期，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checkValidityOnExit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02" w:author="mazhuangzhuang" w:date="2017-06-05T11:10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出站是否检查有效期，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90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checkSequenceOnEntry</w:t>
            </w:r>
          </w:p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142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03" w:author="mazhuangzhuang" w:date="2017-06-05T11:10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进站是否检查次序，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checkSequenceOnExit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04" w:author="mazhuangzhuang" w:date="2017-06-05T11:10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出站是否检查次序，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  <w:del w:id="1205" w:author="mazhuangzhuang" w:date="2017-06-05T17:05:24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del w:id="1206" w:author="mazhuangzhuang" w:date="2017-06-05T17:05:24Z"/>
                <w:rFonts w:hint="default"/>
              </w:rPr>
            </w:pPr>
            <w:del w:id="1207" w:author="mazhuangzhuang" w:date="2017-06-05T17:05:24Z">
              <w:r>
                <w:rPr>
                  <w:rFonts w:hint="default"/>
                </w:rPr>
                <w:delText>enableAddValue</w:delText>
              </w:r>
            </w:del>
          </w:p>
        </w:tc>
        <w:tc>
          <w:tcPr>
            <w:tcW w:w="1142" w:type="dxa"/>
          </w:tcPr>
          <w:p>
            <w:pPr>
              <w:jc w:val="both"/>
              <w:rPr>
                <w:del w:id="1208" w:author="mazhuangzhuang" w:date="2017-06-05T17:05:2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09" w:author="mazhuangzhuang" w:date="2017-06-05T17:05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841" w:type="dxa"/>
          </w:tcPr>
          <w:p>
            <w:pPr>
              <w:rPr>
                <w:del w:id="1210" w:author="mazhuangzhuang" w:date="2017-06-05T17:05:2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11" w:author="mazhuangzhuang" w:date="2017-06-05T17:05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是否可以充值，</w:delText>
              </w:r>
            </w:del>
            <w:del w:id="1212" w:author="mazhuangzhuang" w:date="2017-06-05T17:05:2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delText>0.否 1.是</w:delText>
              </w:r>
            </w:del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checkBalanceOnEntry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13" w:author="mazhuangzhuang" w:date="2017-06-05T11:10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进站是否检查余值，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  <w:del w:id="1214" w:author="mazhuangzhuang" w:date="2017-06-05T13:15:16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del w:id="1215" w:author="mazhuangzhuang" w:date="2017-06-05T13:15:16Z"/>
                <w:rFonts w:hint="default"/>
              </w:rPr>
            </w:pPr>
            <w:del w:id="1216" w:author="mazhuangzhuang" w:date="2017-06-05T13:15:16Z">
              <w:r>
                <w:rPr>
                  <w:rFonts w:hint="default"/>
                </w:rPr>
                <w:delText>checkBlacklist</w:delText>
              </w:r>
            </w:del>
          </w:p>
        </w:tc>
        <w:tc>
          <w:tcPr>
            <w:tcW w:w="1142" w:type="dxa"/>
          </w:tcPr>
          <w:p>
            <w:pPr>
              <w:jc w:val="both"/>
              <w:rPr>
                <w:del w:id="1217" w:author="mazhuangzhuang" w:date="2017-06-05T13:15:1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18" w:author="mazhuangzhuang" w:date="2017-06-05T13:15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841" w:type="dxa"/>
          </w:tcPr>
          <w:p>
            <w:pPr>
              <w:rPr>
                <w:del w:id="1219" w:author="mazhuangzhuang" w:date="2017-06-05T13:15:1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20" w:author="mazhuangzhuang" w:date="2017-06-05T13:15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黑名单是否检查，</w:delText>
              </w:r>
            </w:del>
            <w:del w:id="1221" w:author="mazhuangzhuang" w:date="2017-06-05T13:15:1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delText>0.否 1.是</w:delText>
              </w:r>
            </w:del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enableRefund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22" w:author="mazhuangzhuang" w:date="2017-06-05T11:10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是否可以退票，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  <w:ins w:id="1223" w:author="llf" w:date="2017-10-11T13:33:03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224" w:author="llf" w:date="2017-10-11T13:33:03Z"/>
                <w:rFonts w:hint="default"/>
              </w:rPr>
            </w:pPr>
            <w:ins w:id="1225" w:author="llf" w:date="2017-10-11T13:33:04Z">
              <w:r>
                <w:rPr>
                  <w:rFonts w:hint="eastAsia"/>
                </w:rPr>
                <w:t>enableUpdate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226" w:author="llf" w:date="2017-10-11T13:33:03Z"/>
                <w:rFonts w:hint="default" w:asciiTheme="minorEastAsia" w:hAnsiTheme="minorEastAsia" w:cstheme="minorEastAsia"/>
                <w:sz w:val="21"/>
                <w:szCs w:val="21"/>
              </w:rPr>
            </w:pPr>
            <w:ins w:id="1227" w:author="llf" w:date="2017-10-11T13:33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</w:p>
        </w:tc>
        <w:tc>
          <w:tcPr>
            <w:tcW w:w="3841" w:type="dxa"/>
          </w:tcPr>
          <w:p>
            <w:pPr>
              <w:rPr>
                <w:ins w:id="1228" w:author="llf" w:date="2017-10-11T13:33:03Z"/>
                <w:rFonts w:hint="default" w:asciiTheme="minorEastAsia" w:hAnsiTheme="minorEastAsia" w:cstheme="minorEastAsia"/>
                <w:sz w:val="21"/>
                <w:szCs w:val="21"/>
              </w:rPr>
            </w:pPr>
            <w:ins w:id="1229" w:author="llf" w:date="2017-10-11T13:33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该</w:t>
              </w:r>
            </w:ins>
            <w:ins w:id="1230" w:author="llf" w:date="2017-10-11T13:33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票种</w:t>
              </w:r>
            </w:ins>
            <w:ins w:id="1231" w:author="llf" w:date="2017-10-11T13:33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可</w:t>
              </w:r>
            </w:ins>
            <w:ins w:id="1232" w:author="llf" w:date="2017-10-11T13:33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做</w:t>
              </w:r>
            </w:ins>
            <w:ins w:id="1233" w:author="llf" w:date="2017-10-11T13:33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更新</w:t>
              </w:r>
            </w:ins>
            <w:ins w:id="1234" w:author="llf" w:date="2017-10-11T13:33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235" w:author="llf" w:date="2017-10-11T13:33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更新</w:t>
              </w:r>
            </w:ins>
            <w:ins w:id="1236" w:author="llf" w:date="2017-10-11T13:33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类型</w:t>
              </w:r>
            </w:ins>
            <w:ins w:id="1237" w:author="llf" w:date="2017-10-11T13:33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checkOverTravel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38" w:author="mazhuangzhuang" w:date="2017-06-05T11:10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超程是否检查，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checkTimeout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39" w:author="mazhuangzhuang" w:date="2017-06-05T11:1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超时是否检查，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  <w:del w:id="1240" w:author="mazhuangzhuang" w:date="2017-06-05T16:10:42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del w:id="1241" w:author="mazhuangzhuang" w:date="2017-06-05T16:10:42Z"/>
                <w:rFonts w:hint="default"/>
              </w:rPr>
            </w:pPr>
            <w:del w:id="1242" w:author="mazhuangzhuang" w:date="2017-06-05T16:10:42Z">
              <w:r>
                <w:rPr>
                  <w:rFonts w:hint="default"/>
                </w:rPr>
                <w:delText>enableRecycle</w:delText>
              </w:r>
            </w:del>
          </w:p>
        </w:tc>
        <w:tc>
          <w:tcPr>
            <w:tcW w:w="1142" w:type="dxa"/>
          </w:tcPr>
          <w:p>
            <w:pPr>
              <w:jc w:val="both"/>
              <w:rPr>
                <w:del w:id="1243" w:author="mazhuangzhuang" w:date="2017-06-05T16:10:4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44" w:author="mazhuangzhuang" w:date="2017-06-05T16:10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841" w:type="dxa"/>
          </w:tcPr>
          <w:p>
            <w:pPr>
              <w:rPr>
                <w:del w:id="1245" w:author="mazhuangzhuang" w:date="2017-06-05T16:10:4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46" w:author="mazhuangzhuang" w:date="2017-06-05T16:10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车票是否回收，</w:delText>
              </w:r>
            </w:del>
            <w:del w:id="1247" w:author="mazhuangzhuang" w:date="2017-06-05T16:10:4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delText>0.否 1.是</w:delText>
              </w:r>
            </w:del>
          </w:p>
        </w:tc>
      </w:tr>
      <w:tr>
        <w:trPr>
          <w:trHeight w:val="602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enableDiscount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48" w:author="mazhuangzhuang" w:date="2017-06-05T11:10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是否可以优惠，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trHeight w:val="416" w:hRule="atLeast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enableScore</w:t>
            </w:r>
          </w:p>
        </w:tc>
        <w:tc>
          <w:tcPr>
            <w:tcW w:w="1142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1249" w:author="mazhuangzhuang" w:date="2017-06-05T11:10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是否可以积分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0.否 1.是</w:t>
            </w:r>
          </w:p>
        </w:tc>
      </w:tr>
      <w:tr>
        <w:trPr>
          <w:gridBefore w:val="1"/>
          <w:wBefore w:w="80" w:type="dxa"/>
          <w:trHeight w:val="416" w:hRule="atLeast"/>
          <w:del w:id="1250" w:author="mazhuangzhuang" w:date="2017-06-05T16:53:18Z"/>
        </w:trPr>
        <w:tc>
          <w:tcPr>
            <w:tcW w:w="310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1251" w:author="mazhuangzhuang" w:date="2017-06-05T16:53:18Z"/>
                <w:rFonts w:hint="default"/>
              </w:rPr>
            </w:pPr>
            <w:del w:id="1252" w:author="mazhuangzhuang" w:date="2017-06-05T16:53:18Z">
              <w:r>
                <w:rPr>
                  <w:rFonts w:hint="default"/>
                </w:rPr>
                <w:delText>enableAddValue</w:delText>
              </w:r>
            </w:del>
          </w:p>
        </w:tc>
        <w:tc>
          <w:tcPr>
            <w:tcW w:w="1142" w:type="dxa"/>
          </w:tcPr>
          <w:p>
            <w:pPr>
              <w:jc w:val="both"/>
              <w:rPr>
                <w:del w:id="1253" w:author="mazhuangzhuang" w:date="2017-06-05T16:53:1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54" w:author="mazhuangzhuang" w:date="2017-06-05T16:53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841" w:type="dxa"/>
          </w:tcPr>
          <w:p>
            <w:pPr>
              <w:rPr>
                <w:del w:id="1255" w:author="mazhuangzhuang" w:date="2017-06-05T16:53:1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1256" w:author="mazhuangzhuang" w:date="2017-06-05T16:53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是否可以充值</w:delText>
              </w:r>
            </w:del>
            <w:del w:id="1257" w:author="mazhuangzhuang" w:date="2017-06-05T16:53:1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delText>0.否 1.是</w:delText>
              </w:r>
            </w:del>
          </w:p>
        </w:tc>
      </w:tr>
      <w:tr>
        <w:trPr>
          <w:trHeight w:val="416" w:hRule="atLeast"/>
          <w:ins w:id="1258" w:author="mazhuangzhuang" w:date="2017-06-05T15:30:50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259" w:author="mazhuangzhuang" w:date="2017-06-05T15:30:50Z"/>
                <w:rFonts w:hint="default"/>
              </w:rPr>
            </w:pPr>
            <w:ins w:id="1260" w:author="mazhuangzhuang" w:date="2017-06-05T15:30:51Z">
              <w:r>
                <w:rPr>
                  <w:rFonts w:hint="default"/>
                </w:rPr>
                <w:t>rw</w:t>
              </w:r>
            </w:ins>
            <w:ins w:id="1261" w:author="mazhuangzhuang" w:date="2017-06-05T15:30:52Z">
              <w:r>
                <w:rPr>
                  <w:rFonts w:hint="default"/>
                </w:rPr>
                <w:t>L</w:t>
              </w:r>
            </w:ins>
            <w:ins w:id="1262" w:author="mazhuangzhuang" w:date="2017-06-05T15:30:53Z">
              <w:r>
                <w:rPr>
                  <w:rFonts w:hint="default"/>
                </w:rPr>
                <w:t>ocatio</w:t>
              </w:r>
            </w:ins>
            <w:ins w:id="1263" w:author="mazhuangzhuang" w:date="2017-06-05T15:30:54Z">
              <w:r>
                <w:rPr>
                  <w:rFonts w:hint="default"/>
                </w:rPr>
                <w:t>n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264" w:author="mazhuangzhuang" w:date="2017-06-05T15:30:50Z"/>
                <w:rFonts w:hint="default" w:asciiTheme="minorEastAsia" w:hAnsiTheme="minorEastAsia" w:cstheme="minorEastAsia"/>
                <w:sz w:val="21"/>
                <w:szCs w:val="21"/>
              </w:rPr>
            </w:pPr>
            <w:ins w:id="1265" w:author="mazhuangzhuang" w:date="2017-06-05T15:30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</w:tcPr>
          <w:p>
            <w:pPr>
              <w:rPr>
                <w:ins w:id="1266" w:author="mazhuangzhuang" w:date="2017-06-05T15:30:50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1267" w:author="mazhuangzhuang" w:date="2017-06-05T15:31:0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  <w:ins w:id="1268" w:author="mazhuangzhuang" w:date="2017-06-05T15:31:0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269" w:author="mazhuangzhuang" w:date="2017-06-05T15:31:1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刷卡</w:t>
              </w:r>
            </w:ins>
            <w:ins w:id="1270" w:author="mazhuangzhuang" w:date="2017-06-05T15:31:1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区域</w:t>
              </w:r>
            </w:ins>
            <w:ins w:id="1271" w:author="mazhuangzhuang" w:date="2017-06-05T15:31:0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 xml:space="preserve"> 1</w:t>
              </w:r>
            </w:ins>
            <w:ins w:id="1272" w:author="mazhuangzhuang" w:date="2017-06-05T15:31:0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273" w:author="mazhuangzhuang" w:date="2017-06-05T15:31:2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回收</w:t>
              </w:r>
            </w:ins>
            <w:ins w:id="1274" w:author="mazhuangzhuang" w:date="2017-06-05T15:31:2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区域</w:t>
              </w:r>
            </w:ins>
            <w:ins w:id="1275" w:author="mazhuangzhuang" w:date="2017-06-05T15:31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 xml:space="preserve"> 2</w:t>
              </w:r>
            </w:ins>
            <w:ins w:id="1276" w:author="mazhuangzhuang" w:date="2017-06-05T15:31:2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277" w:author="mazhuangzhuang" w:date="2017-06-05T15:31:3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二维码</w:t>
              </w:r>
            </w:ins>
            <w:ins w:id="1278" w:author="mazhuangzhuang" w:date="2017-06-05T15:31:4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识别</w:t>
              </w:r>
            </w:ins>
            <w:ins w:id="1279" w:author="mazhuangzhuang" w:date="2017-06-05T15:31:4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区域</w:t>
              </w:r>
            </w:ins>
          </w:p>
        </w:tc>
      </w:tr>
      <w:tr>
        <w:trPr>
          <w:trHeight w:val="416" w:hRule="atLeast"/>
          <w:ins w:id="1280" w:author="mazhuangzhuang" w:date="2017-06-05T15:37:57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281" w:author="mazhuangzhuang" w:date="2017-06-05T15:37:57Z"/>
                <w:rFonts w:hint="default"/>
              </w:rPr>
            </w:pPr>
            <w:ins w:id="1282" w:author="mazhuangzhuang" w:date="2017-06-05T15:38:00Z">
              <w:r>
                <w:rPr>
                  <w:rFonts w:hint="default"/>
                </w:rPr>
                <w:t>rec</w:t>
              </w:r>
            </w:ins>
            <w:ins w:id="1283" w:author="mazhuangzhuang" w:date="2017-06-05T15:38:01Z">
              <w:r>
                <w:rPr>
                  <w:rFonts w:hint="default"/>
                </w:rPr>
                <w:t>ycle</w:t>
              </w:r>
            </w:ins>
            <w:ins w:id="1284" w:author="mazhuangzhuang" w:date="2017-06-05T15:38:06Z">
              <w:r>
                <w:rPr>
                  <w:rFonts w:hint="default"/>
                </w:rPr>
                <w:t>M</w:t>
              </w:r>
            </w:ins>
            <w:ins w:id="1285" w:author="mazhuangzhuang" w:date="2017-06-05T15:38:08Z">
              <w:r>
                <w:rPr>
                  <w:rFonts w:hint="default"/>
                </w:rPr>
                <w:t>o</w:t>
              </w:r>
            </w:ins>
            <w:ins w:id="1286" w:author="mazhuangzhuang" w:date="2017-06-05T15:38:10Z">
              <w:r>
                <w:rPr>
                  <w:rFonts w:hint="default"/>
                </w:rPr>
                <w:t>de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287" w:author="mazhuangzhuang" w:date="2017-06-05T15:37:57Z"/>
                <w:rFonts w:hint="default" w:asciiTheme="minorEastAsia" w:hAnsiTheme="minorEastAsia" w:cstheme="minorEastAsia"/>
                <w:sz w:val="21"/>
                <w:szCs w:val="21"/>
              </w:rPr>
            </w:pPr>
            <w:ins w:id="1288" w:author="mazhuangzhuang" w:date="2017-06-05T15:38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</w:tcPr>
          <w:p>
            <w:pPr>
              <w:rPr>
                <w:ins w:id="1289" w:author="mazhuangzhuang" w:date="2017-06-05T15:37:57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1290" w:author="mazhuangzhuang" w:date="2017-06-05T15:38:1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  <w:ins w:id="1291" w:author="mazhuangzhuang" w:date="2017-06-05T15:38:1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292" w:author="mazhuangzhuang" w:date="2017-06-05T15:38:1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直接</w:t>
              </w:r>
            </w:ins>
            <w:ins w:id="1293" w:author="mazhuangzhuang" w:date="2017-06-05T15:38:1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回收</w:t>
              </w:r>
            </w:ins>
            <w:ins w:id="1294" w:author="mazhuangzhuang" w:date="2017-06-05T15:38:1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 xml:space="preserve"> 1</w:t>
              </w:r>
            </w:ins>
            <w:ins w:id="1295" w:author="mazhuangzhuang" w:date="2017-06-05T15:38:2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296" w:author="mazhuangzhuang" w:date="2017-06-05T15:38:2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余</w:t>
              </w:r>
            </w:ins>
            <w:ins w:id="1297" w:author="mazhuangzhuang" w:date="2017-06-05T15:38:2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额</w:t>
              </w:r>
            </w:ins>
            <w:ins w:id="1298" w:author="mazhuangzhuang" w:date="2017-06-05T15:38:2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为</w:t>
              </w:r>
            </w:ins>
            <w:ins w:id="1299" w:author="mazhuangzhuang" w:date="2017-06-05T15:38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  <w:ins w:id="1300" w:author="mazhuangzhuang" w:date="2017-06-05T15:38:2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时</w:t>
              </w:r>
            </w:ins>
            <w:ins w:id="1301" w:author="mazhuangzhuang" w:date="2017-06-05T15:38:2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回收</w:t>
              </w:r>
            </w:ins>
            <w:ins w:id="1302" w:author="mazhuangzhuang" w:date="2017-06-05T16:10:5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 xml:space="preserve"> </w:t>
              </w:r>
            </w:ins>
            <w:ins w:id="1303" w:author="mazhuangzhuang" w:date="2017-06-05T16:10:5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2</w:t>
              </w:r>
            </w:ins>
            <w:ins w:id="1304" w:author="mazhuangzhuang" w:date="2017-06-05T16:10:5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305" w:author="mazhuangzhuang" w:date="2017-06-05T16:11:0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不回收</w:t>
              </w:r>
            </w:ins>
          </w:p>
        </w:tc>
      </w:tr>
      <w:tr>
        <w:trPr>
          <w:trHeight w:val="416" w:hRule="atLeast"/>
          <w:ins w:id="1306" w:author="mazhuangzhuang" w:date="2017-06-05T15:40:06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307" w:author="mazhuangzhuang" w:date="2017-06-05T15:40:06Z"/>
                <w:rFonts w:hint="default"/>
              </w:rPr>
            </w:pPr>
            <w:ins w:id="1308" w:author="mazhuangzhuang" w:date="2017-06-05T15:40:59Z">
              <w:r>
                <w:rPr>
                  <w:rFonts w:hint="default"/>
                </w:rPr>
                <w:t>o</w:t>
              </w:r>
            </w:ins>
            <w:ins w:id="1309" w:author="mazhuangzhuang" w:date="2017-06-05T15:40:07Z">
              <w:r>
                <w:rPr>
                  <w:rFonts w:hint="default"/>
                </w:rPr>
                <w:t>verdraft</w:t>
              </w:r>
            </w:ins>
            <w:ins w:id="1310" w:author="mazhuangzhuang" w:date="2017-06-05T15:41:38Z">
              <w:r>
                <w:rPr>
                  <w:rFonts w:hint="default"/>
                </w:rPr>
                <w:t>Li</w:t>
              </w:r>
            </w:ins>
            <w:ins w:id="1311" w:author="mazhuangzhuang" w:date="2017-06-05T15:41:39Z">
              <w:r>
                <w:rPr>
                  <w:rFonts w:hint="default"/>
                </w:rPr>
                <w:t>mit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312" w:author="mazhuangzhuang" w:date="2017-06-05T15:40:06Z"/>
                <w:rFonts w:hint="default" w:asciiTheme="minorEastAsia" w:hAnsiTheme="minorEastAsia" w:cstheme="minorEastAsia"/>
                <w:sz w:val="21"/>
                <w:szCs w:val="21"/>
              </w:rPr>
            </w:pPr>
            <w:ins w:id="1313" w:author="mazhuangzhuang" w:date="2017-06-05T16:51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</w:tcPr>
          <w:p>
            <w:pPr>
              <w:rPr>
                <w:ins w:id="1314" w:author="mazhuangzhuang" w:date="2017-06-05T15:40:0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1315" w:author="mazhuangzhuang" w:date="2017-06-05T15:41:4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透支</w:t>
              </w:r>
            </w:ins>
            <w:ins w:id="1316" w:author="mazhuangzhuang" w:date="2017-06-05T15:41:5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上限</w:t>
              </w:r>
            </w:ins>
            <w:ins w:id="1317" w:author="mazhuangzhuang" w:date="2017-06-05T15:41:5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1318" w:author="mazhuangzhuang" w:date="2017-06-05T15:42:0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  <w:ins w:id="1319" w:author="mazhuangzhuang" w:date="2017-06-05T15:42:0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320" w:author="mazhuangzhuang" w:date="2017-06-05T15:42:0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不允许</w:t>
              </w:r>
            </w:ins>
            <w:ins w:id="1321" w:author="mazhuangzhuang" w:date="2017-06-05T15:42:0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透支</w:t>
              </w:r>
            </w:ins>
            <w:ins w:id="1322" w:author="mazhuangzhuang" w:date="2017-06-05T15:42:1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1323" w:author="mazhuangzhuang" w:date="2017-06-05T15:42:3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大于</w:t>
              </w:r>
            </w:ins>
            <w:ins w:id="1324" w:author="mazhuangzhuang" w:date="2017-06-05T15:42:3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  <w:ins w:id="1325" w:author="mazhuangzhuang" w:date="2017-06-05T15:42:3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326" w:author="mazhuangzhuang" w:date="2017-06-05T15:42:3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透支</w:t>
              </w:r>
            </w:ins>
            <w:ins w:id="1327" w:author="mazhuangzhuang" w:date="2017-06-05T15:42:3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金额</w:t>
              </w:r>
            </w:ins>
            <w:ins w:id="1328" w:author="mazhuangzhuang" w:date="2017-06-05T15:42:3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1329" w:author="mazhuangzhuang" w:date="2017-06-05T15:42:4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单位分</w:t>
              </w:r>
            </w:ins>
            <w:ins w:id="1330" w:author="mazhuangzhuang" w:date="2017-06-05T15:42:4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1331" w:author="mazhuangzhuang" w:date="2017-06-05T15:41:5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默认为</w:t>
              </w:r>
            </w:ins>
            <w:ins w:id="1332" w:author="mazhuangzhuang" w:date="2017-06-05T15:41:5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</w:p>
        </w:tc>
      </w:tr>
      <w:tr>
        <w:trPr>
          <w:trHeight w:val="416" w:hRule="atLeast"/>
          <w:ins w:id="1333" w:author="mazhuangzhuang" w:date="2017-06-05T16:51:31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334" w:author="mazhuangzhuang" w:date="2017-06-05T16:51:31Z"/>
                <w:rFonts w:hint="default"/>
              </w:rPr>
            </w:pPr>
            <w:ins w:id="1335" w:author="mazhuangzhuang" w:date="2017-06-05T16:51:42Z">
              <w:r>
                <w:rPr>
                  <w:rFonts w:hint="default"/>
                </w:rPr>
                <w:t>max</w:t>
              </w:r>
            </w:ins>
            <w:ins w:id="1336" w:author="mazhuangzhuang" w:date="2017-06-05T16:51:44Z">
              <w:r>
                <w:rPr>
                  <w:rFonts w:hint="default"/>
                </w:rPr>
                <w:t>A</w:t>
              </w:r>
            </w:ins>
            <w:ins w:id="1337" w:author="mazhuangzhuang" w:date="2017-06-05T16:51:45Z">
              <w:r>
                <w:rPr>
                  <w:rFonts w:hint="default"/>
                </w:rPr>
                <w:t>dd</w:t>
              </w:r>
            </w:ins>
            <w:ins w:id="1338" w:author="mazhuangzhuang" w:date="2017-06-05T16:51:47Z">
              <w:r>
                <w:rPr>
                  <w:rFonts w:hint="default"/>
                </w:rPr>
                <w:t>Valu</w:t>
              </w:r>
            </w:ins>
            <w:ins w:id="1339" w:author="mazhuangzhuang" w:date="2017-06-05T16:51:48Z">
              <w:r>
                <w:rPr>
                  <w:rFonts w:hint="default"/>
                </w:rPr>
                <w:t>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340" w:author="mazhuangzhuang" w:date="2017-06-05T16:51:31Z"/>
                <w:rFonts w:hint="default" w:asciiTheme="minorEastAsia" w:hAnsiTheme="minorEastAsia" w:cstheme="minorEastAsia"/>
                <w:sz w:val="21"/>
                <w:szCs w:val="21"/>
              </w:rPr>
            </w:pPr>
            <w:ins w:id="1341" w:author="mazhuangzhuang" w:date="2017-06-05T16:51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</w:tcPr>
          <w:p>
            <w:pPr>
              <w:rPr>
                <w:ins w:id="1342" w:author="mazhuangzhuang" w:date="2017-06-05T16:52:34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1343" w:author="mazhuangzhuang" w:date="2017-06-05T16:52:3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单位</w:t>
              </w:r>
            </w:ins>
            <w:ins w:id="1344" w:author="mazhuangzhuang" w:date="2017-06-05T16:52:4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分</w:t>
              </w:r>
            </w:ins>
          </w:p>
          <w:p>
            <w:pPr>
              <w:rPr>
                <w:ins w:id="1345" w:author="llf" w:date="2017-10-11T14:03:45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1346" w:author="mazhuangzhuang" w:date="2017-06-05T16:52:0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  <w:ins w:id="1347" w:author="mazhuangzhuang" w:date="2017-06-05T16:52:0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348" w:author="mazhuangzhuang" w:date="2017-06-05T16:52:1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不允</w:t>
              </w:r>
            </w:ins>
            <w:ins w:id="1349" w:author="mazhuangzhuang" w:date="2017-06-05T16:52:1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许</w:t>
              </w:r>
            </w:ins>
            <w:ins w:id="1350" w:author="mazhuangzhuang" w:date="2017-06-05T16:52:1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 xml:space="preserve">充值 </w:t>
              </w:r>
            </w:ins>
            <w:ins w:id="1351" w:author="mazhuangzhuang" w:date="2017-06-05T16:52:1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大于0</w:t>
              </w:r>
            </w:ins>
            <w:ins w:id="1352" w:author="mazhuangzhuang" w:date="2017-06-05T16:52:2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:</w:t>
              </w:r>
            </w:ins>
            <w:ins w:id="1353" w:author="mazhuangzhuang" w:date="2017-06-05T16:52:2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最大充值金额</w:t>
              </w:r>
            </w:ins>
            <w:ins w:id="1354" w:author="llf" w:date="2017-10-11T14:03:4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,</w:t>
              </w:r>
            </w:ins>
          </w:p>
          <w:p>
            <w:pPr>
              <w:rPr>
                <w:ins w:id="1355" w:author="llf" w:date="2017-10-11T14:04:09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1356" w:author="llf" w:date="2017-10-11T14:03:5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公交卡</w:t>
              </w:r>
            </w:ins>
            <w:ins w:id="1357" w:author="llf" w:date="2017-10-11T14:03:5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最大</w:t>
              </w:r>
            </w:ins>
            <w:ins w:id="1358" w:author="llf" w:date="2017-10-11T14:04:0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充值</w:t>
              </w:r>
            </w:ins>
            <w:ins w:id="1359" w:author="llf" w:date="2017-10-11T14:04:0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金额</w:t>
              </w:r>
            </w:ins>
            <w:ins w:id="1360" w:author="llf" w:date="2017-10-11T14:04:0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为</w:t>
              </w:r>
            </w:ins>
            <w:ins w:id="1361" w:author="llf" w:date="2017-10-11T14:04:0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1000</w:t>
              </w:r>
            </w:ins>
            <w:ins w:id="1362" w:author="llf" w:date="2017-10-11T14:04:0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00</w:t>
              </w:r>
            </w:ins>
            <w:ins w:id="1363" w:author="llf" w:date="2017-10-11T14:04:0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分</w:t>
              </w:r>
            </w:ins>
            <w:ins w:id="1364" w:author="llf" w:date="2017-10-11T14:04:0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</w:p>
          <w:p>
            <w:pPr>
              <w:rPr>
                <w:ins w:id="1365" w:author="mazhuangzhuang" w:date="2017-06-05T16:51:31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1366" w:author="llf" w:date="2017-10-11T14:04:1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单程票</w:t>
              </w:r>
            </w:ins>
            <w:ins w:id="1367" w:author="llf" w:date="2017-10-11T14:04:2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为</w:t>
              </w:r>
            </w:ins>
            <w:ins w:id="1368" w:author="llf" w:date="2017-10-11T14:04:2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6</w:t>
              </w:r>
            </w:ins>
            <w:ins w:id="1369" w:author="llf" w:date="2017-10-11T14:04:2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5</w:t>
              </w:r>
            </w:ins>
            <w:ins w:id="1370" w:author="llf" w:date="2017-10-11T14:04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5</w:t>
              </w:r>
            </w:ins>
            <w:ins w:id="1371" w:author="llf" w:date="2017-10-11T14:04:3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00</w:t>
              </w:r>
            </w:ins>
            <w:ins w:id="1372" w:author="llf" w:date="2017-10-11T14:04:3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分</w:t>
              </w:r>
            </w:ins>
            <w:ins w:id="1373" w:author="llf" w:date="2017-10-11T14:04:3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.</w:t>
              </w:r>
            </w:ins>
            <w:ins w:id="1374" w:author="llf" w:date="2017-10-11T14:04:4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值</w:t>
              </w:r>
            </w:ins>
            <w:ins w:id="1375" w:author="llf" w:date="2017-10-11T14:04:4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为</w:t>
              </w:r>
            </w:ins>
            <w:ins w:id="1376" w:author="llf" w:date="2017-10-11T14:04:4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10</w:t>
              </w:r>
            </w:ins>
            <w:ins w:id="1377" w:author="llf" w:date="2017-10-11T14:04:4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0的</w:t>
              </w:r>
            </w:ins>
            <w:ins w:id="1378" w:author="llf" w:date="2017-10-11T14:04:4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整数</w:t>
              </w:r>
            </w:ins>
            <w:ins w:id="1379" w:author="llf" w:date="2017-10-11T14:04:5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倍</w:t>
              </w:r>
            </w:ins>
            <w:ins w:id="1380" w:author="llf" w:date="2017-10-11T14:04:5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。</w:t>
              </w:r>
            </w:ins>
          </w:p>
        </w:tc>
      </w:tr>
      <w:tr>
        <w:trPr>
          <w:trHeight w:val="416" w:hRule="atLeast"/>
          <w:ins w:id="1381" w:author="mazhuangzhuang" w:date="2017-06-05T17:11:21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382" w:author="mazhuangzhuang" w:date="2017-06-05T17:11:21Z"/>
                <w:rFonts w:hint="default"/>
              </w:rPr>
            </w:pPr>
            <w:ins w:id="1383" w:author="mazhuangzhuang" w:date="2017-06-05T17:11:35Z">
              <w:r>
                <w:rPr>
                  <w:rFonts w:hint="default"/>
                </w:rPr>
                <w:t>timeoutUpdateFee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384" w:author="mazhuangzhuang" w:date="2017-06-05T17:11:21Z"/>
                <w:rFonts w:hint="default" w:asciiTheme="minorEastAsia" w:hAnsiTheme="minorEastAsia" w:cstheme="minorEastAsia"/>
                <w:sz w:val="21"/>
                <w:szCs w:val="21"/>
              </w:rPr>
            </w:pPr>
            <w:ins w:id="1385" w:author="mazhuangzhuang" w:date="2017-06-05T17:12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386" w:author="mazhuangzhuang" w:date="2017-06-05T17:11:21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超时更新手续费，单位分</w:t>
            </w:r>
            <w:ins w:id="1387" w:author="llf" w:date="2017-10-11T14:05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388" w:author="llf" w:date="2017-10-11T14:05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389" w:author="llf" w:date="2017-10-11T14:05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为1</w:t>
              </w:r>
            </w:ins>
            <w:ins w:id="1390" w:author="llf" w:date="2017-10-11T14:05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</w:t>
              </w:r>
            </w:ins>
            <w:ins w:id="1391" w:author="llf" w:date="2017-10-11T14:05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392" w:author="llf" w:date="2017-10-11T14:05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  <w:ins w:id="1393" w:author="llf" w:date="2017-10-11T14:05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倍</w:t>
              </w:r>
            </w:ins>
            <w:ins w:id="1394" w:author="llf" w:date="2017-10-11T14:05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395" w:author="llf" w:date="2017-10-11T14:05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</w:t>
              </w:r>
            </w:ins>
            <w:ins w:id="1396" w:author="llf" w:date="2017-10-11T14:05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397" w:author="llf" w:date="2017-10-11T14:05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398" w:author="llf" w:date="2017-10-11T14:05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399" w:author="llf" w:date="2017-10-11T14:05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</w:t>
              </w:r>
            </w:ins>
            <w:ins w:id="1400" w:author="llf" w:date="2017-10-11T14:05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401" w:author="llf" w:date="2017-10-11T14:05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402" w:author="llf" w:date="2017-10-11T14:05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分</w:t>
              </w:r>
            </w:ins>
            <w:ins w:id="1403" w:author="llf" w:date="2017-10-11T14:05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  <w:tr>
        <w:trPr>
          <w:trHeight w:val="416" w:hRule="atLeast"/>
          <w:ins w:id="1404" w:author="mazhuangzhuang" w:date="2017-06-05T17:11:26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405" w:author="mazhuangzhuang" w:date="2017-06-05T17:11:26Z"/>
                <w:rFonts w:hint="default"/>
              </w:rPr>
            </w:pPr>
            <w:ins w:id="1406" w:author="mazhuangzhuang" w:date="2017-06-05T17:11:41Z">
              <w:r>
                <w:rPr>
                  <w:rFonts w:hint="default"/>
                </w:rPr>
                <w:t>overTravelUpdateFee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407" w:author="mazhuangzhuang" w:date="2017-06-05T17:11:26Z"/>
                <w:rFonts w:hint="default" w:asciiTheme="minorEastAsia" w:hAnsiTheme="minorEastAsia" w:cstheme="minorEastAsia"/>
                <w:sz w:val="21"/>
                <w:szCs w:val="21"/>
              </w:rPr>
            </w:pPr>
            <w:ins w:id="1408" w:author="mazhuangzhuang" w:date="2017-06-05T17:12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409" w:author="mazhuangzhuang" w:date="2017-06-05T17:11:2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超程更新手续费，单位分</w:t>
            </w:r>
            <w:ins w:id="1410" w:author="llf" w:date="2017-10-11T14:06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411" w:author="llf" w:date="2017-10-11T14:06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值为</w:t>
              </w:r>
            </w:ins>
            <w:ins w:id="1412" w:author="llf" w:date="2017-10-11T14:06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1413" w:author="llf" w:date="2017-10-11T14:06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414" w:author="llf" w:date="2017-10-11T14:06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  <w:ins w:id="1415" w:author="llf" w:date="2017-10-11T14:06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倍，</w:t>
              </w:r>
            </w:ins>
            <w:ins w:id="1416" w:author="llf" w:date="2017-10-11T14:06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417" w:author="llf" w:date="2017-10-11T14:06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0～</w:t>
              </w:r>
            </w:ins>
            <w:ins w:id="1418" w:author="llf" w:date="2017-10-11T14:06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1419" w:author="llf" w:date="2017-10-11T14:06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000</w:t>
              </w:r>
            </w:ins>
          </w:p>
        </w:tc>
      </w:tr>
      <w:tr>
        <w:trPr>
          <w:trHeight w:val="416" w:hRule="atLeast"/>
          <w:ins w:id="1420" w:author="mazhuangzhuang" w:date="2017-06-05T17:11:27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421" w:author="mazhuangzhuang" w:date="2017-06-05T17:11:27Z"/>
                <w:rFonts w:hint="default"/>
              </w:rPr>
            </w:pPr>
            <w:ins w:id="1422" w:author="mazhuangzhuang" w:date="2017-06-05T17:11:46Z">
              <w:r>
                <w:rPr>
                  <w:rFonts w:hint="default"/>
                </w:rPr>
                <w:t>overTravelAndTimeoutFee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423" w:author="mazhuangzhuang" w:date="2017-06-05T17:11:27Z"/>
                <w:rFonts w:hint="default" w:asciiTheme="minorEastAsia" w:hAnsiTheme="minorEastAsia" w:cstheme="minorEastAsia"/>
                <w:sz w:val="21"/>
                <w:szCs w:val="21"/>
              </w:rPr>
            </w:pPr>
            <w:ins w:id="1424" w:author="mazhuangzhuang" w:date="2017-06-05T17:12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425" w:author="mazhuangzhuang" w:date="2017-06-05T17:11:27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超程超时更新手续费</w:t>
            </w:r>
            <w:ins w:id="1426" w:author="mazhuangzhuang" w:date="2017-06-05T17:12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，单位分</w:t>
              </w:r>
            </w:ins>
            <w:ins w:id="1427" w:author="llf" w:date="2017-10-11T14:06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428" w:author="llf" w:date="2017-10-11T14:06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429" w:author="llf" w:date="2017-10-11T14:06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430" w:author="llf" w:date="2017-10-11T14:06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1431" w:author="llf" w:date="2017-10-11T14:06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432" w:author="llf" w:date="2017-10-11T14:06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  <w:ins w:id="1433" w:author="llf" w:date="2017-10-11T14:06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倍，</w:t>
              </w:r>
            </w:ins>
            <w:ins w:id="1434" w:author="llf" w:date="2017-10-11T14:06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435" w:author="llf" w:date="2017-10-11T14:06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436" w:author="llf" w:date="2017-10-11T14:06:4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0～</w:t>
              </w:r>
            </w:ins>
            <w:ins w:id="1437" w:author="llf" w:date="2017-10-11T14:06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</w:t>
              </w:r>
            </w:ins>
            <w:ins w:id="1438" w:author="llf" w:date="2017-10-11T14:06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</w:t>
              </w:r>
            </w:ins>
          </w:p>
        </w:tc>
      </w:tr>
      <w:tr>
        <w:trPr>
          <w:trHeight w:val="416" w:hRule="atLeast"/>
          <w:ins w:id="1439" w:author="mazhuangzhuang" w:date="2017-06-05T17:11:29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440" w:author="mazhuangzhuang" w:date="2017-06-05T17:11:29Z"/>
                <w:rFonts w:hint="default"/>
              </w:rPr>
            </w:pPr>
            <w:ins w:id="1441" w:author="mazhuangzhuang" w:date="2017-06-05T17:11:49Z">
              <w:r>
                <w:rPr>
                  <w:rFonts w:hint="default"/>
                </w:rPr>
                <w:t>blacklistUnlockFee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442" w:author="mazhuangzhuang" w:date="2017-06-05T17:11:29Z"/>
                <w:rFonts w:hint="default" w:asciiTheme="minorEastAsia" w:hAnsiTheme="minorEastAsia" w:cstheme="minorEastAsia"/>
                <w:sz w:val="21"/>
                <w:szCs w:val="21"/>
              </w:rPr>
            </w:pPr>
            <w:ins w:id="1443" w:author="mazhuangzhuang" w:date="2017-06-05T17:12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444" w:author="mazhuangzhuang" w:date="2017-06-05T17:11:29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黑名单解锁手续费</w:t>
            </w:r>
            <w:ins w:id="1445" w:author="mazhuangzhuang" w:date="2017-06-05T17:12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，单位分</w:t>
              </w:r>
            </w:ins>
            <w:ins w:id="1446" w:author="llf" w:date="2017-10-11T14:06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447" w:author="llf" w:date="2017-10-11T14:06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448" w:author="llf" w:date="2017-10-11T14:06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449" w:author="llf" w:date="2017-10-11T14:06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1450" w:author="llf" w:date="2017-10-11T14:06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451" w:author="llf" w:date="2017-10-11T14:06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整数倍</w:t>
              </w:r>
            </w:ins>
            <w:ins w:id="1452" w:author="llf" w:date="2017-10-11T14:06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453" w:author="llf" w:date="2017-10-11T14:06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454" w:author="llf" w:date="2017-10-11T14:06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455" w:author="llf" w:date="2017-10-11T14:06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0～</w:t>
              </w:r>
            </w:ins>
            <w:ins w:id="1456" w:author="llf" w:date="2017-10-11T14:06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</w:t>
              </w:r>
            </w:ins>
            <w:ins w:id="1457" w:author="llf" w:date="2017-10-11T14:07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</w:t>
              </w:r>
            </w:ins>
          </w:p>
        </w:tc>
      </w:tr>
      <w:tr>
        <w:trPr>
          <w:trHeight w:val="416" w:hRule="atLeast"/>
          <w:ins w:id="1458" w:author="mazhuangzhuang" w:date="2017-06-26T13:57:07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459" w:author="mazhuangzhuang" w:date="2017-06-26T13:57:07Z"/>
                <w:rFonts w:hint="default"/>
              </w:rPr>
            </w:pPr>
            <w:ins w:id="1460" w:author="mazhuangzhuang" w:date="2017-06-26T13:58:42Z">
              <w:r>
                <w:rPr>
                  <w:rFonts w:hint="default"/>
                </w:rPr>
                <w:t>ente</w:t>
              </w:r>
            </w:ins>
            <w:ins w:id="1461" w:author="mazhuangzhuang" w:date="2017-06-26T13:58:43Z">
              <w:r>
                <w:rPr>
                  <w:rFonts w:hint="default"/>
                </w:rPr>
                <w:t>rU</w:t>
              </w:r>
            </w:ins>
            <w:ins w:id="1462" w:author="mazhuangzhuang" w:date="2017-06-26T13:58:45Z">
              <w:r>
                <w:rPr>
                  <w:rFonts w:hint="default"/>
                </w:rPr>
                <w:t>pdate</w:t>
              </w:r>
            </w:ins>
            <w:ins w:id="1463" w:author="mazhuangzhuang" w:date="2017-06-26T13:58:46Z">
              <w:r>
                <w:rPr>
                  <w:rFonts w:hint="default"/>
                </w:rPr>
                <w:t>Fee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464" w:author="mazhuangzhuang" w:date="2017-06-26T13:57:07Z"/>
                <w:rFonts w:hint="default" w:asciiTheme="minorEastAsia" w:hAnsiTheme="minorEastAsia" w:cstheme="minorEastAsia"/>
                <w:sz w:val="21"/>
                <w:szCs w:val="21"/>
              </w:rPr>
            </w:pPr>
            <w:ins w:id="1465" w:author="mazhuangzhuang" w:date="2017-06-26T13:58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466" w:author="mazhuangzhuang" w:date="2017-06-26T13:57:07Z"/>
                <w:rFonts w:hint="default" w:asciiTheme="minorEastAsia" w:hAnsiTheme="minorEastAsia" w:cstheme="minorEastAsia"/>
                <w:sz w:val="21"/>
                <w:szCs w:val="21"/>
              </w:rPr>
            </w:pPr>
            <w:ins w:id="1467" w:author="mazhuangzhuang" w:date="2017-06-26T13:58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进站</w:t>
              </w:r>
            </w:ins>
            <w:ins w:id="1468" w:author="mazhuangzhuang" w:date="2017-06-26T13:58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更新</w:t>
              </w:r>
            </w:ins>
            <w:ins w:id="1469" w:author="mazhuangzhuang" w:date="2017-06-26T13:58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手续</w:t>
              </w:r>
            </w:ins>
            <w:ins w:id="1470" w:author="mazhuangzhuang" w:date="2017-06-26T13:58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费</w:t>
              </w:r>
            </w:ins>
            <w:ins w:id="1471" w:author="mazhuangzhuang" w:date="2017-06-26T13:58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472" w:author="mazhuangzhuang" w:date="2017-06-26T13:59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单位分</w:t>
              </w:r>
            </w:ins>
            <w:ins w:id="1473" w:author="llf" w:date="2017-10-11T14:07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474" w:author="llf" w:date="2017-10-11T14:07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475" w:author="llf" w:date="2017-10-11T14:07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476" w:author="llf" w:date="2017-10-11T14:07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1477" w:author="llf" w:date="2017-10-11T14:07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478" w:author="llf" w:date="2017-10-11T14:07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整数倍</w:t>
              </w:r>
            </w:ins>
            <w:ins w:id="1479" w:author="llf" w:date="2017-10-11T14:07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480" w:author="llf" w:date="2017-10-11T14:07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481" w:author="llf" w:date="2017-10-11T14:07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482" w:author="llf" w:date="2017-10-11T14:07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483" w:author="llf" w:date="2017-10-11T14:07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484" w:author="llf" w:date="2017-10-11T14:07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1000</w:t>
              </w:r>
            </w:ins>
            <w:ins w:id="1485" w:author="llf" w:date="2017-10-11T14:07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</w:p>
        </w:tc>
      </w:tr>
      <w:tr>
        <w:trPr>
          <w:trHeight w:val="416" w:hRule="atLeast"/>
          <w:ins w:id="1486" w:author="mazhuangzhuang" w:date="2017-06-26T13:58:37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487" w:author="mazhuangzhuang" w:date="2017-06-26T13:58:37Z"/>
                <w:rFonts w:hint="default"/>
              </w:rPr>
            </w:pPr>
            <w:ins w:id="1488" w:author="mazhuangzhuang" w:date="2017-06-26T13:59:04Z">
              <w:r>
                <w:rPr>
                  <w:rFonts w:hint="default"/>
                </w:rPr>
                <w:t>exit</w:t>
              </w:r>
            </w:ins>
            <w:ins w:id="1489" w:author="mazhuangzhuang" w:date="2017-06-26T13:59:05Z">
              <w:r>
                <w:rPr>
                  <w:rFonts w:hint="default"/>
                </w:rPr>
                <w:t>Upd</w:t>
              </w:r>
            </w:ins>
            <w:ins w:id="1490" w:author="mazhuangzhuang" w:date="2017-06-26T13:59:06Z">
              <w:r>
                <w:rPr>
                  <w:rFonts w:hint="default"/>
                </w:rPr>
                <w:t>ateFe</w:t>
              </w:r>
            </w:ins>
            <w:ins w:id="1491" w:author="mazhuangzhuang" w:date="2017-06-26T13:59:07Z">
              <w:r>
                <w:rPr>
                  <w:rFonts w:hint="default"/>
                </w:rPr>
                <w:t>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492" w:author="mazhuangzhuang" w:date="2017-06-26T13:58:37Z"/>
                <w:rFonts w:hint="default" w:asciiTheme="minorEastAsia" w:hAnsiTheme="minorEastAsia" w:cstheme="minorEastAsia"/>
                <w:sz w:val="21"/>
                <w:szCs w:val="21"/>
              </w:rPr>
            </w:pPr>
            <w:ins w:id="1493" w:author="mazhuangzhuang" w:date="2017-06-26T13:59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494" w:author="mazhuangzhuang" w:date="2017-06-26T13:58:37Z"/>
                <w:rFonts w:hint="default" w:asciiTheme="minorEastAsia" w:hAnsiTheme="minorEastAsia" w:cstheme="minorEastAsia"/>
                <w:sz w:val="21"/>
                <w:szCs w:val="21"/>
              </w:rPr>
            </w:pPr>
            <w:ins w:id="1495" w:author="mazhuangzhuang" w:date="2017-06-26T13:59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出站</w:t>
              </w:r>
            </w:ins>
            <w:ins w:id="1496" w:author="mazhuangzhuang" w:date="2017-06-26T13:59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更新</w:t>
              </w:r>
            </w:ins>
            <w:ins w:id="1497" w:author="mazhuangzhuang" w:date="2017-06-26T13:59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手续</w:t>
              </w:r>
            </w:ins>
            <w:ins w:id="1498" w:author="mazhuangzhuang" w:date="2017-06-26T13:59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费，</w:t>
              </w:r>
            </w:ins>
            <w:ins w:id="1499" w:author="mazhuangzhuang" w:date="2017-06-26T13:59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单位分</w:t>
              </w:r>
            </w:ins>
            <w:ins w:id="1500" w:author="llf" w:date="2017-10-11T14:08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501" w:author="llf" w:date="2017-10-11T14:08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502" w:author="llf" w:date="2017-10-11T14:08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503" w:author="llf" w:date="2017-10-11T14:08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1504" w:author="llf" w:date="2017-10-11T14:08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505" w:author="llf" w:date="2017-10-11T14:08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  <w:ins w:id="1506" w:author="llf" w:date="2017-10-11T14:08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倍</w:t>
              </w:r>
            </w:ins>
            <w:ins w:id="1507" w:author="llf" w:date="2017-10-11T14:08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508" w:author="llf" w:date="2017-10-11T14:08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1509" w:author="llf" w:date="2017-10-11T14:08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为0</w:t>
              </w:r>
            </w:ins>
            <w:ins w:id="1510" w:author="llf" w:date="2017-10-11T14:08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511" w:author="llf" w:date="2017-10-11T14:08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1000</w:t>
              </w:r>
            </w:ins>
            <w:ins w:id="1512" w:author="llf" w:date="2017-10-11T14:08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</w:p>
        </w:tc>
      </w:tr>
      <w:tr>
        <w:trPr>
          <w:trHeight w:val="416" w:hRule="atLeast"/>
          <w:ins w:id="1513" w:author="mazhuangzhuang" w:date="2017-06-26T13:58:38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514" w:author="mazhuangzhuang" w:date="2017-06-26T13:58:38Z"/>
                <w:rFonts w:hint="default"/>
              </w:rPr>
            </w:pPr>
            <w:ins w:id="1515" w:author="mazhuangzhuang" w:date="2017-06-26T13:59:25Z">
              <w:r>
                <w:rPr>
                  <w:rFonts w:hint="default"/>
                </w:rPr>
                <w:t>va</w:t>
              </w:r>
            </w:ins>
            <w:ins w:id="1516" w:author="mazhuangzhuang" w:date="2017-06-26T13:59:26Z">
              <w:r>
                <w:rPr>
                  <w:rFonts w:hint="default"/>
                </w:rPr>
                <w:t>l</w:t>
              </w:r>
            </w:ins>
            <w:ins w:id="1517" w:author="mazhuangzhuang" w:date="2017-06-26T13:59:33Z">
              <w:r>
                <w:rPr>
                  <w:rFonts w:hint="default"/>
                </w:rPr>
                <w:t>idity</w:t>
              </w:r>
            </w:ins>
            <w:ins w:id="1518" w:author="mazhuangzhuang" w:date="2017-06-26T13:59:37Z">
              <w:r>
                <w:rPr>
                  <w:rFonts w:hint="default"/>
                </w:rPr>
                <w:t>E</w:t>
              </w:r>
            </w:ins>
            <w:ins w:id="1519" w:author="mazhuangzhuang" w:date="2017-06-26T13:59:38Z">
              <w:r>
                <w:rPr>
                  <w:rFonts w:hint="default"/>
                </w:rPr>
                <w:t>xte</w:t>
              </w:r>
            </w:ins>
            <w:ins w:id="1520" w:author="mazhuangzhuang" w:date="2017-06-26T13:59:39Z">
              <w:r>
                <w:rPr>
                  <w:rFonts w:hint="default"/>
                </w:rPr>
                <w:t>nsion</w:t>
              </w:r>
            </w:ins>
            <w:ins w:id="1521" w:author="mazhuangzhuang" w:date="2017-06-26T13:59:40Z">
              <w:r>
                <w:rPr>
                  <w:rFonts w:hint="default"/>
                </w:rPr>
                <w:t>Fee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522" w:author="mazhuangzhuang" w:date="2017-06-26T13:58:38Z"/>
                <w:rFonts w:hint="default" w:asciiTheme="minorEastAsia" w:hAnsiTheme="minorEastAsia" w:cstheme="minorEastAsia"/>
                <w:sz w:val="21"/>
                <w:szCs w:val="21"/>
              </w:rPr>
            </w:pPr>
            <w:ins w:id="1523" w:author="mazhuangzhuang" w:date="2017-06-26T13:59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524" w:author="mazhuangzhuang" w:date="2017-06-26T13:58:38Z"/>
                <w:rFonts w:hint="default" w:asciiTheme="minorEastAsia" w:hAnsiTheme="minorEastAsia" w:cstheme="minorEastAsia"/>
                <w:sz w:val="21"/>
                <w:szCs w:val="21"/>
              </w:rPr>
            </w:pPr>
            <w:ins w:id="1525" w:author="mazhuangzhuang" w:date="2017-06-26T13:59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续期</w:t>
              </w:r>
            </w:ins>
            <w:ins w:id="1526" w:author="mazhuangzhuang" w:date="2017-06-26T13:59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手</w:t>
              </w:r>
            </w:ins>
            <w:ins w:id="1527" w:author="mazhuangzhuang" w:date="2017-06-26T13:59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续费，</w:t>
              </w:r>
            </w:ins>
            <w:ins w:id="1528" w:author="mazhuangzhuang" w:date="2017-06-26T13:59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单位分</w:t>
              </w:r>
            </w:ins>
            <w:ins w:id="1529" w:author="llf" w:date="2017-10-11T14:08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530" w:author="llf" w:date="2017-10-11T14:08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值为</w:t>
              </w:r>
            </w:ins>
            <w:ins w:id="1531" w:author="llf" w:date="2017-10-11T14:0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1532" w:author="llf" w:date="2017-10-11T14:08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0的</w:t>
              </w:r>
            </w:ins>
            <w:ins w:id="1533" w:author="llf" w:date="2017-10-11T14:08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整数倍，</w:t>
              </w:r>
            </w:ins>
            <w:ins w:id="1534" w:author="llf" w:date="2017-10-11T14:08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</w:t>
              </w:r>
            </w:ins>
            <w:ins w:id="1535" w:author="llf" w:date="2017-10-11T14:08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值为</w:t>
              </w:r>
            </w:ins>
            <w:ins w:id="1536" w:author="llf" w:date="2017-10-11T14:08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537" w:author="llf" w:date="2017-10-11T14:08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～10</w:t>
              </w:r>
            </w:ins>
            <w:ins w:id="1538" w:author="llf" w:date="2017-10-11T14:08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000</w:t>
              </w:r>
            </w:ins>
          </w:p>
        </w:tc>
      </w:tr>
      <w:tr>
        <w:trPr>
          <w:trHeight w:val="416" w:hRule="atLeast"/>
          <w:ins w:id="1539" w:author="mazhuangzhuang" w:date="2017-06-05T18:44:50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540" w:author="mazhuangzhuang" w:date="2017-06-05T18:44:50Z"/>
                <w:rFonts w:hint="default"/>
              </w:rPr>
            </w:pPr>
            <w:ins w:id="1541" w:author="mazhuangzhuang" w:date="2017-06-05T18:44:57Z">
              <w:r>
                <w:rPr>
                  <w:rFonts w:hint="default"/>
                </w:rPr>
                <w:t>transferDiscountValue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542" w:author="mazhuangzhuang" w:date="2017-06-05T18:44:50Z"/>
                <w:rFonts w:hint="default" w:asciiTheme="minorEastAsia" w:hAnsiTheme="minorEastAsia" w:cstheme="minorEastAsia"/>
                <w:sz w:val="21"/>
                <w:szCs w:val="21"/>
              </w:rPr>
            </w:pPr>
            <w:ins w:id="1543" w:author="mazhuangzhuang" w:date="2017-06-05T18:45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544" w:author="mazhuangzhuang" w:date="2017-06-05T18:44:50Z"/>
                <w:rFonts w:hint="default" w:asciiTheme="minorEastAsia" w:hAnsiTheme="minorEastAsia" w:cstheme="minorEastAsia"/>
                <w:sz w:val="21"/>
                <w:szCs w:val="21"/>
              </w:rPr>
            </w:pPr>
            <w:ins w:id="1545" w:author="mazhuangzhuang" w:date="2017-06-05T18:45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换乘</w:t>
              </w:r>
            </w:ins>
            <w:ins w:id="1546" w:author="mazhuangzhuang" w:date="2017-06-05T18:45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1547" w:author="mazhuangzhuang" w:date="2017-06-05T18:45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548" w:author="mazhuangzhuang" w:date="2017-06-05T18:45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549" w:author="mazhuangzhuang" w:date="2017-06-05T18:45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为0</w:t>
              </w:r>
            </w:ins>
            <w:ins w:id="1550" w:author="mazhuangzhuang" w:date="2017-06-05T18:45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不优惠</w:t>
              </w:r>
            </w:ins>
            <w:ins w:id="1551" w:author="mazhuangzhuang" w:date="2017-06-05T18:45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552" w:author="mazhuangzhuang" w:date="2017-06-05T18:46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单位分</w:t>
              </w:r>
            </w:ins>
            <w:ins w:id="1553" w:author="llf" w:date="2017-10-11T14:09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554" w:author="llf" w:date="2017-10-11T14:09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实际</w:t>
              </w:r>
            </w:ins>
            <w:ins w:id="1555" w:author="llf" w:date="2017-10-11T14:09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扣款</w:t>
              </w:r>
            </w:ins>
            <w:ins w:id="1556" w:author="llf" w:date="2017-10-11T14:09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557" w:author="llf" w:date="2017-10-11T14:09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=</w:t>
              </w:r>
            </w:ins>
            <w:ins w:id="1558" w:author="llf" w:date="2017-10-11T14:09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应</w:t>
              </w:r>
            </w:ins>
            <w:ins w:id="1559" w:author="llf" w:date="2017-10-11T14:09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扣</w:t>
              </w:r>
            </w:ins>
            <w:ins w:id="1560" w:author="llf" w:date="2017-10-11T14:09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561" w:author="llf" w:date="2017-10-11T14:09:4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-</w:t>
              </w:r>
            </w:ins>
            <w:ins w:id="1562" w:author="llf" w:date="2017-10-11T14:09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1563" w:author="llf" w:date="2017-10-11T14:09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564" w:author="llf" w:date="2017-10-11T14:09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；</w:t>
              </w:r>
            </w:ins>
            <w:ins w:id="1565" w:author="llf" w:date="2017-10-11T14:09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如果</w:t>
              </w:r>
            </w:ins>
            <w:ins w:id="1566" w:author="llf" w:date="2017-10-11T14:09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1567" w:author="llf" w:date="2017-10-11T14:09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568" w:author="llf" w:date="2017-10-11T14:09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大于</w:t>
              </w:r>
            </w:ins>
            <w:ins w:id="1569" w:author="llf" w:date="2017-10-11T14:09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扣款</w:t>
              </w:r>
            </w:ins>
            <w:ins w:id="1570" w:author="llf" w:date="2017-10-11T14:09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金额，</w:t>
              </w:r>
            </w:ins>
            <w:ins w:id="1571" w:author="llf" w:date="2017-10-11T14:09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那么</w:t>
              </w:r>
            </w:ins>
            <w:ins w:id="1572" w:author="llf" w:date="2017-10-11T14:09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扣款</w:t>
              </w:r>
            </w:ins>
            <w:ins w:id="1573" w:author="llf" w:date="2017-10-11T14:09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574" w:author="llf" w:date="2017-10-11T14:09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1575" w:author="llf" w:date="2017-10-11T14:09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0.</w:t>
              </w:r>
            </w:ins>
          </w:p>
        </w:tc>
      </w:tr>
      <w:tr>
        <w:trPr>
          <w:trHeight w:val="416" w:hRule="atLeast"/>
          <w:ins w:id="1576" w:author="mazhuangzhuang" w:date="2017-06-05T18:44:58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577" w:author="mazhuangzhuang" w:date="2017-06-05T18:44:58Z"/>
                <w:rFonts w:hint="default"/>
              </w:rPr>
            </w:pPr>
            <w:ins w:id="1578" w:author="mazhuangzhuang" w:date="2017-06-05T18:45:01Z">
              <w:r>
                <w:rPr>
                  <w:rFonts w:hint="default"/>
                </w:rPr>
                <w:t>transferDelay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579" w:author="mazhuangzhuang" w:date="2017-06-05T18:44:58Z"/>
                <w:rFonts w:hint="default" w:asciiTheme="minorEastAsia" w:hAnsiTheme="minorEastAsia" w:cstheme="minorEastAsia"/>
                <w:sz w:val="21"/>
                <w:szCs w:val="21"/>
              </w:rPr>
            </w:pPr>
            <w:ins w:id="1580" w:author="mazhuangzhuang" w:date="2017-06-05T18:45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581" w:author="mazhuangzhuang" w:date="2017-06-05T18:44:58Z"/>
                <w:rFonts w:hint="default" w:asciiTheme="minorEastAsia" w:hAnsiTheme="minorEastAsia" w:cstheme="minorEastAsia"/>
                <w:sz w:val="21"/>
                <w:szCs w:val="21"/>
              </w:rPr>
            </w:pPr>
            <w:ins w:id="1582" w:author="mazhuangzhuang" w:date="2017-06-05T18:45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换乘</w:t>
              </w:r>
            </w:ins>
            <w:ins w:id="1583" w:author="mazhuangzhuang" w:date="2017-06-05T18:45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间隔</w:t>
              </w:r>
            </w:ins>
            <w:ins w:id="1584" w:author="mazhuangzhuang" w:date="2017-06-05T18:45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585" w:author="mazhuangzhuang" w:date="2017-06-05T18:45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为0</w:t>
              </w:r>
            </w:ins>
            <w:ins w:id="1586" w:author="llf" w:date="2017-10-11T14:10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表示</w:t>
              </w:r>
            </w:ins>
            <w:ins w:id="1587" w:author="llf" w:date="2017-10-11T14:10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没有</w:t>
              </w:r>
            </w:ins>
            <w:ins w:id="1588" w:author="llf" w:date="2017-10-11T14:10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换乘</w:t>
              </w:r>
            </w:ins>
            <w:ins w:id="1589" w:author="llf" w:date="2017-10-11T14:10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1590" w:author="mazhuangzhuang" w:date="2017-06-05T18:45:35Z">
              <w:del w:id="1591" w:author="llf" w:date="2017-10-11T14:10:21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不</w:delText>
                </w:r>
              </w:del>
            </w:ins>
            <w:ins w:id="1592" w:author="mazhuangzhuang" w:date="2017-06-05T18:45:35Z">
              <w:del w:id="1593" w:author="llf" w:date="2017-10-11T14:10:20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优惠</w:delText>
                </w:r>
              </w:del>
            </w:ins>
            <w:ins w:id="1594" w:author="mazhuangzhuang" w:date="2017-06-05T18:46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595" w:author="mazhuangzhuang" w:date="2017-06-05T18:46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单位秒</w:t>
              </w:r>
            </w:ins>
            <w:ins w:id="1596" w:author="llf" w:date="2017-10-11T14:10:4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1597" w:author="llf" w:date="2017-10-11T14:10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598" w:author="llf" w:date="2017-10-11T14:11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1599" w:author="llf" w:date="2017-10-11T14:10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600" w:author="llf" w:date="2017-10-11T14:10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～1</w:t>
              </w:r>
            </w:ins>
            <w:ins w:id="1601" w:author="llf" w:date="2017-10-11T14:10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44</w:t>
              </w:r>
            </w:ins>
            <w:ins w:id="1602" w:author="llf" w:date="2017-10-11T14:10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</w:t>
              </w:r>
            </w:ins>
            <w:ins w:id="1603" w:author="llf" w:date="2017-10-11T14:10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秒</w:t>
              </w:r>
            </w:ins>
            <w:ins w:id="1604" w:author="llf" w:date="2017-10-11T14:10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  <w:tr>
        <w:trPr>
          <w:trHeight w:val="90" w:hRule="atLeast"/>
          <w:ins w:id="1605" w:author="mazhuangzhuang" w:date="2017-06-05T18:49:17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606" w:author="mazhuangzhuang" w:date="2017-06-05T18:49:17Z"/>
                <w:rFonts w:hint="default"/>
              </w:rPr>
            </w:pPr>
            <w:ins w:id="1607" w:author="mazhuangzhuang" w:date="2017-06-05T18:49:47Z">
              <w:r>
                <w:rPr>
                  <w:rFonts w:hint="default"/>
                </w:rPr>
                <w:t>en</w:t>
              </w:r>
            </w:ins>
            <w:ins w:id="1608" w:author="mazhuangzhuang" w:date="2017-06-05T18:49:48Z">
              <w:r>
                <w:rPr>
                  <w:rFonts w:hint="default"/>
                </w:rPr>
                <w:t>ab</w:t>
              </w:r>
            </w:ins>
            <w:ins w:id="1609" w:author="mazhuangzhuang" w:date="2017-06-05T18:49:49Z">
              <w:r>
                <w:rPr>
                  <w:rFonts w:hint="default"/>
                </w:rPr>
                <w:t>le</w:t>
              </w:r>
            </w:ins>
            <w:ins w:id="1610" w:author="mazhuangzhuang" w:date="2017-06-05T18:52:24Z">
              <w:r>
                <w:rPr>
                  <w:rFonts w:hint="default"/>
                </w:rPr>
                <w:t>D</w:t>
              </w:r>
            </w:ins>
            <w:ins w:id="1611" w:author="mazhuangzhuang" w:date="2017-06-05T18:52:25Z">
              <w:r>
                <w:rPr>
                  <w:rFonts w:hint="default"/>
                </w:rPr>
                <w:t>e</w:t>
              </w:r>
            </w:ins>
            <w:ins w:id="1612" w:author="mazhuangzhuang" w:date="2017-06-05T18:52:12Z">
              <w:r>
                <w:rPr>
                  <w:rFonts w:hint="default"/>
                </w:rPr>
                <w:t>re</w:t>
              </w:r>
            </w:ins>
            <w:ins w:id="1613" w:author="mazhuangzhuang" w:date="2017-06-05T18:52:14Z">
              <w:r>
                <w:rPr>
                  <w:rFonts w:hint="default"/>
                </w:rPr>
                <w:t>gi</w:t>
              </w:r>
            </w:ins>
            <w:ins w:id="1614" w:author="mazhuangzhuang" w:date="2017-06-05T18:52:16Z">
              <w:r>
                <w:rPr>
                  <w:rFonts w:hint="default"/>
                </w:rPr>
                <w:t>st</w:t>
              </w:r>
            </w:ins>
            <w:ins w:id="1615" w:author="mazhuangzhuang" w:date="2017-06-05T18:52:17Z">
              <w:r>
                <w:rPr>
                  <w:rFonts w:hint="default"/>
                </w:rPr>
                <w:t>er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616" w:author="mazhuangzhuang" w:date="2017-06-05T18:49:17Z"/>
                <w:rFonts w:hint="default" w:asciiTheme="minorEastAsia" w:hAnsiTheme="minorEastAsia" w:cstheme="minorEastAsia"/>
                <w:sz w:val="21"/>
                <w:szCs w:val="21"/>
              </w:rPr>
            </w:pPr>
            <w:ins w:id="1617" w:author="mazhuangzhuang" w:date="2017-06-05T18:52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618" w:author="mazhuangzhuang" w:date="2017-06-05T18:52:42Z"/>
                <w:rFonts w:hint="default" w:asciiTheme="minorEastAsia" w:hAnsiTheme="minorEastAsia" w:cstheme="minorEastAsia"/>
                <w:sz w:val="21"/>
                <w:szCs w:val="21"/>
              </w:rPr>
            </w:pPr>
            <w:ins w:id="1619" w:author="mazhuangzhuang" w:date="2017-06-05T18:52:4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注销卡</w:t>
              </w:r>
            </w:ins>
          </w:p>
          <w:p>
            <w:pPr>
              <w:pStyle w:val="9"/>
              <w:ind w:left="0" w:leftChars="0" w:firstLine="0" w:firstLineChars="0"/>
              <w:jc w:val="both"/>
              <w:rPr>
                <w:ins w:id="1620" w:author="mazhuangzhuang" w:date="2017-06-05T18:49:17Z"/>
                <w:rFonts w:hint="default" w:asciiTheme="minorEastAsia" w:hAnsiTheme="minorEastAsia" w:cstheme="minorEastAsia"/>
                <w:sz w:val="21"/>
                <w:szCs w:val="21"/>
              </w:rPr>
            </w:pPr>
            <w:ins w:id="1621" w:author="mazhuangzhuang" w:date="2017-06-05T18:52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0:</w:t>
              </w:r>
            </w:ins>
            <w:ins w:id="1622" w:author="mazhuangzhuang" w:date="2017-06-05T18:52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不</w:t>
              </w:r>
            </w:ins>
            <w:ins w:id="1623" w:author="mazhuangzhuang" w:date="2017-06-05T18:52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 xml:space="preserve">注销 </w:t>
              </w:r>
            </w:ins>
            <w:ins w:id="1624" w:author="mazhuangzhuang" w:date="2017-06-05T18:53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1625" w:author="mazhuangzhuang" w:date="2017-06-05T18:53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1626" w:author="mazhuangzhuang" w:date="2017-06-05T18:53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注销</w:t>
              </w:r>
            </w:ins>
          </w:p>
        </w:tc>
      </w:tr>
      <w:tr>
        <w:trPr>
          <w:trHeight w:val="416" w:hRule="atLeast"/>
          <w:ins w:id="1627" w:author="mazhuangzhuang" w:date="2017-06-05T18:49:18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628" w:author="mazhuangzhuang" w:date="2017-06-05T18:49:18Z"/>
                <w:rFonts w:hint="default"/>
              </w:rPr>
            </w:pPr>
            <w:ins w:id="1629" w:author="mazhuangzhuang" w:date="2017-06-05T18:53:15Z">
              <w:r>
                <w:rPr>
                  <w:rFonts w:hint="default"/>
                </w:rPr>
                <w:t>e</w:t>
              </w:r>
            </w:ins>
            <w:ins w:id="1630" w:author="mazhuangzhuang" w:date="2017-06-05T18:53:16Z">
              <w:r>
                <w:rPr>
                  <w:rFonts w:hint="default"/>
                </w:rPr>
                <w:t>na</w:t>
              </w:r>
            </w:ins>
            <w:ins w:id="1631" w:author="mazhuangzhuang" w:date="2017-06-05T18:53:17Z">
              <w:r>
                <w:rPr>
                  <w:rFonts w:hint="default"/>
                </w:rPr>
                <w:t>bl</w:t>
              </w:r>
            </w:ins>
            <w:ins w:id="1632" w:author="mazhuangzhuang" w:date="2017-06-05T18:53:18Z">
              <w:r>
                <w:rPr>
                  <w:rFonts w:hint="default"/>
                </w:rPr>
                <w:t>e</w:t>
              </w:r>
            </w:ins>
            <w:ins w:id="1633" w:author="mazhuangzhuang" w:date="2017-06-05T18:53:56Z">
              <w:r>
                <w:rPr>
                  <w:rFonts w:hint="default"/>
                </w:rPr>
                <w:t>R</w:t>
              </w:r>
            </w:ins>
            <w:ins w:id="1634" w:author="mazhuangzhuang" w:date="2017-06-05T18:53:57Z">
              <w:r>
                <w:rPr>
                  <w:rFonts w:hint="default"/>
                </w:rPr>
                <w:t>ene</w:t>
              </w:r>
            </w:ins>
            <w:ins w:id="1635" w:author="mazhuangzhuang" w:date="2017-06-05T18:53:59Z">
              <w:r>
                <w:rPr>
                  <w:rFonts w:hint="default"/>
                </w:rPr>
                <w:t>w</w:t>
              </w:r>
            </w:ins>
            <w:ins w:id="1636" w:author="mazhuangzhuang" w:date="2017-06-05T18:54:00Z">
              <w:r>
                <w:rPr>
                  <w:rFonts w:hint="default"/>
                </w:rPr>
                <w:t>al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637" w:author="mazhuangzhuang" w:date="2017-06-05T18:49:18Z"/>
                <w:rFonts w:hint="default" w:asciiTheme="minorEastAsia" w:hAnsiTheme="minorEastAsia" w:cstheme="minorEastAsia"/>
                <w:sz w:val="21"/>
                <w:szCs w:val="21"/>
              </w:rPr>
            </w:pPr>
            <w:ins w:id="1638" w:author="mazhuangzhuang" w:date="2017-06-05T18:54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639" w:author="mazhuangzhuang" w:date="2017-06-05T18:49:18Z"/>
                <w:rFonts w:hint="default" w:asciiTheme="minorEastAsia" w:hAnsiTheme="minorEastAsia" w:cstheme="minorEastAsia"/>
                <w:sz w:val="21"/>
                <w:szCs w:val="21"/>
              </w:rPr>
            </w:pPr>
            <w:ins w:id="1640" w:author="mazhuangzhuang" w:date="2017-06-05T18:54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0:</w:t>
              </w:r>
            </w:ins>
            <w:ins w:id="1641" w:author="mazhuangzhuang" w:date="2017-06-05T18:54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不</w:t>
              </w:r>
            </w:ins>
            <w:ins w:id="1642" w:author="mazhuangzhuang" w:date="2017-06-05T18:54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 xml:space="preserve">续期 </w:t>
              </w:r>
            </w:ins>
            <w:ins w:id="1643" w:author="mazhuangzhuang" w:date="2017-06-05T18:54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1:</w:t>
              </w:r>
            </w:ins>
            <w:ins w:id="1644" w:author="mazhuangzhuang" w:date="2017-06-05T18:54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续期</w:t>
              </w:r>
            </w:ins>
          </w:p>
        </w:tc>
      </w:tr>
      <w:tr>
        <w:trPr>
          <w:trHeight w:val="416" w:hRule="atLeast"/>
          <w:ins w:id="1645" w:author="mazhuangzhuang" w:date="2017-06-07T11:11:37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646" w:author="mazhuangzhuang" w:date="2017-06-07T11:11:37Z"/>
                <w:rFonts w:hint="default"/>
              </w:rPr>
            </w:pPr>
            <w:ins w:id="1647" w:author="mazhuangzhuang" w:date="2017-06-07T11:11:39Z">
              <w:r>
                <w:rPr>
                  <w:rFonts w:hint="default"/>
                </w:rPr>
                <w:t>e</w:t>
              </w:r>
            </w:ins>
            <w:ins w:id="1648" w:author="mazhuangzhuang" w:date="2017-06-07T11:11:40Z">
              <w:r>
                <w:rPr>
                  <w:rFonts w:hint="default"/>
                </w:rPr>
                <w:t>nabl</w:t>
              </w:r>
            </w:ins>
            <w:ins w:id="1649" w:author="mazhuangzhuang" w:date="2017-06-07T11:11:41Z">
              <w:r>
                <w:rPr>
                  <w:rFonts w:hint="default"/>
                </w:rPr>
                <w:t>eLi</w:t>
              </w:r>
            </w:ins>
            <w:ins w:id="1650" w:author="mazhuangzhuang" w:date="2017-06-07T11:11:42Z">
              <w:r>
                <w:rPr>
                  <w:rFonts w:hint="default"/>
                </w:rPr>
                <w:t>mit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651" w:author="mazhuangzhuang" w:date="2017-06-07T11:11:37Z"/>
                <w:rFonts w:hint="default" w:asciiTheme="minorEastAsia" w:hAnsiTheme="minorEastAsia" w:cstheme="minorEastAsia"/>
                <w:sz w:val="21"/>
                <w:szCs w:val="21"/>
              </w:rPr>
            </w:pPr>
            <w:ins w:id="1652" w:author="mazhuangzhuang" w:date="2017-06-07T11:11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653" w:author="mazhuangzhuang" w:date="2017-06-07T11:11:56Z"/>
                <w:rFonts w:hint="default" w:asciiTheme="minorEastAsia" w:hAnsiTheme="minorEastAsia" w:cstheme="minorEastAsia"/>
                <w:sz w:val="21"/>
                <w:szCs w:val="21"/>
              </w:rPr>
            </w:pPr>
            <w:ins w:id="1654" w:author="mazhuangzhuang" w:date="2017-06-07T11:11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是否</w:t>
              </w:r>
            </w:ins>
            <w:ins w:id="1655" w:author="mazhuangzhuang" w:date="2017-06-07T11:11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启用</w:t>
              </w:r>
            </w:ins>
            <w:ins w:id="1656" w:author="mazhuangzhuang" w:date="2017-06-07T11:11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站点</w:t>
              </w:r>
            </w:ins>
            <w:ins w:id="1657" w:author="mazhuangzhuang" w:date="2017-06-07T11:11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限制</w:t>
              </w:r>
            </w:ins>
          </w:p>
          <w:p>
            <w:pPr>
              <w:pStyle w:val="9"/>
              <w:ind w:left="0" w:leftChars="0" w:firstLine="0" w:firstLineChars="0"/>
              <w:jc w:val="both"/>
              <w:rPr>
                <w:ins w:id="1658" w:author="mazhuangzhuang" w:date="2017-06-07T11:12:14Z"/>
                <w:rFonts w:hint="default" w:asciiTheme="minorEastAsia" w:hAnsiTheme="minorEastAsia" w:cstheme="minorEastAsia"/>
                <w:sz w:val="21"/>
                <w:szCs w:val="21"/>
              </w:rPr>
            </w:pPr>
            <w:ins w:id="1659" w:author="mazhuangzhuang" w:date="2017-06-07T11:11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660" w:author="mazhuangzhuang" w:date="2017-06-07T11:11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1661" w:author="mazhuangzhuang" w:date="2017-06-07T11:12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 xml:space="preserve">不启用 </w:t>
              </w:r>
            </w:ins>
            <w:ins w:id="1662" w:author="mazhuangzhuang" w:date="2017-06-07T11:12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1663" w:author="mazhuangzhuang" w:date="2017-06-07T11:12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1664" w:author="mazhuangzhuang" w:date="2017-06-07T11:12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启用</w:t>
              </w:r>
            </w:ins>
          </w:p>
          <w:p>
            <w:pPr>
              <w:pStyle w:val="9"/>
              <w:ind w:left="0" w:leftChars="0" w:firstLine="0" w:firstLineChars="0"/>
              <w:jc w:val="both"/>
              <w:rPr>
                <w:ins w:id="1665" w:author="mazhuangzhuang" w:date="2017-06-07T11:11:37Z"/>
                <w:rFonts w:hint="default" w:asciiTheme="minorEastAsia" w:hAnsiTheme="minorEastAsia" w:cstheme="minorEastAsia"/>
                <w:sz w:val="21"/>
                <w:szCs w:val="21"/>
              </w:rPr>
            </w:pPr>
            <w:ins w:id="1666" w:author="mazhuangzhuang" w:date="2017-06-07T11:12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站点</w:t>
              </w:r>
            </w:ins>
            <w:ins w:id="1667" w:author="mazhuangzhuang" w:date="2017-06-07T11:12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限制</w:t>
              </w:r>
            </w:ins>
            <w:ins w:id="1668" w:author="mazhuangzhuang" w:date="2017-06-07T11:12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指</w:t>
              </w:r>
            </w:ins>
            <w:ins w:id="1669" w:author="mazhuangzhuang" w:date="2017-06-07T11:12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670" w:author="mazhuangzhuang" w:date="2017-06-07T11:12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是</w:t>
              </w:r>
            </w:ins>
            <w:ins w:id="1671" w:author="mazhuangzhuang" w:date="2017-06-07T11:12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在</w:t>
              </w:r>
            </w:ins>
            <w:ins w:id="1672" w:author="mazhuangzhuang" w:date="2017-06-07T11:12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当前</w:t>
              </w:r>
            </w:ins>
            <w:ins w:id="1673" w:author="mazhuangzhuang" w:date="2017-06-07T11:12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车站</w:t>
              </w:r>
            </w:ins>
            <w:ins w:id="1674" w:author="mazhuangzhuang" w:date="2017-06-07T11:12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购买</w:t>
              </w:r>
            </w:ins>
            <w:ins w:id="1675" w:author="mazhuangzhuang" w:date="2017-06-07T11:12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1676" w:author="mazhuangzhuang" w:date="2017-06-07T11:12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车票</w:t>
              </w:r>
            </w:ins>
            <w:ins w:id="1677" w:author="mazhuangzhuang" w:date="2017-06-07T11:12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是否</w:t>
              </w:r>
            </w:ins>
            <w:ins w:id="1678" w:author="mazhuangzhuang" w:date="2017-06-07T11:12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允许</w:t>
              </w:r>
            </w:ins>
            <w:ins w:id="1679" w:author="mazhuangzhuang" w:date="2017-06-07T11:12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在</w:t>
              </w:r>
            </w:ins>
            <w:ins w:id="1680" w:author="mazhuangzhuang" w:date="2017-06-07T11:12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其他</w:t>
              </w:r>
            </w:ins>
            <w:ins w:id="1681" w:author="mazhuangzhuang" w:date="2017-06-07T11:12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车站</w:t>
              </w:r>
            </w:ins>
            <w:ins w:id="1682" w:author="mazhuangzhuang" w:date="2017-06-07T11:12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进入</w:t>
              </w:r>
            </w:ins>
          </w:p>
        </w:tc>
      </w:tr>
      <w:tr>
        <w:trPr>
          <w:trHeight w:val="416" w:hRule="atLeast"/>
          <w:ins w:id="1683" w:author="llf" w:date="2017-06-21T10:23:31Z"/>
        </w:trPr>
        <w:tc>
          <w:tcPr>
            <w:tcW w:w="3188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1684" w:author="llf" w:date="2017-06-21T10:23:31Z"/>
                <w:rFonts w:hint="default"/>
              </w:rPr>
            </w:pPr>
            <w:ins w:id="1685" w:author="llf" w:date="2017-06-21T10:23:32Z">
              <w:r>
                <w:rPr>
                  <w:rFonts w:hint="default"/>
                </w:rPr>
                <w:t>foregift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686" w:author="llf" w:date="2017-06-21T10:23:31Z"/>
                <w:rFonts w:hint="default" w:asciiTheme="minorEastAsia" w:hAnsiTheme="minorEastAsia" w:cstheme="minorEastAsia"/>
                <w:sz w:val="21"/>
                <w:szCs w:val="21"/>
              </w:rPr>
            </w:pPr>
            <w:ins w:id="1687" w:author="llf" w:date="2017-08-07T11:26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688" w:author="llf" w:date="2017-06-21T10:23:31Z"/>
                <w:rFonts w:hint="default" w:asciiTheme="minorEastAsia" w:hAnsiTheme="minorEastAsia" w:cstheme="minorEastAsia"/>
                <w:sz w:val="21"/>
                <w:szCs w:val="21"/>
              </w:rPr>
            </w:pPr>
            <w:ins w:id="1689" w:author="llf" w:date="2017-06-21T10:23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票卡</w:t>
              </w:r>
            </w:ins>
            <w:ins w:id="1690" w:author="llf" w:date="2017-06-21T10:23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押金</w:t>
              </w:r>
            </w:ins>
            <w:ins w:id="1691" w:author="llf" w:date="2017-06-21T10:27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,</w:t>
              </w:r>
            </w:ins>
            <w:ins w:id="1692" w:author="llf" w:date="2017-06-21T10:27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</w:t>
              </w:r>
            </w:ins>
            <w:ins w:id="1693" w:author="llf" w:date="2017-06-21T10:27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(</w:t>
              </w:r>
            </w:ins>
            <w:ins w:id="1694" w:author="llf" w:date="2017-06-21T10:2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分</w:t>
              </w:r>
            </w:ins>
            <w:ins w:id="1695" w:author="llf" w:date="2017-06-21T10:27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)</w:t>
              </w:r>
            </w:ins>
            <w:ins w:id="1696" w:author="llf" w:date="2017-10-11T14:11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697" w:author="llf" w:date="2017-10-11T14:11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1698" w:author="llf" w:date="2017-10-11T14:11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范围0</w:t>
              </w:r>
            </w:ins>
            <w:ins w:id="1699" w:author="llf" w:date="2017-10-11T14:11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1700" w:author="llf" w:date="2017-10-11T14:11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1701" w:author="llf" w:date="2017-10-11T14:11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00</w:t>
              </w:r>
            </w:ins>
            <w:ins w:id="1702" w:author="llf" w:date="2017-10-11T14:11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</w:p>
        </w:tc>
      </w:tr>
      <w:tr>
        <w:trPr>
          <w:trHeight w:val="416" w:hRule="atLeast"/>
          <w:ins w:id="1703" w:author="llf" w:date="2017-08-07T11:18:55Z"/>
        </w:trPr>
        <w:tc>
          <w:tcPr>
            <w:tcW w:w="3188" w:type="dxa"/>
            <w:gridSpan w:val="2"/>
          </w:tcPr>
          <w:p>
            <w:pPr>
              <w:rPr>
                <w:ins w:id="1704" w:author="llf" w:date="2017-08-07T11:24:43Z"/>
                <w:rFonts w:hint="default"/>
              </w:rPr>
            </w:pPr>
            <w:ins w:id="1705" w:author="llf" w:date="2017-08-07T11:26:04Z">
              <w:r>
                <w:rPr>
                  <w:rFonts w:hint="default"/>
                </w:rPr>
                <w:t>over</w:t>
              </w:r>
            </w:ins>
            <w:ins w:id="1706" w:author="llf" w:date="2017-08-07T11:26:05Z">
              <w:r>
                <w:rPr>
                  <w:rFonts w:hint="default"/>
                </w:rPr>
                <w:t>C</w:t>
              </w:r>
            </w:ins>
            <w:ins w:id="1707" w:author="llf" w:date="2017-08-07T11:26:06Z">
              <w:r>
                <w:rPr>
                  <w:rFonts w:hint="default"/>
                </w:rPr>
                <w:t>al</w:t>
              </w:r>
            </w:ins>
            <w:ins w:id="1708" w:author="llf" w:date="2017-08-07T11:26:07Z">
              <w:r>
                <w:rPr>
                  <w:rFonts w:hint="default"/>
                </w:rPr>
                <w:t>cula</w:t>
              </w:r>
            </w:ins>
            <w:ins w:id="1709" w:author="llf" w:date="2017-08-07T11:26:08Z">
              <w:r>
                <w:rPr>
                  <w:rFonts w:hint="default"/>
                </w:rPr>
                <w:t>teFl</w:t>
              </w:r>
            </w:ins>
            <w:ins w:id="1710" w:author="llf" w:date="2017-08-07T11:26:09Z">
              <w:r>
                <w:rPr>
                  <w:rFonts w:hint="default"/>
                </w:rPr>
                <w:t>ag</w:t>
              </w:r>
            </w:ins>
          </w:p>
          <w:p>
            <w:pPr>
              <w:rPr>
                <w:ins w:id="1711" w:author="llf" w:date="2017-08-07T11:24:43Z"/>
                <w:rFonts w:hint="default"/>
              </w:rPr>
            </w:pPr>
          </w:p>
          <w:p>
            <w:pPr>
              <w:rPr>
                <w:ins w:id="1712" w:author="llf" w:date="2017-08-07T11:24:43Z"/>
                <w:rFonts w:hint="default"/>
              </w:rPr>
            </w:pPr>
          </w:p>
          <w:p>
            <w:pPr>
              <w:jc w:val="center"/>
              <w:rPr>
                <w:ins w:id="1713" w:author="llf" w:date="2017-08-07T11:18:55Z"/>
                <w:rFonts w:hint="default"/>
              </w:rPr>
            </w:pPr>
          </w:p>
        </w:tc>
        <w:tc>
          <w:tcPr>
            <w:tcW w:w="1142" w:type="dxa"/>
          </w:tcPr>
          <w:p>
            <w:pPr>
              <w:jc w:val="both"/>
              <w:rPr>
                <w:ins w:id="1714" w:author="llf" w:date="2017-08-07T11:18:55Z"/>
                <w:rFonts w:hint="default" w:asciiTheme="minorEastAsia" w:hAnsiTheme="minorEastAsia" w:cstheme="minorEastAsia"/>
                <w:sz w:val="21"/>
                <w:szCs w:val="21"/>
              </w:rPr>
            </w:pPr>
            <w:ins w:id="1715" w:author="llf" w:date="2017-08-07T11:26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716" w:author="llf" w:date="2017-08-07T11:21:14Z"/>
                <w:rFonts w:hint="default" w:asciiTheme="minorEastAsia" w:hAnsiTheme="minorEastAsia" w:cstheme="minorEastAsia"/>
                <w:sz w:val="21"/>
                <w:szCs w:val="21"/>
              </w:rPr>
            </w:pPr>
            <w:ins w:id="1717" w:author="llf" w:date="2017-08-07T11:20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1718" w:author="llf" w:date="2017-08-07T11:20:4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1719" w:author="llf" w:date="2017-08-07T11:20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交易时间</w:t>
              </w:r>
            </w:ins>
            <w:ins w:id="1720" w:author="llf" w:date="2017-08-07T11:20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和</w:t>
              </w:r>
            </w:ins>
            <w:ins w:id="1721" w:author="llf" w:date="2017-08-07T11:20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交易</w:t>
              </w:r>
            </w:ins>
            <w:ins w:id="1722" w:author="llf" w:date="2017-08-07T11:20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站点</w:t>
              </w:r>
            </w:ins>
            <w:ins w:id="1723" w:author="llf" w:date="2017-08-07T11:21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来</w:t>
              </w:r>
            </w:ins>
            <w:ins w:id="1724" w:author="llf" w:date="2017-08-07T11:20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判断</w:t>
              </w:r>
            </w:ins>
            <w:ins w:id="1725" w:author="llf" w:date="2017-08-07T11:20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超</w:t>
              </w:r>
            </w:ins>
            <w:ins w:id="1726" w:author="llf" w:date="2017-08-07T11:21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时</w:t>
              </w:r>
            </w:ins>
            <w:ins w:id="1727" w:author="llf" w:date="2017-08-07T11:21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超</w:t>
              </w:r>
            </w:ins>
            <w:ins w:id="1728" w:author="llf" w:date="2017-08-07T11:21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程</w:t>
              </w:r>
            </w:ins>
          </w:p>
          <w:p>
            <w:pPr>
              <w:pStyle w:val="9"/>
              <w:ind w:left="0" w:leftChars="0" w:firstLine="0" w:firstLineChars="0"/>
              <w:jc w:val="both"/>
              <w:rPr>
                <w:ins w:id="1729" w:author="llf" w:date="2017-08-07T11:21:45Z"/>
                <w:rFonts w:hint="default" w:asciiTheme="minorEastAsia" w:hAnsiTheme="minorEastAsia" w:cstheme="minorEastAsia"/>
                <w:sz w:val="21"/>
                <w:szCs w:val="21"/>
              </w:rPr>
            </w:pPr>
            <w:ins w:id="1730" w:author="llf" w:date="2017-08-07T11:21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1731" w:author="llf" w:date="2017-08-07T11:21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1732" w:author="llf" w:date="2017-08-07T11:21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售票</w:t>
              </w:r>
            </w:ins>
            <w:ins w:id="1733" w:author="llf" w:date="2017-08-07T11:21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时间</w:t>
              </w:r>
            </w:ins>
            <w:ins w:id="1734" w:author="llf" w:date="2017-08-07T11:21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和</w:t>
              </w:r>
            </w:ins>
            <w:ins w:id="1735" w:author="llf" w:date="2017-08-07T11:21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售票</w:t>
              </w:r>
            </w:ins>
            <w:ins w:id="1736" w:author="llf" w:date="2017-08-07T11:21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站</w:t>
              </w:r>
            </w:ins>
            <w:ins w:id="1737" w:author="llf" w:date="2017-08-07T11:21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点</w:t>
              </w:r>
            </w:ins>
            <w:ins w:id="1738" w:author="llf" w:date="2017-08-07T11:21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来</w:t>
              </w:r>
            </w:ins>
            <w:ins w:id="1739" w:author="llf" w:date="2017-08-07T11:21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判断</w:t>
              </w:r>
            </w:ins>
            <w:ins w:id="1740" w:author="llf" w:date="2017-08-07T11:21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超</w:t>
              </w:r>
            </w:ins>
            <w:ins w:id="1741" w:author="llf" w:date="2017-08-07T11:21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时</w:t>
              </w:r>
            </w:ins>
            <w:ins w:id="1742" w:author="llf" w:date="2017-08-07T11:21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超</w:t>
              </w:r>
            </w:ins>
            <w:ins w:id="1743" w:author="llf" w:date="2017-08-07T11:21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程</w:t>
              </w:r>
            </w:ins>
          </w:p>
          <w:p>
            <w:pPr>
              <w:pStyle w:val="9"/>
              <w:ind w:left="0" w:leftChars="0" w:firstLine="0" w:firstLineChars="0"/>
              <w:jc w:val="both"/>
              <w:rPr>
                <w:ins w:id="1744" w:author="llf" w:date="2017-08-07T11:18:55Z"/>
                <w:rFonts w:hint="default" w:asciiTheme="minorEastAsia" w:hAnsiTheme="minorEastAsia" w:cstheme="minorEastAsia"/>
                <w:sz w:val="21"/>
                <w:szCs w:val="21"/>
              </w:rPr>
            </w:pPr>
            <w:ins w:id="1745" w:author="llf" w:date="2017-08-07T11:21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如果</w:t>
              </w:r>
            </w:ins>
            <w:ins w:id="1746" w:author="llf" w:date="2017-08-07T11:21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策</w:t>
              </w:r>
            </w:ins>
            <w:ins w:id="1747" w:author="llf" w:date="2017-08-07T11:22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略</w:t>
              </w:r>
            </w:ins>
            <w:ins w:id="1748" w:author="llf" w:date="2017-08-07T11:22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配置了</w:t>
              </w:r>
            </w:ins>
            <w:ins w:id="1749" w:author="llf" w:date="2017-08-07T11:22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超</w:t>
              </w:r>
            </w:ins>
            <w:ins w:id="1750" w:author="llf" w:date="2017-08-07T11:22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时</w:t>
              </w:r>
            </w:ins>
            <w:ins w:id="1751" w:author="llf" w:date="2017-08-07T11:22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超程</w:t>
              </w:r>
            </w:ins>
            <w:ins w:id="1752" w:author="llf" w:date="2017-08-07T11:22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检查，</w:t>
              </w:r>
            </w:ins>
            <w:ins w:id="1753" w:author="llf" w:date="2017-08-07T11:22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需</w:t>
              </w:r>
            </w:ins>
            <w:ins w:id="1754" w:author="llf" w:date="2017-08-07T11:22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根据</w:t>
              </w:r>
            </w:ins>
            <w:ins w:id="1755" w:author="llf" w:date="2017-08-07T11:22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此</w:t>
              </w:r>
            </w:ins>
            <w:ins w:id="1756" w:author="llf" w:date="2017-08-07T11:22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字段</w:t>
              </w:r>
            </w:ins>
            <w:ins w:id="1757" w:author="llf" w:date="2017-08-07T11:24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来</w:t>
              </w:r>
            </w:ins>
            <w:ins w:id="1758" w:author="llf" w:date="2017-08-07T11:24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判断</w:t>
              </w:r>
            </w:ins>
            <w:ins w:id="1759" w:author="llf" w:date="2017-08-07T11:24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  <w:tr>
        <w:trPr>
          <w:trHeight w:val="416" w:hRule="atLeast"/>
          <w:ins w:id="1760" w:author="llf" w:date="2017-09-25T10:25:04Z"/>
        </w:trPr>
        <w:tc>
          <w:tcPr>
            <w:tcW w:w="3188" w:type="dxa"/>
            <w:gridSpan w:val="2"/>
          </w:tcPr>
          <w:p>
            <w:pPr>
              <w:jc w:val="center"/>
              <w:rPr>
                <w:ins w:id="1761" w:author="llf" w:date="2017-09-25T10:25:04Z"/>
                <w:rFonts w:hint="default"/>
              </w:rPr>
            </w:pPr>
            <w:ins w:id="1762" w:author="llf" w:date="2017-09-25T10:25:04Z">
              <w:r>
                <w:rPr>
                  <w:rFonts w:hint="default"/>
                </w:rPr>
                <w:t>unlimitSaleStations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763" w:author="llf" w:date="2017-09-25T10:25:04Z"/>
                <w:rFonts w:hint="default" w:asciiTheme="minorEastAsia" w:hAnsiTheme="minorEastAsia" w:cstheme="minorEastAsia"/>
                <w:sz w:val="21"/>
                <w:szCs w:val="21"/>
              </w:rPr>
            </w:pPr>
            <w:ins w:id="1764" w:author="llf" w:date="2017-09-25T10:40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数组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rPr>
                <w:ins w:id="1765" w:author="llf" w:date="2017-09-25T10:40:10Z"/>
              </w:rPr>
            </w:pPr>
            <w:ins w:id="1766" w:author="llf" w:date="2017-09-25T10:39:58Z">
              <w:r>
                <w:rPr/>
                <w:t>不受站点限制的发售站点编号列表</w:t>
              </w:r>
            </w:ins>
          </w:p>
          <w:p>
            <w:pPr>
              <w:rPr>
                <w:ins w:id="1767" w:author="llf" w:date="2017-09-25T10:39:58Z"/>
              </w:rPr>
            </w:pPr>
            <w:ins w:id="1768" w:author="llf" w:date="2017-09-25T10:40:11Z">
              <w:r>
                <w:rPr/>
                <w:t>[</w:t>
              </w:r>
            </w:ins>
            <w:ins w:id="1769" w:author="llf" w:date="2017-09-25T10:40:14Z">
              <w:r>
                <w:rPr/>
                <w:t>10</w:t>
              </w:r>
            </w:ins>
            <w:ins w:id="1770" w:author="llf" w:date="2017-09-25T10:40:15Z">
              <w:r>
                <w:rPr/>
                <w:t>1</w:t>
              </w:r>
            </w:ins>
            <w:ins w:id="1771" w:author="llf" w:date="2017-09-25T10:40:19Z">
              <w:r>
                <w:rPr/>
                <w:t>,10</w:t>
              </w:r>
            </w:ins>
            <w:ins w:id="1772" w:author="llf" w:date="2017-09-25T10:40:20Z">
              <w:r>
                <w:rPr/>
                <w:t>2</w:t>
              </w:r>
            </w:ins>
            <w:ins w:id="1773" w:author="llf" w:date="2017-09-25T10:40:11Z">
              <w:r>
                <w:rPr/>
                <w:t>]</w:t>
              </w:r>
            </w:ins>
          </w:p>
          <w:p>
            <w:pPr>
              <w:pStyle w:val="9"/>
              <w:ind w:left="0" w:leftChars="0" w:firstLine="0" w:firstLineChars="0"/>
              <w:jc w:val="both"/>
              <w:rPr>
                <w:ins w:id="1774" w:author="llf" w:date="2017-09-25T10:25:04Z"/>
                <w:rFonts w:hint="default" w:asciiTheme="minorEastAsia" w:hAnsiTheme="minorEastAsia" w:cstheme="minorEastAsia"/>
                <w:sz w:val="21"/>
                <w:szCs w:val="21"/>
              </w:rPr>
            </w:pPr>
          </w:p>
        </w:tc>
      </w:tr>
      <w:tr>
        <w:trPr>
          <w:trHeight w:val="416" w:hRule="atLeast"/>
          <w:ins w:id="1775" w:author="yangmaoqiang" w:date="2017-11-05T08:32:19Z"/>
        </w:trPr>
        <w:tc>
          <w:tcPr>
            <w:tcW w:w="3188" w:type="dxa"/>
            <w:gridSpan w:val="2"/>
          </w:tcPr>
          <w:p>
            <w:pPr>
              <w:jc w:val="center"/>
              <w:rPr>
                <w:ins w:id="1776" w:author="yangmaoqiang" w:date="2017-11-05T08:32:19Z"/>
                <w:rFonts w:hint="default"/>
              </w:rPr>
            </w:pPr>
            <w:ins w:id="1777" w:author="yangmaoqiang" w:date="2017-11-05T08:32:19Z">
              <w:r>
                <w:rPr>
                  <w:rFonts w:hint="default"/>
                  <w:color w:val="0000FF"/>
                  <w:highlight w:val="yellow"/>
                </w:rPr>
                <w:t>ticketPriceType</w:t>
              </w:r>
            </w:ins>
          </w:p>
        </w:tc>
        <w:tc>
          <w:tcPr>
            <w:tcW w:w="1142" w:type="dxa"/>
          </w:tcPr>
          <w:p>
            <w:pPr>
              <w:jc w:val="both"/>
              <w:rPr>
                <w:ins w:id="1778" w:author="yangmaoqiang" w:date="2017-11-05T08:32:19Z"/>
                <w:rFonts w:hint="default" w:asciiTheme="minorEastAsia" w:hAnsiTheme="minorEastAsia" w:cstheme="minorEastAsia"/>
                <w:sz w:val="21"/>
                <w:szCs w:val="21"/>
              </w:rPr>
            </w:pPr>
            <w:ins w:id="1779" w:author="yangmaoqiang" w:date="2017-11-05T08:32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41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1780" w:author="yangmaoqiang" w:date="2017-11-05T08:32:19Z"/>
                <w:rFonts w:hint="default" w:asciiTheme="minorEastAsia" w:hAnsiTheme="minorEastAsia" w:cstheme="minorEastAsia"/>
                <w:sz w:val="21"/>
                <w:szCs w:val="21"/>
              </w:rPr>
            </w:pPr>
            <w:ins w:id="1781" w:author="yangmaoqiang" w:date="2017-11-05T08:32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票价</w:t>
              </w:r>
            </w:ins>
            <w:ins w:id="1782" w:author="yangmaoqiang" w:date="2017-11-05T08:32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类型</w:t>
              </w:r>
            </w:ins>
            <w:ins w:id="1783" w:author="yangmaoqiang" w:date="2017-11-05T08:32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784" w:author="yangmaoqiang" w:date="2017-11-05T08:32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唯一</w:t>
              </w:r>
            </w:ins>
            <w:ins w:id="1785" w:author="yangmaoqiang" w:date="2017-11-05T08:32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786" w:author="yangmaoqiang" w:date="2017-11-05T08:32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不可</w:t>
              </w:r>
            </w:ins>
            <w:ins w:id="1787" w:author="yangmaoqiang" w:date="2017-11-05T08:32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重复</w:t>
              </w:r>
            </w:ins>
          </w:p>
        </w:tc>
      </w:tr>
    </w:tbl>
    <w:p>
      <w:pPr>
        <w:rPr>
          <w:ins w:id="1788" w:author="yangmaoqiang" w:date="2017-07-25T15:44:31Z"/>
          <w:rFonts w:hint="default"/>
        </w:rPr>
      </w:pPr>
    </w:p>
    <w:p>
      <w:pPr>
        <w:rPr>
          <w:ins w:id="1789" w:author="yangmaoqiang" w:date="2017-07-25T15:44:28Z"/>
          <w:rFonts w:hint="default"/>
        </w:rPr>
      </w:pPr>
      <w:ins w:id="1790" w:author="yangmaoqiang" w:date="2017-07-25T16:23:33Z">
        <w:r>
          <w:rPr>
            <w:rFonts w:hint="default"/>
          </w:rPr>
          <w:t>discountPeriodDiscount</w:t>
        </w:r>
      </w:ins>
      <w:ins w:id="1791" w:author="yangmaoqiang" w:date="2017-07-25T16:28:11Z">
        <w:r>
          <w:rPr>
            <w:rFonts w:hint="default"/>
          </w:rPr>
          <w:t>说明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1142"/>
        <w:gridCol w:w="3841"/>
      </w:tblGrid>
      <w:tr>
        <w:trPr>
          <w:ins w:id="1792" w:author="yangmaoqiang" w:date="2017-07-25T15:44:28Z"/>
        </w:trPr>
        <w:tc>
          <w:tcPr>
            <w:tcW w:w="318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1793" w:author="yangmaoqiang" w:date="2017-07-25T15:44:2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1794" w:author="yangmaoqiang" w:date="2017-07-25T15:44:28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1795" w:author="yangmaoqiang" w:date="2017-07-25T15:44:2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1142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1796" w:author="yangmaoqiang" w:date="2017-07-25T15:44:2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1797" w:author="yangmaoqiang" w:date="2017-07-25T15:44:2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3841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1798" w:author="yangmaoqiang" w:date="2017-07-25T15:44:2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1799" w:author="yangmaoqiang" w:date="2017-07-25T15:44:2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1800" w:author="yangmaoqiang" w:date="2017-07-25T15:44:28Z"/>
        </w:trPr>
        <w:tc>
          <w:tcPr>
            <w:tcW w:w="318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1801" w:author="yangmaoqiang" w:date="2017-07-25T15:44:2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1802" w:author="yangmaoqiang" w:date="2017-07-25T16:24:43Z">
              <w:r>
                <w:rPr>
                  <w:rFonts w:hint="default"/>
                </w:rPr>
                <w:t>discountPeriod</w:t>
              </w:r>
            </w:ins>
          </w:p>
        </w:tc>
        <w:tc>
          <w:tcPr>
            <w:tcW w:w="1142" w:type="dxa"/>
          </w:tcPr>
          <w:p>
            <w:pPr>
              <w:rPr>
                <w:ins w:id="1803" w:author="yangmaoqiang" w:date="2017-07-25T15:44:2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1804" w:author="yangmaoqiang" w:date="2017-07-25T15:44:2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字符串</w:t>
              </w:r>
            </w:ins>
          </w:p>
        </w:tc>
        <w:tc>
          <w:tcPr>
            <w:tcW w:w="3841" w:type="dxa"/>
          </w:tcPr>
          <w:p>
            <w:pPr>
              <w:rPr>
                <w:ins w:id="1805" w:author="yangmaoqiang" w:date="2017-07-25T15:44:2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1806" w:author="yangmaoqiang" w:date="2017-07-25T16:25:44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优惠</w:t>
              </w:r>
            </w:ins>
            <w:ins w:id="1807" w:author="yangmaoqiang" w:date="2017-07-25T16:25:4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时间</w:t>
              </w:r>
            </w:ins>
            <w:ins w:id="1808" w:author="yangmaoqiang" w:date="2017-07-25T16:25:4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段，</w:t>
              </w:r>
            </w:ins>
            <w:ins w:id="1809" w:author="yangmaoqiang" w:date="2017-07-25T16:26:2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格式</w:t>
              </w:r>
            </w:ins>
            <w:ins w:id="1810" w:author="yangmaoqiang" w:date="2017-07-25T16:25:4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“</w:t>
              </w:r>
            </w:ins>
            <w:ins w:id="1811" w:author="yangmaoqiang" w:date="2017-07-25T16:25:5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HH</w:t>
              </w:r>
            </w:ins>
            <w:ins w:id="1812" w:author="yangmaoqiang" w:date="2017-07-25T16:25:5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：</w:t>
              </w:r>
            </w:ins>
            <w:ins w:id="1813" w:author="yangmaoqiang" w:date="2017-07-25T16:26:01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MM</w:t>
              </w:r>
            </w:ins>
            <w:ins w:id="1814" w:author="yangmaoqiang" w:date="2017-07-25T16:26:02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：</w:t>
              </w:r>
            </w:ins>
            <w:ins w:id="1815" w:author="yangmaoqiang" w:date="2017-07-25T16:26:0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SS</w:t>
              </w:r>
            </w:ins>
            <w:ins w:id="1816" w:author="yangmaoqiang" w:date="2017-07-25T16:26:14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-</w:t>
              </w:r>
            </w:ins>
            <w:ins w:id="1817" w:author="yangmaoqiang" w:date="2017-07-25T16:26:15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H</w:t>
              </w:r>
            </w:ins>
            <w:ins w:id="1818" w:author="yangmaoqiang" w:date="2017-07-25T16:26:1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H:</w:t>
              </w:r>
            </w:ins>
            <w:ins w:id="1819" w:author="yangmaoqiang" w:date="2017-07-25T16:26:1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MM</w:t>
              </w:r>
            </w:ins>
            <w:ins w:id="1820" w:author="yangmaoqiang" w:date="2017-07-25T16:26:1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:S</w:t>
              </w:r>
            </w:ins>
            <w:ins w:id="1821" w:author="yangmaoqiang" w:date="2017-07-25T16:26:20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S</w:t>
              </w:r>
            </w:ins>
            <w:ins w:id="1822" w:author="yangmaoqiang" w:date="2017-07-25T16:25:50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”</w:t>
              </w:r>
            </w:ins>
          </w:p>
        </w:tc>
      </w:tr>
      <w:tr>
        <w:trPr>
          <w:trHeight w:val="846" w:hRule="atLeast"/>
          <w:ins w:id="1823" w:author="yangmaoqiang" w:date="2017-07-25T15:44:28Z"/>
        </w:trPr>
        <w:tc>
          <w:tcPr>
            <w:tcW w:w="318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1824" w:author="yangmaoqiang" w:date="2017-07-25T15:44:2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1825" w:author="yangmaoqiang" w:date="2017-07-25T16:25:05Z">
              <w:r>
                <w:rPr>
                  <w:rFonts w:hint="default"/>
                </w:rPr>
                <w:t>discount</w:t>
              </w:r>
            </w:ins>
          </w:p>
        </w:tc>
        <w:tc>
          <w:tcPr>
            <w:tcW w:w="1142" w:type="dxa"/>
          </w:tcPr>
          <w:p>
            <w:pPr>
              <w:tabs>
                <w:tab w:val="left" w:pos="929"/>
              </w:tabs>
              <w:rPr>
                <w:ins w:id="1826" w:author="yangmaoqiang" w:date="2017-07-25T15:44:2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1827" w:author="yangmaoqiang" w:date="2017-07-25T16:27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浮点</w:t>
              </w:r>
            </w:ins>
            <w:ins w:id="1828" w:author="yangmaoqiang" w:date="2017-07-25T16:27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3841" w:type="dxa"/>
          </w:tcPr>
          <w:p>
            <w:pPr>
              <w:rPr>
                <w:ins w:id="1829" w:author="yangmaoqiang" w:date="2017-07-25T15:44:2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1830" w:author="yangmaoqiang" w:date="2017-07-25T16:27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1831" w:author="yangmaoqiang" w:date="2017-07-25T16:27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折扣</w:t>
              </w:r>
            </w:ins>
            <w:ins w:id="1832" w:author="yangmaoqiang" w:date="2017-07-25T16:27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率</w:t>
              </w:r>
            </w:ins>
            <w:ins w:id="1833" w:author="yangmaoqiang" w:date="2017-07-25T16:27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1834" w:author="yangmaoqiang" w:date="2017-07-25T16:2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公式</w:t>
              </w:r>
            </w:ins>
            <w:ins w:id="1835" w:author="yangmaoqiang" w:date="2017-07-25T16:27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：</w:t>
              </w:r>
            </w:ins>
            <w:ins w:id="1836" w:author="yangmaoqiang" w:date="2017-07-25T16:27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实</w:t>
              </w:r>
            </w:ins>
            <w:ins w:id="1837" w:author="yangmaoqiang" w:date="2017-07-25T16:27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收</w:t>
              </w:r>
            </w:ins>
            <w:ins w:id="1838" w:author="yangmaoqiang" w:date="2017-07-25T16:27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839" w:author="yangmaoqiang" w:date="2017-07-25T16:27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=</w:t>
              </w:r>
            </w:ins>
            <w:ins w:id="1840" w:author="yangmaoqiang" w:date="2017-07-25T16:27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应</w:t>
              </w:r>
            </w:ins>
            <w:ins w:id="1841" w:author="yangmaoqiang" w:date="2017-07-25T16:27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收</w:t>
              </w:r>
            </w:ins>
            <w:ins w:id="1842" w:author="yangmaoqiang" w:date="2017-07-25T16:27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金额</w:t>
              </w:r>
            </w:ins>
            <w:ins w:id="1843" w:author="yangmaoqiang" w:date="2017-07-25T16:27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*</w:t>
              </w:r>
            </w:ins>
            <w:ins w:id="1844" w:author="yangmaoqiang" w:date="2017-07-25T16:27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1845" w:author="yangmaoqiang" w:date="2017-07-25T16:28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折</w:t>
              </w:r>
            </w:ins>
            <w:ins w:id="1846" w:author="yangmaoqiang" w:date="2017-07-25T16:28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扣</w:t>
              </w:r>
            </w:ins>
            <w:ins w:id="1847" w:author="yangmaoqiang" w:date="2017-07-25T16:28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率</w:t>
              </w:r>
            </w:ins>
          </w:p>
        </w:tc>
      </w:tr>
    </w:tbl>
    <w:p>
      <w:pPr>
        <w:rPr>
          <w:rFonts w:hint="default"/>
        </w:rPr>
      </w:pPr>
    </w:p>
    <w:p>
      <w:pPr>
        <w:outlineLvl w:val="1"/>
        <w:rPr>
          <w:rFonts w:hint="default"/>
        </w:rPr>
      </w:pPr>
      <w:r>
        <w:rPr>
          <w:rFonts w:hint="default"/>
        </w:rPr>
        <w:t>2.3 票价参数</w:t>
      </w:r>
    </w:p>
    <w:p>
      <w:pPr>
        <w:ind w:firstLine="420"/>
        <w:rPr>
          <w:ins w:id="1849" w:author="yangmaoqiang" w:date="2017-11-05T08:30:17Z"/>
          <w:rFonts w:hint="eastAsia"/>
        </w:rPr>
        <w:pPrChange w:id="1848" w:author="yangmaoqiang" w:date="2017-11-04T20:24:30Z">
          <w:pPr/>
        </w:pPrChange>
      </w:pPr>
      <w:ins w:id="1850" w:author="yangmaoqiang" w:date="2017-11-05T08:30:17Z">
        <w:r>
          <w:rPr>
            <w:rFonts w:hint="eastAsia"/>
          </w:rPr>
          <w:t>{</w:t>
        </w:r>
      </w:ins>
    </w:p>
    <w:p>
      <w:pPr>
        <w:ind w:firstLine="420"/>
        <w:rPr>
          <w:ins w:id="1852" w:author="yangmaoqiang" w:date="2017-11-05T08:30:17Z"/>
          <w:rFonts w:hint="eastAsia"/>
        </w:rPr>
        <w:pPrChange w:id="1851" w:author="yangmaoqiang" w:date="2017-11-04T20:24:30Z">
          <w:pPr/>
        </w:pPrChange>
      </w:pPr>
      <w:ins w:id="1853" w:author="yangmaoqiang" w:date="2017-11-05T08:30:17Z">
        <w:r>
          <w:rPr>
            <w:rFonts w:hint="eastAsia"/>
          </w:rPr>
          <w:t xml:space="preserve">  "prices": {</w:t>
        </w:r>
      </w:ins>
    </w:p>
    <w:p>
      <w:pPr>
        <w:ind w:firstLine="420"/>
        <w:rPr>
          <w:ins w:id="1855" w:author="yangmaoqiang" w:date="2017-11-05T08:30:17Z"/>
          <w:rFonts w:hint="eastAsia"/>
        </w:rPr>
        <w:pPrChange w:id="1854" w:author="yangmaoqiang" w:date="2017-11-04T20:24:30Z">
          <w:pPr/>
        </w:pPrChange>
      </w:pPr>
      <w:ins w:id="1856" w:author="yangmaoqiang" w:date="2017-11-05T08:30:17Z">
        <w:r>
          <w:rPr>
            <w:rFonts w:hint="eastAsia"/>
          </w:rPr>
          <w:t xml:space="preserve">    "1": {</w:t>
        </w:r>
      </w:ins>
    </w:p>
    <w:p>
      <w:pPr>
        <w:ind w:firstLine="420"/>
        <w:rPr>
          <w:ins w:id="1858" w:author="yangmaoqiang" w:date="2017-11-05T08:30:17Z"/>
          <w:rFonts w:hint="eastAsia"/>
        </w:rPr>
        <w:pPrChange w:id="1857" w:author="yangmaoqiang" w:date="2017-11-04T20:24:30Z">
          <w:pPr/>
        </w:pPrChange>
      </w:pPr>
      <w:ins w:id="1859" w:author="yangmaoqiang" w:date="2017-11-05T08:30:17Z">
        <w:r>
          <w:rPr>
            <w:rFonts w:hint="eastAsia"/>
          </w:rPr>
          <w:t xml:space="preserve">      "name": "普通市民卡",</w:t>
        </w:r>
      </w:ins>
    </w:p>
    <w:p>
      <w:pPr>
        <w:ind w:firstLine="420"/>
        <w:rPr>
          <w:ins w:id="1861" w:author="yangmaoqiang" w:date="2017-11-05T08:30:17Z"/>
          <w:rFonts w:hint="eastAsia"/>
        </w:rPr>
        <w:pPrChange w:id="1860" w:author="yangmaoqiang" w:date="2017-11-04T20:24:30Z">
          <w:pPr/>
        </w:pPrChange>
      </w:pPr>
      <w:ins w:id="1862" w:author="yangmaoqiang" w:date="2017-11-05T08:30:17Z">
        <w:r>
          <w:rPr>
            <w:rFonts w:hint="eastAsia"/>
          </w:rPr>
          <w:t xml:space="preserve">      "prices": [</w:t>
        </w:r>
      </w:ins>
    </w:p>
    <w:p>
      <w:pPr>
        <w:ind w:firstLine="420"/>
        <w:rPr>
          <w:ins w:id="1864" w:author="yangmaoqiang" w:date="2017-11-05T08:30:17Z"/>
          <w:rFonts w:hint="eastAsia"/>
        </w:rPr>
        <w:pPrChange w:id="1863" w:author="yangmaoqiang" w:date="2017-11-04T20:24:30Z">
          <w:pPr/>
        </w:pPrChange>
      </w:pPr>
      <w:ins w:id="1865" w:author="yangmaoqiang" w:date="2017-11-05T08:30:17Z">
        <w:r>
          <w:rPr>
            <w:rFonts w:hint="eastAsia"/>
          </w:rPr>
          <w:t xml:space="preserve">        {</w:t>
        </w:r>
      </w:ins>
    </w:p>
    <w:p>
      <w:pPr>
        <w:ind w:firstLine="420"/>
        <w:rPr>
          <w:ins w:id="1867" w:author="yangmaoqiang" w:date="2017-11-05T08:30:17Z"/>
          <w:rFonts w:hint="eastAsia"/>
        </w:rPr>
        <w:pPrChange w:id="1866" w:author="yangmaoqiang" w:date="2017-11-04T20:24:30Z">
          <w:pPr/>
        </w:pPrChange>
      </w:pPr>
      <w:ins w:id="1868" w:author="yangmaoqiang" w:date="2017-11-05T08:30:17Z">
        <w:r>
          <w:rPr>
            <w:rFonts w:hint="eastAsia"/>
          </w:rPr>
          <w:t xml:space="preserve">          "start": 1,</w:t>
        </w:r>
      </w:ins>
    </w:p>
    <w:p>
      <w:pPr>
        <w:ind w:firstLine="420"/>
        <w:rPr>
          <w:ins w:id="1870" w:author="yangmaoqiang" w:date="2017-11-05T08:30:17Z"/>
          <w:rFonts w:hint="eastAsia"/>
        </w:rPr>
        <w:pPrChange w:id="1869" w:author="yangmaoqiang" w:date="2017-11-04T20:24:30Z">
          <w:pPr/>
        </w:pPrChange>
      </w:pPr>
      <w:ins w:id="1871" w:author="yangmaoqiang" w:date="2017-11-05T08:30:17Z">
        <w:r>
          <w:rPr>
            <w:rFonts w:hint="eastAsia"/>
          </w:rPr>
          <w:t xml:space="preserve">          "end": 101,</w:t>
        </w:r>
      </w:ins>
    </w:p>
    <w:p>
      <w:pPr>
        <w:ind w:firstLine="420"/>
        <w:rPr>
          <w:ins w:id="1873" w:author="yangmaoqiang" w:date="2017-11-05T08:30:17Z"/>
          <w:rFonts w:hint="eastAsia"/>
        </w:rPr>
        <w:pPrChange w:id="1872" w:author="yangmaoqiang" w:date="2017-11-04T20:24:30Z">
          <w:pPr/>
        </w:pPrChange>
      </w:pPr>
      <w:ins w:id="1874" w:author="yangmaoqiang" w:date="2017-11-05T08:30:17Z">
        <w:r>
          <w:rPr>
            <w:rFonts w:hint="eastAsia"/>
          </w:rPr>
          <w:t xml:space="preserve">          "price": 270</w:t>
        </w:r>
      </w:ins>
    </w:p>
    <w:p>
      <w:pPr>
        <w:ind w:firstLine="420"/>
        <w:rPr>
          <w:ins w:id="1876" w:author="yangmaoqiang" w:date="2017-11-05T08:30:17Z"/>
          <w:rFonts w:hint="eastAsia"/>
        </w:rPr>
        <w:pPrChange w:id="1875" w:author="yangmaoqiang" w:date="2017-11-04T20:24:30Z">
          <w:pPr/>
        </w:pPrChange>
      </w:pPr>
      <w:ins w:id="1877" w:author="yangmaoqiang" w:date="2017-11-05T08:30:17Z">
        <w:r>
          <w:rPr>
            <w:rFonts w:hint="eastAsia"/>
          </w:rPr>
          <w:t xml:space="preserve">        }</w:t>
        </w:r>
      </w:ins>
    </w:p>
    <w:p>
      <w:pPr>
        <w:ind w:firstLine="420"/>
        <w:rPr>
          <w:ins w:id="1879" w:author="yangmaoqiang" w:date="2017-11-05T08:30:17Z"/>
          <w:rFonts w:hint="eastAsia"/>
        </w:rPr>
        <w:pPrChange w:id="1878" w:author="yangmaoqiang" w:date="2017-11-04T20:24:30Z">
          <w:pPr/>
        </w:pPrChange>
      </w:pPr>
      <w:ins w:id="1880" w:author="yangmaoqiang" w:date="2017-11-05T08:30:17Z">
        <w:r>
          <w:rPr>
            <w:rFonts w:hint="eastAsia"/>
          </w:rPr>
          <w:t xml:space="preserve">      ]</w:t>
        </w:r>
      </w:ins>
    </w:p>
    <w:p>
      <w:pPr>
        <w:ind w:firstLine="420"/>
        <w:rPr>
          <w:ins w:id="1882" w:author="yangmaoqiang" w:date="2017-11-05T08:30:17Z"/>
          <w:rFonts w:hint="eastAsia"/>
        </w:rPr>
        <w:pPrChange w:id="1881" w:author="yangmaoqiang" w:date="2017-11-04T20:24:30Z">
          <w:pPr/>
        </w:pPrChange>
      </w:pPr>
      <w:ins w:id="1883" w:author="yangmaoqiang" w:date="2017-11-05T08:30:17Z">
        <w:r>
          <w:rPr>
            <w:rFonts w:hint="eastAsia"/>
          </w:rPr>
          <w:t xml:space="preserve">    },</w:t>
        </w:r>
      </w:ins>
    </w:p>
    <w:p>
      <w:pPr>
        <w:ind w:firstLine="420"/>
        <w:rPr>
          <w:ins w:id="1885" w:author="yangmaoqiang" w:date="2017-11-05T08:30:17Z"/>
          <w:rFonts w:hint="eastAsia"/>
        </w:rPr>
        <w:pPrChange w:id="1884" w:author="yangmaoqiang" w:date="2017-11-04T20:24:30Z">
          <w:pPr/>
        </w:pPrChange>
      </w:pPr>
      <w:ins w:id="1886" w:author="yangmaoqiang" w:date="2017-11-05T08:30:17Z">
        <w:r>
          <w:rPr>
            <w:rFonts w:hint="eastAsia"/>
          </w:rPr>
          <w:t xml:space="preserve">    "2": {</w:t>
        </w:r>
      </w:ins>
    </w:p>
    <w:p>
      <w:pPr>
        <w:ind w:firstLine="420"/>
        <w:rPr>
          <w:ins w:id="1888" w:author="yangmaoqiang" w:date="2017-11-05T08:30:17Z"/>
          <w:rFonts w:hint="eastAsia"/>
        </w:rPr>
        <w:pPrChange w:id="1887" w:author="yangmaoqiang" w:date="2017-11-04T20:24:30Z">
          <w:pPr/>
        </w:pPrChange>
      </w:pPr>
      <w:ins w:id="1889" w:author="yangmaoqiang" w:date="2017-11-05T08:30:17Z">
        <w:r>
          <w:rPr>
            <w:rFonts w:hint="eastAsia"/>
          </w:rPr>
          <w:t xml:space="preserve">      "name": "老年票",</w:t>
        </w:r>
      </w:ins>
    </w:p>
    <w:p>
      <w:pPr>
        <w:ind w:firstLine="420"/>
        <w:rPr>
          <w:ins w:id="1891" w:author="yangmaoqiang" w:date="2017-11-05T08:30:17Z"/>
          <w:rFonts w:hint="eastAsia"/>
        </w:rPr>
        <w:pPrChange w:id="1890" w:author="yangmaoqiang" w:date="2017-11-04T20:24:30Z">
          <w:pPr/>
        </w:pPrChange>
      </w:pPr>
      <w:ins w:id="1892" w:author="yangmaoqiang" w:date="2017-11-05T08:30:17Z">
        <w:r>
          <w:rPr>
            <w:rFonts w:hint="eastAsia"/>
          </w:rPr>
          <w:t xml:space="preserve">      "prices": [</w:t>
        </w:r>
      </w:ins>
    </w:p>
    <w:p>
      <w:pPr>
        <w:ind w:firstLine="420"/>
        <w:rPr>
          <w:ins w:id="1894" w:author="yangmaoqiang" w:date="2017-11-05T08:30:17Z"/>
          <w:rFonts w:hint="eastAsia"/>
        </w:rPr>
        <w:pPrChange w:id="1893" w:author="yangmaoqiang" w:date="2017-11-04T20:24:30Z">
          <w:pPr/>
        </w:pPrChange>
      </w:pPr>
      <w:ins w:id="1895" w:author="yangmaoqiang" w:date="2017-11-05T08:30:17Z">
        <w:r>
          <w:rPr>
            <w:rFonts w:hint="eastAsia"/>
          </w:rPr>
          <w:t xml:space="preserve">        {</w:t>
        </w:r>
      </w:ins>
    </w:p>
    <w:p>
      <w:pPr>
        <w:ind w:firstLine="420"/>
        <w:rPr>
          <w:ins w:id="1897" w:author="yangmaoqiang" w:date="2017-11-05T08:30:17Z"/>
          <w:rFonts w:hint="eastAsia"/>
        </w:rPr>
        <w:pPrChange w:id="1896" w:author="yangmaoqiang" w:date="2017-11-04T20:24:30Z">
          <w:pPr/>
        </w:pPrChange>
      </w:pPr>
      <w:ins w:id="1898" w:author="yangmaoqiang" w:date="2017-11-05T08:30:17Z">
        <w:r>
          <w:rPr>
            <w:rFonts w:hint="eastAsia"/>
          </w:rPr>
          <w:t xml:space="preserve">          "start": 1,</w:t>
        </w:r>
      </w:ins>
    </w:p>
    <w:p>
      <w:pPr>
        <w:ind w:firstLine="420"/>
        <w:rPr>
          <w:ins w:id="1900" w:author="yangmaoqiang" w:date="2017-11-05T08:30:17Z"/>
          <w:rFonts w:hint="eastAsia"/>
        </w:rPr>
        <w:pPrChange w:id="1899" w:author="yangmaoqiang" w:date="2017-11-04T20:24:30Z">
          <w:pPr/>
        </w:pPrChange>
      </w:pPr>
      <w:ins w:id="1901" w:author="yangmaoqiang" w:date="2017-11-05T08:30:17Z">
        <w:r>
          <w:rPr>
            <w:rFonts w:hint="eastAsia"/>
          </w:rPr>
          <w:t xml:space="preserve">          "end": 101,</w:t>
        </w:r>
      </w:ins>
    </w:p>
    <w:p>
      <w:pPr>
        <w:ind w:firstLine="420"/>
        <w:rPr>
          <w:ins w:id="1903" w:author="yangmaoqiang" w:date="2017-11-05T08:30:17Z"/>
          <w:rFonts w:hint="eastAsia"/>
        </w:rPr>
        <w:pPrChange w:id="1902" w:author="yangmaoqiang" w:date="2017-11-04T20:24:30Z">
          <w:pPr/>
        </w:pPrChange>
      </w:pPr>
      <w:ins w:id="1904" w:author="yangmaoqiang" w:date="2017-11-05T08:30:17Z">
        <w:r>
          <w:rPr>
            <w:rFonts w:hint="eastAsia"/>
          </w:rPr>
          <w:t xml:space="preserve">          "price": 200</w:t>
        </w:r>
      </w:ins>
    </w:p>
    <w:p>
      <w:pPr>
        <w:ind w:firstLine="420"/>
        <w:rPr>
          <w:ins w:id="1906" w:author="yangmaoqiang" w:date="2017-11-05T08:30:17Z"/>
          <w:rFonts w:hint="eastAsia"/>
        </w:rPr>
        <w:pPrChange w:id="1905" w:author="yangmaoqiang" w:date="2017-11-04T20:24:30Z">
          <w:pPr/>
        </w:pPrChange>
      </w:pPr>
      <w:ins w:id="1907" w:author="yangmaoqiang" w:date="2017-11-05T08:30:17Z">
        <w:r>
          <w:rPr>
            <w:rFonts w:hint="eastAsia"/>
          </w:rPr>
          <w:t xml:space="preserve">        }</w:t>
        </w:r>
      </w:ins>
    </w:p>
    <w:p>
      <w:pPr>
        <w:ind w:firstLine="420"/>
        <w:rPr>
          <w:ins w:id="1909" w:author="yangmaoqiang" w:date="2017-11-05T08:30:17Z"/>
          <w:rFonts w:hint="eastAsia"/>
        </w:rPr>
        <w:pPrChange w:id="1908" w:author="yangmaoqiang" w:date="2017-11-04T20:24:30Z">
          <w:pPr/>
        </w:pPrChange>
      </w:pPr>
      <w:ins w:id="1910" w:author="yangmaoqiang" w:date="2017-11-05T08:30:17Z">
        <w:r>
          <w:rPr>
            <w:rFonts w:hint="eastAsia"/>
          </w:rPr>
          <w:t xml:space="preserve">      ]</w:t>
        </w:r>
      </w:ins>
    </w:p>
    <w:p>
      <w:pPr>
        <w:ind w:firstLine="420"/>
        <w:rPr>
          <w:ins w:id="1912" w:author="yangmaoqiang" w:date="2017-11-05T08:30:17Z"/>
          <w:rFonts w:hint="eastAsia"/>
        </w:rPr>
        <w:pPrChange w:id="1911" w:author="yangmaoqiang" w:date="2017-11-04T20:24:30Z">
          <w:pPr/>
        </w:pPrChange>
      </w:pPr>
      <w:ins w:id="1913" w:author="yangmaoqiang" w:date="2017-11-05T08:30:17Z">
        <w:r>
          <w:rPr>
            <w:rFonts w:hint="eastAsia"/>
          </w:rPr>
          <w:t xml:space="preserve">    }</w:t>
        </w:r>
      </w:ins>
    </w:p>
    <w:p>
      <w:pPr>
        <w:ind w:firstLine="420"/>
        <w:rPr>
          <w:ins w:id="1915" w:author="yangmaoqiang" w:date="2017-11-05T08:30:17Z"/>
          <w:rFonts w:hint="eastAsia"/>
        </w:rPr>
        <w:pPrChange w:id="1914" w:author="yangmaoqiang" w:date="2017-11-04T20:24:30Z">
          <w:pPr/>
        </w:pPrChange>
      </w:pPr>
      <w:ins w:id="1916" w:author="yangmaoqiang" w:date="2017-11-05T08:30:17Z">
        <w:r>
          <w:rPr>
            <w:rFonts w:hint="eastAsia"/>
          </w:rPr>
          <w:t xml:space="preserve">  },</w:t>
        </w:r>
      </w:ins>
    </w:p>
    <w:p>
      <w:pPr>
        <w:ind w:firstLine="420"/>
        <w:rPr>
          <w:ins w:id="1918" w:author="yangmaoqiang" w:date="2017-11-05T08:30:17Z"/>
          <w:rFonts w:hint="eastAsia"/>
        </w:rPr>
        <w:pPrChange w:id="1917" w:author="yangmaoqiang" w:date="2017-11-04T20:24:30Z">
          <w:pPr/>
        </w:pPrChange>
      </w:pPr>
      <w:ins w:id="1919" w:author="yangmaoqiang" w:date="2017-11-05T08:30:17Z">
        <w:r>
          <w:rPr>
            <w:rFonts w:hint="eastAsia"/>
          </w:rPr>
          <w:t xml:space="preserve">  "colors": {</w:t>
        </w:r>
      </w:ins>
    </w:p>
    <w:p>
      <w:pPr>
        <w:ind w:firstLine="420"/>
        <w:rPr>
          <w:ins w:id="1921" w:author="yangmaoqiang" w:date="2017-11-05T08:30:17Z"/>
          <w:rFonts w:hint="eastAsia"/>
        </w:rPr>
        <w:pPrChange w:id="1920" w:author="yangmaoqiang" w:date="2017-11-04T20:24:30Z">
          <w:pPr/>
        </w:pPrChange>
      </w:pPr>
      <w:ins w:id="1922" w:author="yangmaoqiang" w:date="2017-11-05T08:30:17Z">
        <w:r>
          <w:rPr>
            <w:rFonts w:hint="eastAsia"/>
          </w:rPr>
          <w:t xml:space="preserve">    "230": "#fff00f",</w:t>
        </w:r>
      </w:ins>
    </w:p>
    <w:p>
      <w:pPr>
        <w:ind w:firstLine="420"/>
        <w:rPr>
          <w:ins w:id="1924" w:author="yangmaoqiang" w:date="2017-11-05T08:30:17Z"/>
          <w:rFonts w:hint="eastAsia"/>
        </w:rPr>
        <w:pPrChange w:id="1923" w:author="yangmaoqiang" w:date="2017-11-04T20:24:30Z">
          <w:pPr/>
        </w:pPrChange>
      </w:pPr>
      <w:ins w:id="1925" w:author="yangmaoqiang" w:date="2017-11-05T08:30:17Z">
        <w:r>
          <w:rPr>
            <w:rFonts w:hint="eastAsia"/>
          </w:rPr>
          <w:t xml:space="preserve">    "270": "#ffffff"</w:t>
        </w:r>
      </w:ins>
    </w:p>
    <w:p>
      <w:pPr>
        <w:ind w:firstLine="420"/>
        <w:rPr>
          <w:ins w:id="1927" w:author="yangmaoqiang" w:date="2017-11-05T08:30:17Z"/>
          <w:rFonts w:hint="eastAsia"/>
        </w:rPr>
        <w:pPrChange w:id="1926" w:author="yangmaoqiang" w:date="2017-11-04T20:24:30Z">
          <w:pPr/>
        </w:pPrChange>
      </w:pPr>
      <w:ins w:id="1928" w:author="yangmaoqiang" w:date="2017-11-05T08:30:17Z">
        <w:r>
          <w:rPr>
            <w:rFonts w:hint="eastAsia"/>
          </w:rPr>
          <w:t xml:space="preserve">  }</w:t>
        </w:r>
      </w:ins>
    </w:p>
    <w:p>
      <w:pPr>
        <w:ind w:firstLine="420"/>
        <w:rPr>
          <w:ins w:id="1930" w:author="yangmaoqiang" w:date="2017-11-05T08:30:41Z"/>
          <w:rFonts w:hint="eastAsia"/>
        </w:rPr>
        <w:pPrChange w:id="1929" w:author="yangmaoqiang" w:date="2017-11-04T20:24:30Z">
          <w:pPr/>
        </w:pPrChange>
      </w:pPr>
      <w:ins w:id="1931" w:author="yangmaoqiang" w:date="2017-11-05T08:30:17Z">
        <w:r>
          <w:rPr>
            <w:rFonts w:hint="eastAsia"/>
          </w:rPr>
          <w:t>}</w:t>
        </w:r>
      </w:ins>
    </w:p>
    <w:p>
      <w:pPr>
        <w:ind w:firstLine="420"/>
        <w:rPr>
          <w:del w:id="1933" w:author="yangmaoqiang" w:date="2017-11-05T08:30:17Z"/>
          <w:rFonts w:hint="default"/>
        </w:rPr>
        <w:pPrChange w:id="1932" w:author="yangmaoqiang" w:date="2017-11-04T20:24:30Z">
          <w:pPr/>
        </w:pPrChange>
      </w:pPr>
      <w:del w:id="1934" w:author="yangmaoqiang" w:date="2017-11-05T08:30:17Z">
        <w:r>
          <w:rPr>
            <w:rFonts w:hint="default"/>
          </w:rPr>
          <w:delText>[</w:delText>
        </w:r>
      </w:del>
    </w:p>
    <w:p>
      <w:pPr>
        <w:ind w:firstLine="420" w:firstLineChars="0"/>
        <w:rPr>
          <w:del w:id="1935" w:author="yangmaoqiang" w:date="2017-11-05T08:30:17Z"/>
          <w:rFonts w:hint="eastAsia"/>
        </w:rPr>
      </w:pPr>
      <w:del w:id="1936" w:author="yangmaoqiang" w:date="2017-11-05T08:30:17Z">
        <w:r>
          <w:rPr>
            <w:rFonts w:hint="eastAsia"/>
          </w:rPr>
          <w:delText>{</w:delText>
        </w:r>
      </w:del>
    </w:p>
    <w:p>
      <w:pPr>
        <w:ind w:left="420" w:leftChars="0" w:firstLine="420" w:firstLineChars="0"/>
        <w:rPr>
          <w:del w:id="1937" w:author="yangmaoqiang" w:date="2017-11-05T08:30:17Z"/>
          <w:rFonts w:hint="default"/>
        </w:rPr>
      </w:pPr>
      <w:ins w:id="1938" w:author="mazhuangzhuang" w:date="2017-06-05T10:28:48Z">
        <w:del w:id="1939" w:author="yangmaoqiang" w:date="2017-11-05T08:30:17Z">
          <w:r>
            <w:rPr>
              <w:rFonts w:hint="default"/>
            </w:rPr>
            <w:delText>"</w:delText>
          </w:r>
        </w:del>
      </w:ins>
      <w:del w:id="1940" w:author="yangmaoqiang" w:date="2017-11-05T08:30:17Z">
        <w:r>
          <w:rPr>
            <w:rFonts w:hint="default"/>
          </w:rPr>
          <w:delText>startStationNum</w:delText>
        </w:r>
      </w:del>
      <w:ins w:id="1941" w:author="mazhuangzhuang" w:date="2017-06-05T10:30:58Z">
        <w:del w:id="1942" w:author="yangmaoqiang" w:date="2017-11-05T08:30:17Z">
          <w:r>
            <w:rPr>
              <w:rFonts w:hint="default"/>
            </w:rPr>
            <w:delText>"</w:delText>
          </w:r>
        </w:del>
      </w:ins>
      <w:del w:id="1943" w:author="yangmaoqiang" w:date="2017-11-05T08:30:17Z">
        <w:r>
          <w:rPr>
            <w:rFonts w:hint="default"/>
          </w:rPr>
          <w:delText>:1,</w:delText>
        </w:r>
      </w:del>
    </w:p>
    <w:p>
      <w:pPr>
        <w:ind w:left="420" w:leftChars="0" w:firstLine="420" w:firstLineChars="0"/>
        <w:rPr>
          <w:del w:id="1944" w:author="yangmaoqiang" w:date="2017-11-05T08:30:17Z"/>
          <w:rFonts w:hint="default"/>
        </w:rPr>
      </w:pPr>
      <w:ins w:id="1945" w:author="mazhuangzhuang" w:date="2017-06-05T10:28:48Z">
        <w:del w:id="1946" w:author="yangmaoqiang" w:date="2017-11-05T08:30:17Z">
          <w:r>
            <w:rPr>
              <w:rFonts w:hint="default"/>
            </w:rPr>
            <w:delText>"</w:delText>
          </w:r>
        </w:del>
      </w:ins>
      <w:del w:id="1947" w:author="yangmaoqiang" w:date="2017-11-05T08:30:17Z">
        <w:r>
          <w:rPr>
            <w:rFonts w:hint="default"/>
          </w:rPr>
          <w:delText>endStationNum</w:delText>
        </w:r>
      </w:del>
      <w:ins w:id="1948" w:author="mazhuangzhuang" w:date="2017-06-05T10:30:58Z">
        <w:del w:id="1949" w:author="yangmaoqiang" w:date="2017-11-05T08:30:17Z">
          <w:r>
            <w:rPr>
              <w:rFonts w:hint="default"/>
            </w:rPr>
            <w:delText>"</w:delText>
          </w:r>
        </w:del>
      </w:ins>
      <w:del w:id="1950" w:author="yangmaoqiang" w:date="2017-11-05T08:30:17Z">
        <w:r>
          <w:rPr>
            <w:rFonts w:hint="default"/>
          </w:rPr>
          <w:delText>:101,</w:delText>
        </w:r>
      </w:del>
    </w:p>
    <w:p>
      <w:pPr>
        <w:ind w:left="420" w:leftChars="0" w:firstLine="420" w:firstLineChars="0"/>
        <w:rPr>
          <w:ins w:id="1951" w:author="llf" w:date="2017-11-02T17:51:01Z"/>
          <w:del w:id="1952" w:author="yangmaoqiang" w:date="2017-11-05T08:30:17Z"/>
          <w:rFonts w:hint="default"/>
        </w:rPr>
      </w:pPr>
      <w:ins w:id="1953" w:author="mazhuangzhuang" w:date="2017-06-05T10:28:48Z">
        <w:del w:id="1954" w:author="yangmaoqiang" w:date="2017-11-05T08:30:17Z">
          <w:r>
            <w:rPr>
              <w:rFonts w:hint="default"/>
            </w:rPr>
            <w:delText>"</w:delText>
          </w:r>
        </w:del>
      </w:ins>
      <w:del w:id="1955" w:author="yangmaoqiang" w:date="2017-11-05T08:30:17Z">
        <w:r>
          <w:rPr>
            <w:rFonts w:hint="default"/>
          </w:rPr>
          <w:delText>price</w:delText>
        </w:r>
      </w:del>
      <w:ins w:id="1956" w:author="mazhuangzhuang" w:date="2017-06-05T10:30:58Z">
        <w:del w:id="1957" w:author="yangmaoqiang" w:date="2017-11-05T08:30:17Z">
          <w:r>
            <w:rPr>
              <w:rFonts w:hint="default"/>
            </w:rPr>
            <w:delText>"</w:delText>
          </w:r>
        </w:del>
      </w:ins>
      <w:del w:id="1958" w:author="yangmaoqiang" w:date="2017-11-05T08:30:17Z">
        <w:r>
          <w:rPr>
            <w:rFonts w:hint="default"/>
          </w:rPr>
          <w:delText>:</w:delText>
        </w:r>
      </w:del>
      <w:ins w:id="1959" w:author="mazhuangzhuang" w:date="2017-06-05T10:30:58Z">
        <w:del w:id="1960" w:author="yangmaoqiang" w:date="2017-11-05T08:30:17Z">
          <w:r>
            <w:rPr>
              <w:rFonts w:hint="default"/>
            </w:rPr>
            <w:delText>"</w:delText>
          </w:r>
        </w:del>
      </w:ins>
      <w:ins w:id="1961" w:author="llf" w:date="2017-11-02T18:14:00Z">
        <w:del w:id="1962" w:author="yangmaoqiang" w:date="2017-11-05T08:30:17Z">
          <w:r>
            <w:rPr>
              <w:rFonts w:hint="default"/>
            </w:rPr>
            <w:delText>600</w:delText>
          </w:r>
        </w:del>
      </w:ins>
      <w:del w:id="1963" w:author="yangmaoqiang" w:date="2017-11-05T08:30:17Z">
        <w:r>
          <w:rPr>
            <w:rFonts w:hint="default"/>
          </w:rPr>
          <w:delText>06:00</w:delText>
        </w:r>
      </w:del>
      <w:ins w:id="1964" w:author="mazhuangzhuang" w:date="2017-06-05T10:30:58Z">
        <w:del w:id="1965" w:author="yangmaoqiang" w:date="2017-11-05T08:30:17Z">
          <w:r>
            <w:rPr>
              <w:rFonts w:hint="default"/>
            </w:rPr>
            <w:delText>"</w:delText>
          </w:r>
        </w:del>
      </w:ins>
      <w:del w:id="1966" w:author="yangmaoqiang" w:date="2017-11-05T08:30:17Z">
        <w:r>
          <w:rPr>
            <w:rFonts w:hint="default"/>
          </w:rPr>
          <w:delText>,</w:delText>
        </w:r>
      </w:del>
    </w:p>
    <w:p>
      <w:pPr>
        <w:ind w:left="420" w:leftChars="0" w:firstLine="420" w:firstLineChars="0"/>
        <w:rPr>
          <w:del w:id="1967" w:author="yangmaoqiang" w:date="2017-11-05T08:30:17Z"/>
          <w:rFonts w:hint="eastAsia"/>
        </w:rPr>
      </w:pPr>
      <w:ins w:id="1968" w:author="llf" w:date="2017-11-02T17:51:02Z">
        <w:del w:id="1969" w:author="yangmaoqiang" w:date="2017-11-05T08:30:17Z">
          <w:r>
            <w:rPr>
              <w:rFonts w:hint="default"/>
            </w:rPr>
            <w:delText>“</w:delText>
          </w:r>
        </w:del>
      </w:ins>
      <w:ins w:id="1970" w:author="llf" w:date="2017-11-02T17:51:03Z">
        <w:del w:id="1971" w:author="yangmaoqiang" w:date="2017-11-05T08:30:17Z">
          <w:r>
            <w:rPr>
              <w:rFonts w:hint="default"/>
            </w:rPr>
            <w:delText>pri</w:delText>
          </w:r>
        </w:del>
      </w:ins>
      <w:ins w:id="1972" w:author="llf" w:date="2017-11-02T17:51:04Z">
        <w:del w:id="1973" w:author="yangmaoqiang" w:date="2017-11-05T08:30:17Z">
          <w:r>
            <w:rPr>
              <w:rFonts w:hint="default"/>
            </w:rPr>
            <w:delText>ce</w:delText>
          </w:r>
        </w:del>
      </w:ins>
      <w:ins w:id="1974" w:author="llf" w:date="2017-11-02T17:51:05Z">
        <w:del w:id="1975" w:author="yangmaoqiang" w:date="2017-11-05T08:30:17Z">
          <w:r>
            <w:rPr>
              <w:rFonts w:hint="default"/>
            </w:rPr>
            <w:delText>Co</w:delText>
          </w:r>
        </w:del>
      </w:ins>
      <w:ins w:id="1976" w:author="llf" w:date="2017-11-02T17:51:06Z">
        <w:del w:id="1977" w:author="yangmaoqiang" w:date="2017-11-05T08:30:17Z">
          <w:r>
            <w:rPr>
              <w:rFonts w:hint="default"/>
            </w:rPr>
            <w:delText>lor</w:delText>
          </w:r>
        </w:del>
      </w:ins>
      <w:ins w:id="1978" w:author="llf" w:date="2017-11-02T17:51:02Z">
        <w:del w:id="1979" w:author="yangmaoqiang" w:date="2017-11-05T08:30:17Z">
          <w:r>
            <w:rPr>
              <w:rFonts w:hint="default"/>
            </w:rPr>
            <w:delText>”</w:delText>
          </w:r>
        </w:del>
      </w:ins>
      <w:ins w:id="1980" w:author="llf" w:date="2017-11-02T17:51:08Z">
        <w:del w:id="1981" w:author="yangmaoqiang" w:date="2017-11-05T08:30:17Z">
          <w:r>
            <w:rPr>
              <w:rFonts w:hint="default"/>
            </w:rPr>
            <w:delText>:</w:delText>
          </w:r>
        </w:del>
      </w:ins>
      <w:ins w:id="1982" w:author="llf" w:date="2017-11-02T17:51:09Z">
        <w:del w:id="1983" w:author="yangmaoqiang" w:date="2017-11-05T08:30:17Z">
          <w:r>
            <w:rPr>
              <w:rFonts w:hint="default"/>
            </w:rPr>
            <w:delText>”</w:delText>
          </w:r>
        </w:del>
      </w:ins>
      <w:ins w:id="1984" w:author="llf" w:date="2017-11-02T17:51:13Z">
        <w:del w:id="1985" w:author="yangmaoqiang" w:date="2017-11-05T08:30:17Z">
          <w:r>
            <w:rPr>
              <w:rFonts w:hint="default"/>
            </w:rPr>
            <w:delText>#</w:delText>
          </w:r>
        </w:del>
      </w:ins>
      <w:ins w:id="1986" w:author="llf" w:date="2017-11-02T17:51:14Z">
        <w:del w:id="1987" w:author="yangmaoqiang" w:date="2017-11-05T08:30:17Z">
          <w:r>
            <w:rPr>
              <w:rFonts w:hint="default"/>
            </w:rPr>
            <w:delText>f</w:delText>
          </w:r>
        </w:del>
      </w:ins>
      <w:ins w:id="1988" w:author="llf" w:date="2017-11-02T17:51:15Z">
        <w:del w:id="1989" w:author="yangmaoqiang" w:date="2017-11-05T08:30:17Z">
          <w:r>
            <w:rPr>
              <w:rFonts w:hint="default"/>
            </w:rPr>
            <w:delText>ff</w:delText>
          </w:r>
        </w:del>
      </w:ins>
      <w:ins w:id="1990" w:author="llf" w:date="2017-11-02T17:51:16Z">
        <w:del w:id="1991" w:author="yangmaoqiang" w:date="2017-11-05T08:30:17Z">
          <w:r>
            <w:rPr>
              <w:rFonts w:hint="default"/>
            </w:rPr>
            <w:delText>ff</w:delText>
          </w:r>
        </w:del>
      </w:ins>
      <w:ins w:id="1992" w:author="llf" w:date="2017-11-02T17:51:17Z">
        <w:del w:id="1993" w:author="yangmaoqiang" w:date="2017-11-05T08:30:17Z">
          <w:r>
            <w:rPr>
              <w:rFonts w:hint="default"/>
            </w:rPr>
            <w:delText>f</w:delText>
          </w:r>
        </w:del>
      </w:ins>
      <w:ins w:id="1994" w:author="llf" w:date="2017-11-02T17:51:09Z">
        <w:del w:id="1995" w:author="yangmaoqiang" w:date="2017-11-05T08:30:17Z">
          <w:r>
            <w:rPr>
              <w:rFonts w:hint="default"/>
            </w:rPr>
            <w:delText>”</w:delText>
          </w:r>
        </w:del>
      </w:ins>
    </w:p>
    <w:p>
      <w:pPr>
        <w:ind w:firstLine="420" w:firstLineChars="0"/>
        <w:rPr>
          <w:del w:id="1996" w:author="yangmaoqiang" w:date="2017-11-05T08:30:17Z"/>
          <w:rFonts w:hint="default"/>
        </w:rPr>
      </w:pPr>
      <w:del w:id="1997" w:author="yangmaoqiang" w:date="2017-11-05T08:30:17Z">
        <w:r>
          <w:rPr>
            <w:rFonts w:hint="eastAsia"/>
          </w:rPr>
          <w:delText>}</w:delText>
        </w:r>
      </w:del>
      <w:del w:id="1998" w:author="yangmaoqiang" w:date="2017-11-05T08:30:17Z">
        <w:r>
          <w:rPr>
            <w:rFonts w:hint="default"/>
          </w:rPr>
          <w:delText>,</w:delText>
        </w:r>
      </w:del>
    </w:p>
    <w:p>
      <w:pPr>
        <w:ind w:firstLine="420" w:firstLineChars="0"/>
        <w:rPr>
          <w:del w:id="1999" w:author="yangmaoqiang" w:date="2017-11-05T08:30:17Z"/>
          <w:rFonts w:hint="eastAsia"/>
        </w:rPr>
      </w:pPr>
      <w:del w:id="2000" w:author="yangmaoqiang" w:date="2017-11-05T08:30:17Z">
        <w:r>
          <w:rPr>
            <w:rFonts w:hint="eastAsia"/>
          </w:rPr>
          <w:delText>{</w:delText>
        </w:r>
      </w:del>
    </w:p>
    <w:p>
      <w:pPr>
        <w:ind w:left="420" w:leftChars="0" w:firstLine="420" w:firstLineChars="0"/>
        <w:rPr>
          <w:del w:id="2001" w:author="yangmaoqiang" w:date="2017-11-05T08:30:17Z"/>
          <w:rFonts w:hint="default"/>
        </w:rPr>
      </w:pPr>
      <w:ins w:id="2002" w:author="mazhuangzhuang" w:date="2017-06-05T10:28:48Z">
        <w:del w:id="2003" w:author="yangmaoqiang" w:date="2017-11-05T08:30:17Z">
          <w:r>
            <w:rPr>
              <w:rFonts w:hint="default"/>
            </w:rPr>
            <w:delText>"</w:delText>
          </w:r>
        </w:del>
      </w:ins>
      <w:del w:id="2004" w:author="yangmaoqiang" w:date="2017-11-05T08:30:17Z">
        <w:r>
          <w:rPr>
            <w:rFonts w:hint="default"/>
          </w:rPr>
          <w:delText>startStationNum</w:delText>
        </w:r>
      </w:del>
      <w:ins w:id="2005" w:author="mazhuangzhuang" w:date="2017-06-05T10:30:58Z">
        <w:del w:id="2006" w:author="yangmaoqiang" w:date="2017-11-05T08:30:17Z">
          <w:r>
            <w:rPr>
              <w:rFonts w:hint="default"/>
            </w:rPr>
            <w:delText>"</w:delText>
          </w:r>
        </w:del>
      </w:ins>
      <w:del w:id="2007" w:author="yangmaoqiang" w:date="2017-11-05T08:30:17Z">
        <w:r>
          <w:rPr>
            <w:rFonts w:hint="default"/>
          </w:rPr>
          <w:delText>:1,</w:delText>
        </w:r>
      </w:del>
    </w:p>
    <w:p>
      <w:pPr>
        <w:ind w:left="420" w:leftChars="0" w:firstLine="420" w:firstLineChars="0"/>
        <w:rPr>
          <w:del w:id="2008" w:author="yangmaoqiang" w:date="2017-11-05T08:30:17Z"/>
          <w:rFonts w:hint="default"/>
        </w:rPr>
      </w:pPr>
      <w:ins w:id="2009" w:author="mazhuangzhuang" w:date="2017-06-05T10:28:48Z">
        <w:del w:id="2010" w:author="yangmaoqiang" w:date="2017-11-05T08:30:17Z">
          <w:r>
            <w:rPr>
              <w:rFonts w:hint="default"/>
            </w:rPr>
            <w:delText>"</w:delText>
          </w:r>
        </w:del>
      </w:ins>
      <w:del w:id="2011" w:author="yangmaoqiang" w:date="2017-11-05T08:30:17Z">
        <w:r>
          <w:rPr>
            <w:rFonts w:hint="default"/>
          </w:rPr>
          <w:delText>endStationNum</w:delText>
        </w:r>
      </w:del>
      <w:ins w:id="2012" w:author="mazhuangzhuang" w:date="2017-06-05T10:30:58Z">
        <w:del w:id="2013" w:author="yangmaoqiang" w:date="2017-11-05T08:30:17Z">
          <w:r>
            <w:rPr>
              <w:rFonts w:hint="default"/>
            </w:rPr>
            <w:delText>"</w:delText>
          </w:r>
        </w:del>
      </w:ins>
      <w:del w:id="2014" w:author="yangmaoqiang" w:date="2017-11-05T08:30:17Z">
        <w:r>
          <w:rPr>
            <w:rFonts w:hint="default"/>
          </w:rPr>
          <w:delText>:101,</w:delText>
        </w:r>
      </w:del>
    </w:p>
    <w:p>
      <w:pPr>
        <w:ind w:left="420" w:leftChars="0" w:firstLine="420" w:firstLineChars="0"/>
        <w:rPr>
          <w:ins w:id="2015" w:author="llf" w:date="2017-11-02T17:51:22Z"/>
          <w:del w:id="2016" w:author="yangmaoqiang" w:date="2017-11-05T08:30:17Z"/>
          <w:rFonts w:hint="default"/>
        </w:rPr>
      </w:pPr>
      <w:ins w:id="2017" w:author="mazhuangzhuang" w:date="2017-06-05T10:28:48Z">
        <w:del w:id="2018" w:author="yangmaoqiang" w:date="2017-11-05T08:30:17Z">
          <w:r>
            <w:rPr>
              <w:rFonts w:hint="default"/>
            </w:rPr>
            <w:delText>"</w:delText>
          </w:r>
        </w:del>
      </w:ins>
      <w:del w:id="2019" w:author="yangmaoqiang" w:date="2017-11-05T08:30:17Z">
        <w:r>
          <w:rPr>
            <w:rFonts w:hint="default"/>
          </w:rPr>
          <w:delText>price</w:delText>
        </w:r>
      </w:del>
      <w:ins w:id="2020" w:author="mazhuangzhuang" w:date="2017-06-05T10:30:58Z">
        <w:del w:id="2021" w:author="yangmaoqiang" w:date="2017-11-05T08:30:17Z">
          <w:r>
            <w:rPr>
              <w:rFonts w:hint="default"/>
            </w:rPr>
            <w:delText>"</w:delText>
          </w:r>
        </w:del>
      </w:ins>
      <w:del w:id="2022" w:author="yangmaoqiang" w:date="2017-11-05T08:30:17Z">
        <w:r>
          <w:rPr>
            <w:rFonts w:hint="default"/>
          </w:rPr>
          <w:delText>:</w:delText>
        </w:r>
      </w:del>
      <w:ins w:id="2023" w:author="mazhuangzhuang" w:date="2017-06-05T10:30:58Z">
        <w:del w:id="2024" w:author="yangmaoqiang" w:date="2017-11-05T08:30:17Z">
          <w:r>
            <w:rPr>
              <w:rFonts w:hint="default"/>
            </w:rPr>
            <w:delText>"</w:delText>
          </w:r>
        </w:del>
      </w:ins>
      <w:ins w:id="2025" w:author="llf" w:date="2017-11-02T18:14:05Z">
        <w:del w:id="2026" w:author="yangmaoqiang" w:date="2017-11-05T08:30:17Z">
          <w:r>
            <w:rPr>
              <w:rFonts w:hint="default"/>
            </w:rPr>
            <w:delText>500</w:delText>
          </w:r>
        </w:del>
      </w:ins>
      <w:del w:id="2027" w:author="yangmaoqiang" w:date="2017-11-05T08:30:17Z">
        <w:r>
          <w:rPr>
            <w:rFonts w:hint="default"/>
          </w:rPr>
          <w:delText>06:00</w:delText>
        </w:r>
      </w:del>
      <w:ins w:id="2028" w:author="mazhuangzhuang" w:date="2017-06-05T10:30:58Z">
        <w:del w:id="2029" w:author="yangmaoqiang" w:date="2017-11-05T08:30:17Z">
          <w:r>
            <w:rPr>
              <w:rFonts w:hint="default"/>
            </w:rPr>
            <w:delText>"</w:delText>
          </w:r>
        </w:del>
      </w:ins>
      <w:del w:id="2030" w:author="yangmaoqiang" w:date="2017-11-05T08:30:17Z">
        <w:r>
          <w:rPr>
            <w:rFonts w:hint="default"/>
          </w:rPr>
          <w:delText>,</w:delText>
        </w:r>
      </w:del>
    </w:p>
    <w:p>
      <w:pPr>
        <w:ind w:left="420" w:leftChars="0" w:firstLine="420" w:firstLineChars="0"/>
        <w:rPr>
          <w:del w:id="2031" w:author="yangmaoqiang" w:date="2017-11-05T08:30:17Z"/>
          <w:rFonts w:hint="eastAsia"/>
        </w:rPr>
      </w:pPr>
      <w:ins w:id="2032" w:author="llf" w:date="2017-11-02T17:51:27Z">
        <w:del w:id="2033" w:author="yangmaoqiang" w:date="2017-11-05T08:30:17Z">
          <w:r>
            <w:rPr>
              <w:rFonts w:hint="default"/>
            </w:rPr>
            <w:delText>“priceColor”:”#ffffff”</w:delText>
          </w:r>
        </w:del>
      </w:ins>
    </w:p>
    <w:p>
      <w:pPr>
        <w:ind w:firstLine="420" w:firstLineChars="0"/>
        <w:rPr>
          <w:del w:id="2034" w:author="yangmaoqiang" w:date="2017-11-05T08:30:17Z"/>
          <w:rFonts w:hint="eastAsia"/>
        </w:rPr>
      </w:pPr>
      <w:del w:id="2035" w:author="yangmaoqiang" w:date="2017-11-05T08:30:17Z">
        <w:r>
          <w:rPr>
            <w:rFonts w:hint="eastAsia"/>
          </w:rPr>
          <w:delText>}</w:delText>
        </w:r>
      </w:del>
    </w:p>
    <w:p>
      <w:pPr>
        <w:rPr>
          <w:del w:id="2036" w:author="yangmaoqiang" w:date="2017-11-05T08:30:17Z"/>
          <w:rFonts w:hint="default"/>
        </w:rPr>
      </w:pPr>
      <w:del w:id="2037" w:author="yangmaoqiang" w:date="2017-11-05T08:30:17Z">
        <w:r>
          <w:rPr>
            <w:rFonts w:hint="default"/>
          </w:rPr>
          <w:delText>]</w:delText>
        </w:r>
      </w:del>
    </w:p>
    <w:p>
      <w:pPr>
        <w:rPr>
          <w:rFonts w:hint="default"/>
          <w:b/>
          <w:bCs/>
        </w:rPr>
      </w:pPr>
      <w:ins w:id="2038" w:author="mazhuangzhuang" w:date="2017-06-05T10:58:42Z">
        <w:r>
          <w:rPr>
            <w:rFonts w:hint="default"/>
            <w:b/>
            <w:bCs/>
          </w:rPr>
          <w:t>参数</w:t>
        </w:r>
      </w:ins>
      <w:r>
        <w:rPr>
          <w:rFonts w:hint="default"/>
          <w:b/>
          <w:bCs/>
        </w:rPr>
        <w:t>说明</w:t>
      </w: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195"/>
        <w:gridCol w:w="3866"/>
      </w:tblGrid>
      <w:tr>
        <w:tc>
          <w:tcPr>
            <w:tcW w:w="2110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19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039" w:author="yangmaoqiang" w:date="2017-11-05T08:46:56Z">
              <w:r>
                <w:rPr>
                  <w:rFonts w:hint="eastAsia"/>
                </w:rPr>
                <w:t>prices</w:t>
              </w:r>
            </w:ins>
            <w:del w:id="2040" w:author="yangmaoqiang" w:date="2017-11-05T08:46:56Z">
              <w:r>
                <w:rPr>
                  <w:rFonts w:hint="default"/>
                </w:rPr>
                <w:delText>startStationNum</w:delText>
              </w:r>
            </w:del>
          </w:p>
        </w:tc>
        <w:tc>
          <w:tcPr>
            <w:tcW w:w="21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del w:id="2041" w:author="yangmaoqiang" w:date="2017-11-05T08:48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  <w:ins w:id="2042" w:author="mazhuangzhuang" w:date="2017-06-05T12:03:21Z">
              <w:del w:id="2043" w:author="yangmaoqiang" w:date="2017-11-05T08:48:1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数</w:delText>
                </w:r>
              </w:del>
            </w:ins>
            <w:ins w:id="2044" w:author="yangmaoqiang" w:date="2017-11-05T08:48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包含</w:t>
              </w:r>
            </w:ins>
            <w:ins w:id="2045" w:author="yangmaoqiang" w:date="2017-11-05T08:4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各</w:t>
              </w:r>
            </w:ins>
            <w:ins w:id="2046" w:author="yangmaoqiang" w:date="2017-11-05T08:48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票价</w:t>
              </w:r>
            </w:ins>
            <w:ins w:id="2047" w:author="yangmaoqiang" w:date="2017-11-05T08:48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类型</w:t>
              </w:r>
            </w:ins>
            <w:ins w:id="2048" w:author="yangmaoqiang" w:date="2017-11-05T08:48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2049" w:author="yangmaoqiang" w:date="2017-11-05T08:48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json</w:t>
              </w:r>
            </w:ins>
            <w:ins w:id="2050" w:author="yangmaoqiang" w:date="2017-11-05T08:48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对象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del w:id="2051" w:author="yangmaoqiang" w:date="2017-11-05T08:48:4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delText>出发车站编号</w:delText>
              </w:r>
            </w:del>
            <w:ins w:id="2052" w:author="yangmaoqiang" w:date="2017-11-05T08:48:4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详见</w:t>
              </w:r>
            </w:ins>
            <w:ins w:id="2053" w:author="yangmaoqiang" w:date="2017-11-05T08:48:4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pri</w:t>
              </w:r>
            </w:ins>
            <w:ins w:id="2054" w:author="yangmaoqiang" w:date="2017-11-05T08:48:4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ces</w:t>
              </w:r>
            </w:ins>
            <w:ins w:id="2055" w:author="yangmaoqiang" w:date="2017-11-05T08:48:51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说明</w:t>
              </w:r>
            </w:ins>
          </w:p>
        </w:tc>
      </w:tr>
      <w:tr>
        <w:trPr>
          <w:trHeight w:val="416" w:hRule="atLeast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056" w:author="yangmaoqiang" w:date="2017-11-05T08:48:03Z">
              <w:r>
                <w:rPr>
                  <w:rFonts w:hint="eastAsia"/>
                </w:rPr>
                <w:t>colors</w:t>
              </w:r>
            </w:ins>
            <w:del w:id="2057" w:author="yangmaoqiang" w:date="2017-11-05T08:48:03Z">
              <w:r>
                <w:rPr>
                  <w:rFonts w:hint="default"/>
                </w:rPr>
                <w:delText>endStationNum</w:delText>
              </w:r>
            </w:del>
          </w:p>
        </w:tc>
        <w:tc>
          <w:tcPr>
            <w:tcW w:w="2195" w:type="dxa"/>
          </w:tcPr>
          <w:p>
            <w:pPr>
              <w:tabs>
                <w:tab w:val="left" w:pos="929"/>
              </w:tabs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058" w:author="yangmaoqiang" w:date="2017-11-05T08:49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  <w:ins w:id="2059" w:author="mazhuangzhuang" w:date="2017-06-05T12:03:23Z">
              <w:del w:id="2060" w:author="yangmaoqiang" w:date="2017-11-05T08:49:00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数</w:delText>
                </w:r>
              </w:del>
            </w:ins>
            <w:ins w:id="2061" w:author="yangmaoqiang" w:date="2017-11-05T08:49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包含</w:t>
              </w:r>
            </w:ins>
            <w:ins w:id="2062" w:author="yangmaoqiang" w:date="2017-11-05T08:49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各</w:t>
              </w:r>
            </w:ins>
            <w:ins w:id="2063" w:author="yangmaoqiang" w:date="2017-11-05T08:49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票价</w:t>
              </w:r>
            </w:ins>
            <w:ins w:id="2064" w:author="yangmaoqiang" w:date="2017-11-05T08:49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对应</w:t>
              </w:r>
            </w:ins>
            <w:ins w:id="2065" w:author="yangmaoqiang" w:date="2017-11-05T08:49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2066" w:author="yangmaoqiang" w:date="2017-11-05T08:49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颜色码</w:t>
              </w:r>
            </w:ins>
            <w:ins w:id="2067" w:author="yangmaoqiang" w:date="2017-11-05T08:49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的</w:t>
              </w:r>
            </w:ins>
            <w:ins w:id="2068" w:author="yangmaoqiang" w:date="2017-11-05T08:49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json</w:t>
              </w:r>
            </w:ins>
            <w:ins w:id="2069" w:author="yangmaoqiang" w:date="2017-11-05T08:49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对象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070" w:author="yangmaoqiang" w:date="2017-11-05T08:49:2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详见</w:t>
              </w:r>
            </w:ins>
            <w:ins w:id="2071" w:author="yangmaoqiang" w:date="2017-11-05T08:49:31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colo</w:t>
              </w:r>
            </w:ins>
            <w:ins w:id="2072" w:author="yangmaoqiang" w:date="2017-11-05T08:49:32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rs</w:t>
              </w:r>
            </w:ins>
            <w:ins w:id="2073" w:author="yangmaoqiang" w:date="2017-11-05T08:49:2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说明</w:t>
              </w:r>
            </w:ins>
            <w:del w:id="2074" w:author="yangmaoqiang" w:date="2017-11-05T08:49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到达车站编号</w:delText>
              </w:r>
            </w:del>
          </w:p>
        </w:tc>
      </w:tr>
      <w:tr>
        <w:trPr>
          <w:trHeight w:val="416" w:hRule="atLeast"/>
          <w:del w:id="2075" w:author="yangmaoqiang" w:date="2017-11-05T08:49:37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del w:id="2076" w:author="yangmaoqiang" w:date="2017-11-05T08:49:37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077" w:author="yangmaoqiang" w:date="2017-11-05T08:49:37Z">
              <w:r>
                <w:rPr>
                  <w:rFonts w:hint="default"/>
                </w:rPr>
                <w:delText>price</w:delText>
              </w:r>
            </w:del>
          </w:p>
        </w:tc>
        <w:tc>
          <w:tcPr>
            <w:tcW w:w="2195" w:type="dxa"/>
          </w:tcPr>
          <w:p>
            <w:pPr>
              <w:jc w:val="left"/>
              <w:rPr>
                <w:del w:id="2078" w:author="yangmaoqiang" w:date="2017-11-05T08:49:37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079" w:author="yangmaoqiang" w:date="2017-11-05T08:49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  <w:ins w:id="2080" w:author="mazhuangzhuang" w:date="2017-06-05T12:03:24Z">
              <w:del w:id="2081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数</w:delText>
                </w:r>
              </w:del>
            </w:ins>
          </w:p>
        </w:tc>
        <w:tc>
          <w:tcPr>
            <w:tcW w:w="3866" w:type="dxa"/>
          </w:tcPr>
          <w:p>
            <w:pPr>
              <w:jc w:val="left"/>
              <w:rPr>
                <w:del w:id="2082" w:author="yangmaoqiang" w:date="2017-11-05T08:49:37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083" w:author="yangmaoqiang" w:date="2017-11-05T08:49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票价，单位</w:delText>
              </w:r>
            </w:del>
            <w:ins w:id="2084" w:author="mazhuangzhuang" w:date="2017-06-05T12:03:47Z">
              <w:del w:id="2085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（</w:delText>
                </w:r>
              </w:del>
            </w:ins>
            <w:ins w:id="2086" w:author="mazhuangzhuang" w:date="2017-06-05T12:03:49Z">
              <w:del w:id="2087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分</w:delText>
                </w:r>
              </w:del>
            </w:ins>
            <w:ins w:id="2088" w:author="mazhuangzhuang" w:date="2017-06-05T12:03:47Z">
              <w:del w:id="2089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）</w:delText>
                </w:r>
              </w:del>
            </w:ins>
            <w:ins w:id="2090" w:author="llf" w:date="2017-10-11T14:12:10Z">
              <w:del w:id="2091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值</w:delText>
                </w:r>
              </w:del>
            </w:ins>
            <w:ins w:id="2092" w:author="llf" w:date="2017-10-11T14:12:11Z">
              <w:del w:id="2093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为</w:delText>
                </w:r>
              </w:del>
            </w:ins>
            <w:ins w:id="2094" w:author="llf" w:date="2017-10-11T14:12:26Z">
              <w:del w:id="2095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5</w:delText>
                </w:r>
              </w:del>
            </w:ins>
            <w:ins w:id="2096" w:author="llf" w:date="2017-10-11T14:12:12Z">
              <w:del w:id="2097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0</w:delText>
                </w:r>
              </w:del>
            </w:ins>
            <w:ins w:id="2098" w:author="llf" w:date="2017-10-11T14:12:13Z">
              <w:del w:id="2099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的</w:delText>
                </w:r>
              </w:del>
            </w:ins>
            <w:ins w:id="2100" w:author="llf" w:date="2017-10-11T14:12:15Z">
              <w:del w:id="2101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整数倍</w:delText>
                </w:r>
              </w:del>
            </w:ins>
          </w:p>
        </w:tc>
      </w:tr>
      <w:tr>
        <w:trPr>
          <w:trHeight w:val="416" w:hRule="atLeast"/>
          <w:ins w:id="2102" w:author="llf" w:date="2017-11-02T17:51:31Z"/>
          <w:del w:id="2103" w:author="yangmaoqiang" w:date="2017-11-05T08:49:37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04" w:author="llf" w:date="2017-11-02T17:51:31Z"/>
                <w:del w:id="2105" w:author="yangmaoqiang" w:date="2017-11-05T08:49:37Z"/>
                <w:rFonts w:hint="default"/>
              </w:rPr>
            </w:pPr>
            <w:ins w:id="2106" w:author="llf" w:date="2017-11-02T17:51:34Z">
              <w:del w:id="2107" w:author="yangmaoqiang" w:date="2017-11-05T08:49:37Z">
                <w:r>
                  <w:rPr>
                    <w:rFonts w:hint="default"/>
                  </w:rPr>
                  <w:delText>priceColor</w:delText>
                </w:r>
              </w:del>
            </w:ins>
          </w:p>
        </w:tc>
        <w:tc>
          <w:tcPr>
            <w:tcW w:w="2195" w:type="dxa"/>
          </w:tcPr>
          <w:p>
            <w:pPr>
              <w:jc w:val="left"/>
              <w:rPr>
                <w:ins w:id="2108" w:author="llf" w:date="2017-11-02T17:51:31Z"/>
                <w:del w:id="2109" w:author="yangmaoqiang" w:date="2017-11-05T08:49:37Z"/>
                <w:rFonts w:hint="default" w:asciiTheme="minorEastAsia" w:hAnsiTheme="minorEastAsia" w:cstheme="minorEastAsia"/>
                <w:sz w:val="21"/>
                <w:szCs w:val="21"/>
              </w:rPr>
            </w:pPr>
            <w:ins w:id="2110" w:author="llf" w:date="2017-11-02T17:51:39Z">
              <w:del w:id="2111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字符串</w:delText>
                </w:r>
              </w:del>
            </w:ins>
          </w:p>
        </w:tc>
        <w:tc>
          <w:tcPr>
            <w:tcW w:w="3866" w:type="dxa"/>
          </w:tcPr>
          <w:p>
            <w:pPr>
              <w:jc w:val="left"/>
              <w:rPr>
                <w:ins w:id="2112" w:author="llf" w:date="2017-11-02T17:51:31Z"/>
                <w:del w:id="2113" w:author="yangmaoqiang" w:date="2017-11-05T08:49:37Z"/>
                <w:rFonts w:hint="default" w:asciiTheme="minorEastAsia" w:hAnsiTheme="minorEastAsia" w:cstheme="minorEastAsia"/>
                <w:sz w:val="21"/>
                <w:szCs w:val="21"/>
              </w:rPr>
            </w:pPr>
            <w:ins w:id="2114" w:author="llf" w:date="2017-11-02T17:51:42Z">
              <w:del w:id="2115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表示</w:delText>
                </w:r>
              </w:del>
            </w:ins>
            <w:ins w:id="2116" w:author="llf" w:date="2017-11-02T17:51:47Z">
              <w:del w:id="2117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票价</w:delText>
                </w:r>
              </w:del>
            </w:ins>
            <w:ins w:id="2118" w:author="llf" w:date="2017-11-02T17:51:48Z">
              <w:del w:id="2119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的</w:delText>
                </w:r>
              </w:del>
            </w:ins>
            <w:ins w:id="2120" w:author="llf" w:date="2017-11-02T17:51:49Z">
              <w:del w:id="2121" w:author="yangmaoqiang" w:date="2017-11-05T08:49:37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颜色</w:delText>
                </w:r>
              </w:del>
            </w:ins>
          </w:p>
        </w:tc>
      </w:tr>
    </w:tbl>
    <w:p>
      <w:pPr>
        <w:rPr>
          <w:ins w:id="2122" w:author="yangmaoqiang" w:date="2017-11-05T08:49:50Z"/>
          <w:rFonts w:hint="eastAsia"/>
        </w:rPr>
      </w:pPr>
    </w:p>
    <w:p>
      <w:pPr>
        <w:rPr>
          <w:ins w:id="2123" w:author="yangmaoqiang" w:date="2017-11-05T08:49:39Z"/>
          <w:rFonts w:hint="default"/>
        </w:rPr>
      </w:pPr>
      <w:ins w:id="2124" w:author="yangmaoqiang" w:date="2017-11-05T08:50:01Z">
        <w:r>
          <w:rPr>
            <w:rFonts w:hint="default"/>
          </w:rPr>
          <w:t>p</w:t>
        </w:r>
      </w:ins>
      <w:ins w:id="2125" w:author="yangmaoqiang" w:date="2017-11-05T08:49:44Z">
        <w:r>
          <w:rPr>
            <w:rFonts w:hint="eastAsia"/>
          </w:rPr>
          <w:t>rices</w:t>
        </w:r>
      </w:ins>
      <w:ins w:id="2126" w:author="yangmaoqiang" w:date="2017-11-05T08:49:56Z">
        <w:r>
          <w:rPr>
            <w:rFonts w:hint="default"/>
          </w:rPr>
          <w:t>说明</w:t>
        </w:r>
      </w:ins>
      <w:ins w:id="2127" w:author="yangmaoqiang" w:date="2017-11-05T08:58:27Z">
        <w:r>
          <w:rPr>
            <w:rFonts w:hint="default"/>
          </w:rPr>
          <w:t>：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195"/>
        <w:gridCol w:w="3866"/>
      </w:tblGrid>
      <w:tr>
        <w:trPr>
          <w:ins w:id="2128" w:author="yangmaoqiang" w:date="2017-11-05T08:50:28Z"/>
        </w:trPr>
        <w:tc>
          <w:tcPr>
            <w:tcW w:w="2110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129" w:author="yangmaoqiang" w:date="2017-11-05T08:50:2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130" w:author="yangmaoqiang" w:date="2017-11-05T08:50:28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2131" w:author="yangmaoqiang" w:date="2017-11-05T08:50:2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219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132" w:author="yangmaoqiang" w:date="2017-11-05T08:50:2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133" w:author="yangmaoqiang" w:date="2017-11-05T08:50:2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134" w:author="yangmaoqiang" w:date="2017-11-05T08:50:2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135" w:author="yangmaoqiang" w:date="2017-11-05T08:50:2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2136" w:author="yangmaoqiang" w:date="2017-11-05T08:50:28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37" w:author="yangmaoqiang" w:date="2017-11-05T08:50:2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138" w:author="yangmaoqiang" w:date="2017-11-05T08:54:1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1</w:t>
              </w:r>
            </w:ins>
          </w:p>
        </w:tc>
        <w:tc>
          <w:tcPr>
            <w:tcW w:w="2195" w:type="dxa"/>
          </w:tcPr>
          <w:p>
            <w:pPr>
              <w:jc w:val="left"/>
              <w:rPr>
                <w:ins w:id="2139" w:author="yangmaoqiang" w:date="2017-11-05T08:50:2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140" w:author="yangmaoqiang" w:date="2017-11-05T08:54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2141" w:author="yangmaoqiang" w:date="2017-11-05T08:50:2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142" w:author="yangmaoqiang" w:date="2017-11-05T08:52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票价类型</w:t>
              </w:r>
            </w:ins>
            <w:ins w:id="2143" w:author="yangmaoqiang" w:date="2017-11-05T08:54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144" w:author="yangmaoqiang" w:date="2017-11-05T08:54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作</w:t>
              </w:r>
            </w:ins>
            <w:ins w:id="2145" w:author="yangmaoqiang" w:date="2017-11-05T08:54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键</w:t>
              </w:r>
            </w:ins>
          </w:p>
        </w:tc>
      </w:tr>
      <w:tr>
        <w:trPr>
          <w:trHeight w:val="416" w:hRule="atLeast"/>
          <w:ins w:id="2146" w:author="yangmaoqiang" w:date="2017-11-05T08:50:28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47" w:author="yangmaoqiang" w:date="2017-11-05T08:50:2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148" w:author="yangmaoqiang" w:date="2017-11-05T08:53:32Z">
              <w:r>
                <w:rPr>
                  <w:rFonts w:hint="eastAsia"/>
                </w:rPr>
                <w:t>name</w:t>
              </w:r>
            </w:ins>
          </w:p>
        </w:tc>
        <w:tc>
          <w:tcPr>
            <w:tcW w:w="2195" w:type="dxa"/>
          </w:tcPr>
          <w:p>
            <w:pPr>
              <w:tabs>
                <w:tab w:val="left" w:pos="929"/>
              </w:tabs>
              <w:jc w:val="left"/>
              <w:rPr>
                <w:ins w:id="2149" w:author="yangmaoqiang" w:date="2017-11-05T08:50:2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150" w:author="yangmaoqiang" w:date="2017-11-05T08:54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字符串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2151" w:author="yangmaoqiang" w:date="2017-11-05T08:50:2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152" w:author="yangmaoqiang" w:date="2017-11-05T08:54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票价类型名称</w:t>
              </w:r>
            </w:ins>
          </w:p>
        </w:tc>
      </w:tr>
      <w:tr>
        <w:trPr>
          <w:trHeight w:val="416" w:hRule="atLeast"/>
          <w:ins w:id="2153" w:author="yangmaoqiang" w:date="2017-11-05T08:54:57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54" w:author="yangmaoqiang" w:date="2017-11-05T08:54:57Z"/>
                <w:rFonts w:hint="eastAsia"/>
              </w:rPr>
            </w:pPr>
            <w:ins w:id="2155" w:author="yangmaoqiang" w:date="2017-11-05T08:55:06Z">
              <w:r>
                <w:rPr>
                  <w:rFonts w:hint="eastAsia"/>
                </w:rPr>
                <w:t>prices</w:t>
              </w:r>
            </w:ins>
          </w:p>
        </w:tc>
        <w:tc>
          <w:tcPr>
            <w:tcW w:w="2195" w:type="dxa"/>
          </w:tcPr>
          <w:p>
            <w:pPr>
              <w:tabs>
                <w:tab w:val="left" w:pos="929"/>
              </w:tabs>
              <w:jc w:val="left"/>
              <w:rPr>
                <w:ins w:id="2156" w:author="yangmaoqiang" w:date="2017-11-05T08:54:57Z"/>
                <w:rFonts w:hint="default" w:asciiTheme="minorEastAsia" w:hAnsiTheme="minorEastAsia" w:cstheme="minorEastAsia"/>
                <w:sz w:val="21"/>
                <w:szCs w:val="21"/>
              </w:rPr>
            </w:pPr>
            <w:ins w:id="2157" w:author="yangmaoqiang" w:date="2017-11-05T08:56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数组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2158" w:author="yangmaoqiang" w:date="2017-11-05T08:54:57Z"/>
                <w:rFonts w:hint="default" w:asciiTheme="minorEastAsia" w:hAnsiTheme="minorEastAsia" w:cstheme="minorEastAsia"/>
                <w:sz w:val="21"/>
                <w:szCs w:val="21"/>
              </w:rPr>
            </w:pPr>
            <w:ins w:id="2159" w:author="yangmaoqiang" w:date="2017-11-05T08:56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包含起始站到终点站的票价参数</w:t>
              </w:r>
            </w:ins>
          </w:p>
        </w:tc>
      </w:tr>
      <w:tr>
        <w:trPr>
          <w:trHeight w:val="416" w:hRule="atLeast"/>
          <w:ins w:id="2160" w:author="yangmaoqiang" w:date="2017-11-05T08:56:24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61" w:author="yangmaoqiang" w:date="2017-11-05T08:56:24Z"/>
                <w:rFonts w:hint="eastAsia"/>
              </w:rPr>
            </w:pPr>
            <w:ins w:id="2162" w:author="yangmaoqiang" w:date="2017-11-05T08:56:30Z">
              <w:r>
                <w:rPr>
                  <w:rFonts w:hint="eastAsia"/>
                </w:rPr>
                <w:t>start</w:t>
              </w:r>
            </w:ins>
          </w:p>
        </w:tc>
        <w:tc>
          <w:tcPr>
            <w:tcW w:w="2195" w:type="dxa"/>
          </w:tcPr>
          <w:p>
            <w:pPr>
              <w:tabs>
                <w:tab w:val="left" w:pos="929"/>
              </w:tabs>
              <w:jc w:val="left"/>
              <w:rPr>
                <w:ins w:id="2163" w:author="yangmaoqiang" w:date="2017-11-05T08:56:24Z"/>
                <w:rFonts w:hint="default" w:asciiTheme="minorEastAsia" w:hAnsiTheme="minorEastAsia" w:cstheme="minorEastAsia"/>
                <w:sz w:val="21"/>
                <w:szCs w:val="21"/>
              </w:rPr>
            </w:pPr>
            <w:ins w:id="2164" w:author="yangmaoqiang" w:date="2017-11-05T08:57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2165" w:author="yangmaoqiang" w:date="2017-11-05T08:56:24Z"/>
                <w:rFonts w:hint="default" w:asciiTheme="minorEastAsia" w:hAnsiTheme="minorEastAsia" w:cstheme="minorEastAsia"/>
                <w:sz w:val="21"/>
                <w:szCs w:val="21"/>
              </w:rPr>
            </w:pPr>
            <w:ins w:id="2166" w:author="yangmaoqiang" w:date="2017-11-05T08:57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起始</w:t>
              </w:r>
            </w:ins>
            <w:ins w:id="2167" w:author="yangmaoqiang" w:date="2017-11-05T08:57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站点</w:t>
              </w:r>
            </w:ins>
          </w:p>
        </w:tc>
      </w:tr>
      <w:tr>
        <w:trPr>
          <w:trHeight w:val="416" w:hRule="atLeast"/>
          <w:ins w:id="2168" w:author="yangmaoqiang" w:date="2017-11-05T08:57:18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69" w:author="yangmaoqiang" w:date="2017-11-05T08:57:18Z"/>
                <w:rFonts w:hint="eastAsia"/>
              </w:rPr>
            </w:pPr>
            <w:ins w:id="2170" w:author="yangmaoqiang" w:date="2017-11-05T08:57:23Z">
              <w:r>
                <w:rPr>
                  <w:rFonts w:hint="eastAsia"/>
                </w:rPr>
                <w:t>end</w:t>
              </w:r>
            </w:ins>
          </w:p>
        </w:tc>
        <w:tc>
          <w:tcPr>
            <w:tcW w:w="2195" w:type="dxa"/>
          </w:tcPr>
          <w:p>
            <w:pPr>
              <w:tabs>
                <w:tab w:val="left" w:pos="929"/>
              </w:tabs>
              <w:jc w:val="left"/>
              <w:rPr>
                <w:ins w:id="2171" w:author="yangmaoqiang" w:date="2017-11-05T08:57:18Z"/>
                <w:rFonts w:hint="default" w:asciiTheme="minorEastAsia" w:hAnsiTheme="minorEastAsia" w:cstheme="minorEastAsia"/>
                <w:sz w:val="21"/>
                <w:szCs w:val="21"/>
              </w:rPr>
            </w:pPr>
            <w:ins w:id="2172" w:author="yangmaoqiang" w:date="2017-11-05T08:57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2173" w:author="yangmaoqiang" w:date="2017-11-05T08:57:18Z"/>
                <w:rFonts w:hint="default" w:asciiTheme="minorEastAsia" w:hAnsiTheme="minorEastAsia" w:cstheme="minorEastAsia"/>
                <w:sz w:val="21"/>
                <w:szCs w:val="21"/>
              </w:rPr>
            </w:pPr>
            <w:ins w:id="2174" w:author="yangmaoqiang" w:date="2017-11-05T08:57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终点站</w:t>
              </w:r>
            </w:ins>
          </w:p>
        </w:tc>
      </w:tr>
      <w:tr>
        <w:trPr>
          <w:trHeight w:val="416" w:hRule="atLeast"/>
          <w:ins w:id="2175" w:author="yangmaoqiang" w:date="2017-11-05T08:57:51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76" w:author="yangmaoqiang" w:date="2017-11-05T08:57:51Z"/>
                <w:rFonts w:hint="eastAsia"/>
              </w:rPr>
            </w:pPr>
            <w:ins w:id="2177" w:author="yangmaoqiang" w:date="2017-11-05T08:57:57Z">
              <w:r>
                <w:rPr>
                  <w:rFonts w:hint="eastAsia"/>
                </w:rPr>
                <w:t>price</w:t>
              </w:r>
            </w:ins>
          </w:p>
        </w:tc>
        <w:tc>
          <w:tcPr>
            <w:tcW w:w="2195" w:type="dxa"/>
          </w:tcPr>
          <w:p>
            <w:pPr>
              <w:tabs>
                <w:tab w:val="left" w:pos="929"/>
              </w:tabs>
              <w:jc w:val="left"/>
              <w:rPr>
                <w:ins w:id="2178" w:author="yangmaoqiang" w:date="2017-11-05T08:57:51Z"/>
                <w:rFonts w:hint="default" w:asciiTheme="minorEastAsia" w:hAnsiTheme="minorEastAsia" w:cstheme="minorEastAsia"/>
                <w:sz w:val="21"/>
                <w:szCs w:val="21"/>
              </w:rPr>
            </w:pPr>
            <w:ins w:id="2179" w:author="yangmaoqiang" w:date="2017-11-05T08:58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2180" w:author="yangmaoqiang" w:date="2017-11-05T08:57:51Z"/>
                <w:rFonts w:hint="default" w:asciiTheme="minorEastAsia" w:hAnsiTheme="minorEastAsia" w:cstheme="minorEastAsia"/>
                <w:sz w:val="21"/>
                <w:szCs w:val="21"/>
              </w:rPr>
            </w:pPr>
            <w:ins w:id="2181" w:author="yangmaoqiang" w:date="2017-11-05T08:58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票价，</w:t>
              </w:r>
            </w:ins>
            <w:ins w:id="2182" w:author="yangmaoqiang" w:date="2017-11-05T08:58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单位：</w:t>
              </w:r>
            </w:ins>
            <w:ins w:id="2183" w:author="yangmaoqiang" w:date="2017-11-05T08:58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分</w:t>
              </w:r>
            </w:ins>
          </w:p>
        </w:tc>
      </w:tr>
    </w:tbl>
    <w:p>
      <w:pPr>
        <w:rPr>
          <w:ins w:id="2184" w:author="yangmaoqiang" w:date="2017-11-05T08:49:39Z"/>
          <w:rFonts w:hint="default"/>
        </w:rPr>
      </w:pPr>
    </w:p>
    <w:p>
      <w:pPr>
        <w:rPr>
          <w:ins w:id="2185" w:author="yangmaoqiang" w:date="2017-11-05T08:58:31Z"/>
          <w:rFonts w:hint="default"/>
        </w:rPr>
      </w:pPr>
      <w:ins w:id="2186" w:author="yangmaoqiang" w:date="2017-11-05T08:58:50Z">
        <w:r>
          <w:rPr>
            <w:rFonts w:hint="eastAsia"/>
          </w:rPr>
          <w:t>colors</w:t>
        </w:r>
      </w:ins>
      <w:ins w:id="2187" w:author="yangmaoqiang" w:date="2017-11-05T08:58:31Z">
        <w:r>
          <w:rPr>
            <w:rFonts w:hint="default"/>
          </w:rPr>
          <w:t>说明：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195"/>
        <w:gridCol w:w="3866"/>
      </w:tblGrid>
      <w:tr>
        <w:trPr>
          <w:ins w:id="2188" w:author="yangmaoqiang" w:date="2017-11-05T08:58:42Z"/>
        </w:trPr>
        <w:tc>
          <w:tcPr>
            <w:tcW w:w="2110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189" w:author="yangmaoqiang" w:date="2017-11-05T08:58:42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190" w:author="yangmaoqiang" w:date="2017-11-05T08:58:42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2191" w:author="yangmaoqiang" w:date="2017-11-05T08:58:42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219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192" w:author="yangmaoqiang" w:date="2017-11-05T08:58:42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193" w:author="yangmaoqiang" w:date="2017-11-05T08:58:42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194" w:author="yangmaoqiang" w:date="2017-11-05T08:58:42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195" w:author="yangmaoqiang" w:date="2017-11-05T08:58:42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2196" w:author="yangmaoqiang" w:date="2017-11-05T08:58:42Z"/>
        </w:trPr>
        <w:tc>
          <w:tcPr>
            <w:tcW w:w="2110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2197" w:author="yangmaoqiang" w:date="2017-11-05T08:58:42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198" w:author="yangmaoqiang" w:date="2017-11-05T08:58:58Z">
              <w:r>
                <w:rPr>
                  <w:rFonts w:hint="eastAsia"/>
                </w:rPr>
                <w:t>230</w:t>
              </w:r>
            </w:ins>
          </w:p>
        </w:tc>
        <w:tc>
          <w:tcPr>
            <w:tcW w:w="2195" w:type="dxa"/>
          </w:tcPr>
          <w:p>
            <w:pPr>
              <w:jc w:val="left"/>
              <w:rPr>
                <w:ins w:id="2199" w:author="yangmaoqiang" w:date="2017-11-05T08:58:42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200" w:author="yangmaoqiang" w:date="2017-11-05T08:59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2201" w:author="yangmaoqiang" w:date="2017-11-05T08:58:42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202" w:author="yangmaoqiang" w:date="2017-11-05T08:59:14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票价</w:t>
              </w:r>
            </w:ins>
            <w:ins w:id="2203" w:author="yangmaoqiang" w:date="2017-11-05T08:59:15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，</w:t>
              </w:r>
            </w:ins>
            <w:ins w:id="2204" w:author="yangmaoqiang" w:date="2017-11-05T08:59:1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作</w:t>
              </w:r>
            </w:ins>
            <w:ins w:id="2205" w:author="yangmaoqiang" w:date="2017-11-05T08:59:21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键</w:t>
              </w:r>
            </w:ins>
          </w:p>
        </w:tc>
      </w:tr>
    </w:tbl>
    <w:p>
      <w:pPr>
        <w:rPr>
          <w:ins w:id="2206" w:author="mazhuangzhuang" w:date="2017-06-05T10:58:48Z"/>
          <w:rFonts w:hint="default"/>
        </w:rPr>
      </w:pPr>
      <w:bookmarkStart w:id="0" w:name="_GoBack"/>
      <w:bookmarkEnd w:id="0"/>
    </w:p>
    <w:p>
      <w:pPr>
        <w:outlineLvl w:val="1"/>
        <w:rPr>
          <w:rFonts w:hint="default"/>
        </w:rPr>
      </w:pPr>
      <w:r>
        <w:rPr>
          <w:rFonts w:hint="default"/>
        </w:rPr>
        <w:t>2.4日历参数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spacing w:beforeLines="0" w:afterLines="0" w:line="360" w:lineRule="exact"/>
        <w:ind w:left="420" w:leftChars="0" w:firstLine="420" w:firstLineChars="0"/>
        <w:rPr>
          <w:rFonts w:hint="default"/>
        </w:rPr>
      </w:pPr>
      <w:ins w:id="2207" w:author="mazhuangzhuang" w:date="2017-06-05T10:28:48Z">
        <w:r>
          <w:rPr>
            <w:rFonts w:hint="default"/>
          </w:rPr>
          <w:t>"</w:t>
        </w:r>
      </w:ins>
      <w:r>
        <w:rPr>
          <w:rFonts w:hint="default" w:asciiTheme="minorEastAsia" w:hAnsiTheme="minorEastAsia" w:eastAsiaTheme="minorEastAsia" w:cstheme="minorEastAsia"/>
          <w:sz w:val="21"/>
          <w:szCs w:val="21"/>
        </w:rPr>
        <w:t>holidayName</w:t>
      </w:r>
      <w:ins w:id="2208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2209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国庆节</w:t>
      </w:r>
      <w:ins w:id="2210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spacing w:beforeLines="0" w:afterLines="0" w:line="360" w:lineRule="exact"/>
        <w:ind w:left="420" w:leftChars="0" w:firstLine="420" w:firstLineChars="0"/>
        <w:rPr>
          <w:rFonts w:hint="default"/>
        </w:rPr>
      </w:pPr>
      <w:ins w:id="2211" w:author="mazhuangzhuang" w:date="2017-06-05T10:28:48Z">
        <w:r>
          <w:rPr>
            <w:rFonts w:hint="default"/>
          </w:rPr>
          <w:t>"</w:t>
        </w:r>
      </w:ins>
      <w:r>
        <w:rPr>
          <w:rFonts w:hint="default" w:asciiTheme="minorEastAsia" w:hAnsiTheme="minorEastAsia" w:eastAsiaTheme="minorEastAsia" w:cstheme="minorEastAsia"/>
          <w:sz w:val="21"/>
          <w:szCs w:val="21"/>
        </w:rPr>
        <w:t>startTime</w:t>
      </w:r>
      <w:ins w:id="2212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2213" w:author="mazhuangzhuang" w:date="2017-06-05T10:28:48Z">
        <w:r>
          <w:rPr>
            <w:rFonts w:hint="default"/>
          </w:rPr>
          <w:t>"</w:t>
        </w:r>
      </w:ins>
      <w:r>
        <w:rPr>
          <w:rFonts w:hint="default"/>
        </w:rPr>
        <w:t>2017-10-01</w:t>
      </w:r>
      <w:ins w:id="2214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spacing w:beforeLines="0" w:afterLines="0" w:line="360" w:lineRule="exact"/>
        <w:ind w:left="420" w:leftChars="0" w:firstLine="420" w:firstLineChars="0"/>
        <w:rPr>
          <w:rFonts w:hint="default"/>
        </w:rPr>
      </w:pPr>
      <w:ins w:id="2215" w:author="mazhuangzhuang" w:date="2017-06-05T10:28:48Z">
        <w:r>
          <w:rPr>
            <w:rFonts w:hint="default"/>
          </w:rPr>
          <w:t>"</w:t>
        </w:r>
      </w:ins>
      <w:r>
        <w:rPr>
          <w:rFonts w:hint="default" w:asciiTheme="minorEastAsia" w:hAnsiTheme="minorEastAsia" w:eastAsiaTheme="minorEastAsia" w:cstheme="minorEastAsia"/>
          <w:sz w:val="21"/>
          <w:szCs w:val="21"/>
        </w:rPr>
        <w:t>endTime</w:t>
      </w:r>
      <w:ins w:id="2216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2217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2017-10-07</w:t>
      </w:r>
      <w:ins w:id="2218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spacing w:beforeLines="0" w:afterLines="0" w:line="360" w:lineRule="exact"/>
        <w:ind w:left="420" w:leftChars="0" w:firstLine="420" w:firstLineChars="0"/>
        <w:rPr>
          <w:del w:id="2219" w:author="mazhuangzhuang" w:date="2017-06-05T19:02:10Z"/>
          <w:rFonts w:hint="eastAsia"/>
        </w:rPr>
      </w:pPr>
      <w:del w:id="2220" w:author="mazhuangzhuang" w:date="2017-06-05T19:02:10Z">
        <w:r>
          <w:rPr>
            <w:rFonts w:hint="default" w:asciiTheme="minorEastAsia" w:hAnsiTheme="minorEastAsia" w:eastAsiaTheme="minorEastAsia" w:cstheme="minorEastAsia"/>
            <w:sz w:val="21"/>
            <w:szCs w:val="21"/>
          </w:rPr>
          <w:delText>changeOperationTime</w:delText>
        </w:r>
      </w:del>
      <w:del w:id="2221" w:author="mazhuangzhuang" w:date="2017-06-05T19:02:10Z">
        <w:r>
          <w:rPr>
            <w:rFonts w:hint="default"/>
          </w:rPr>
          <w:delText>:1,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ins w:id="2222" w:author="mazhuangzhuang" w:date="2017-06-05T19:09:39Z"/>
          <w:rFonts w:hint="default"/>
        </w:rPr>
      </w:pPr>
      <w:ins w:id="2223" w:author="mazhuangzhuang" w:date="2017-06-05T10:28:48Z">
        <w:r>
          <w:rPr>
            <w:rFonts w:hint="default"/>
          </w:rPr>
          <w:t>"</w:t>
        </w:r>
      </w:ins>
      <w:ins w:id="2224" w:author="mazhuangzhuang" w:date="2017-06-05T19:09:17Z">
        <w:r>
          <w:rPr>
            <w:rFonts w:hint="default"/>
          </w:rPr>
          <w:t>line</w:t>
        </w:r>
      </w:ins>
      <w:ins w:id="2225" w:author="mazhuangzhuang" w:date="2017-06-05T19:09:18Z">
        <w:r>
          <w:rPr>
            <w:rFonts w:hint="default"/>
          </w:rPr>
          <w:t>s</w:t>
        </w:r>
      </w:ins>
      <w:del w:id="2226" w:author="mazhuangzhuang" w:date="2017-06-05T19:08:23Z">
        <w:r>
          <w:rPr>
            <w:rFonts w:hint="default" w:asciiTheme="minorEastAsia" w:hAnsiTheme="minorEastAsia" w:eastAsiaTheme="minorEastAsia" w:cstheme="minorEastAsia"/>
            <w:sz w:val="21"/>
            <w:szCs w:val="21"/>
          </w:rPr>
          <w:delText>stationOnChangeOperationTime</w:delText>
        </w:r>
      </w:del>
      <w:ins w:id="2227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</w:p>
    <w:p>
      <w:pPr>
        <w:spacing w:beforeLines="0" w:afterLines="0" w:line="360" w:lineRule="exact"/>
        <w:ind w:left="420" w:leftChars="0" w:firstLine="420" w:firstLineChars="0"/>
        <w:rPr>
          <w:ins w:id="2228" w:author="mazhuangzhuang" w:date="2017-06-05T19:09:41Z"/>
          <w:rFonts w:hint="default"/>
        </w:rPr>
      </w:pPr>
      <w:r>
        <w:rPr>
          <w:rFonts w:hint="default"/>
        </w:rPr>
        <w:t>[</w:t>
      </w:r>
    </w:p>
    <w:p>
      <w:pPr>
        <w:spacing w:beforeLines="0" w:afterLines="0" w:line="360" w:lineRule="exact"/>
        <w:ind w:left="840" w:leftChars="0" w:firstLine="420" w:firstLineChars="0"/>
        <w:rPr>
          <w:ins w:id="2230" w:author="mazhuangzhuang" w:date="2017-06-05T19:09:46Z"/>
          <w:rFonts w:hint="default"/>
        </w:rPr>
        <w:pPrChange w:id="2229" w:author="mazhuangzhuang" w:date="2017-06-05T19:09:42Z">
          <w:pPr>
            <w:spacing w:beforeLines="0" w:afterLines="0" w:line="360" w:lineRule="exact"/>
            <w:ind w:left="420" w:leftChars="0" w:firstLine="420" w:firstLineChars="0"/>
          </w:pPr>
        </w:pPrChange>
      </w:pPr>
      <w:ins w:id="2231" w:author="mazhuangzhuang" w:date="2017-06-05T19:09:42Z">
        <w:r>
          <w:rPr>
            <w:rFonts w:hint="default"/>
          </w:rPr>
          <w:t>{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33" w:author="mazhuangzhuang" w:date="2017-06-05T19:10:40Z"/>
          <w:rFonts w:hint="default"/>
        </w:rPr>
        <w:pPrChange w:id="2232" w:author="mazhuangzhuang" w:date="2017-06-05T19:09:47Z">
          <w:pPr>
            <w:spacing w:beforeLines="0" w:afterLines="0" w:line="360" w:lineRule="exact"/>
            <w:ind w:left="420" w:leftChars="0" w:firstLine="420" w:firstLineChars="0"/>
          </w:pPr>
        </w:pPrChange>
      </w:pPr>
      <w:ins w:id="2234" w:author="mazhuangzhuang" w:date="2017-06-05T19:09:58Z">
        <w:r>
          <w:rPr>
            <w:rFonts w:hint="default"/>
          </w:rPr>
          <w:t>"</w:t>
        </w:r>
      </w:ins>
      <w:ins w:id="2235" w:author="mazhuangzhuang" w:date="2017-06-05T19:10:22Z">
        <w:r>
          <w:rPr>
            <w:rFonts w:hint="default"/>
          </w:rPr>
          <w:t>id</w:t>
        </w:r>
      </w:ins>
      <w:ins w:id="2236" w:author="mazhuangzhuang" w:date="2017-06-05T19:10:04Z">
        <w:r>
          <w:rPr>
            <w:rFonts w:hint="default"/>
          </w:rPr>
          <w:t>"</w:t>
        </w:r>
      </w:ins>
      <w:ins w:id="2237" w:author="mazhuangzhuang" w:date="2017-06-05T19:10:05Z">
        <w:r>
          <w:rPr>
            <w:rFonts w:hint="default"/>
          </w:rPr>
          <w:t>:</w:t>
        </w:r>
      </w:ins>
      <w:ins w:id="2238" w:author="mazhuangzhuang" w:date="2017-06-05T19:10:40Z">
        <w:r>
          <w:rPr>
            <w:rFonts w:hint="default"/>
          </w:rPr>
          <w:t>1</w:t>
        </w:r>
      </w:ins>
      <w:ins w:id="2239" w:author="mazhuangzhuang" w:date="2017-06-05T20:29:20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41" w:author="mazhuangzhuang" w:date="2017-06-05T19:11:30Z"/>
          <w:rFonts w:hint="default"/>
        </w:rPr>
        <w:pPrChange w:id="2240" w:author="mazhuangzhuang" w:date="2017-06-05T19:09:47Z">
          <w:pPr>
            <w:spacing w:beforeLines="0" w:afterLines="0" w:line="360" w:lineRule="exact"/>
            <w:ind w:left="420" w:leftChars="0" w:firstLine="420" w:firstLineChars="0"/>
          </w:pPr>
        </w:pPrChange>
      </w:pPr>
      <w:ins w:id="2242" w:author="mazhuangzhuang" w:date="2017-06-05T19:10:41Z">
        <w:r>
          <w:rPr>
            <w:rFonts w:hint="default"/>
          </w:rPr>
          <w:t>"</w:t>
        </w:r>
      </w:ins>
      <w:ins w:id="2243" w:author="mazhuangzhuang" w:date="2017-06-05T19:10:53Z">
        <w:r>
          <w:rPr>
            <w:rFonts w:hint="default"/>
          </w:rPr>
          <w:t>sta</w:t>
        </w:r>
      </w:ins>
      <w:ins w:id="2244" w:author="mazhuangzhuang" w:date="2017-06-05T19:10:54Z">
        <w:r>
          <w:rPr>
            <w:rFonts w:hint="default"/>
          </w:rPr>
          <w:t>rt</w:t>
        </w:r>
      </w:ins>
      <w:ins w:id="2245" w:author="mazhuangzhuang" w:date="2017-06-05T19:11:20Z">
        <w:r>
          <w:rPr>
            <w:rFonts w:hint="default"/>
          </w:rPr>
          <w:t>A</w:t>
        </w:r>
      </w:ins>
      <w:ins w:id="2246" w:author="mazhuangzhuang" w:date="2017-06-05T19:11:22Z">
        <w:r>
          <w:rPr>
            <w:rFonts w:hint="default"/>
          </w:rPr>
          <w:t>djust</w:t>
        </w:r>
      </w:ins>
      <w:ins w:id="2247" w:author="mazhuangzhuang" w:date="2017-06-05T19:11:24Z">
        <w:r>
          <w:rPr>
            <w:rFonts w:hint="default"/>
          </w:rPr>
          <w:t>T</w:t>
        </w:r>
      </w:ins>
      <w:ins w:id="2248" w:author="mazhuangzhuang" w:date="2017-06-05T19:11:25Z">
        <w:r>
          <w:rPr>
            <w:rFonts w:hint="default"/>
          </w:rPr>
          <w:t>ime</w:t>
        </w:r>
      </w:ins>
      <w:ins w:id="2249" w:author="mazhuangzhuang" w:date="2017-06-05T19:11:10Z">
        <w:r>
          <w:rPr>
            <w:rFonts w:hint="default"/>
          </w:rPr>
          <w:t>"</w:t>
        </w:r>
      </w:ins>
      <w:ins w:id="2250" w:author="mazhuangzhuang" w:date="2017-06-05T19:11:11Z">
        <w:r>
          <w:rPr>
            <w:rFonts w:hint="default"/>
          </w:rPr>
          <w:t>:</w:t>
        </w:r>
      </w:ins>
      <w:ins w:id="2251" w:author="mazhuangzhuang" w:date="2017-06-05T20:20:06Z">
        <w:r>
          <w:rPr>
            <w:rFonts w:hint="default"/>
          </w:rPr>
          <w:t>-</w:t>
        </w:r>
      </w:ins>
      <w:ins w:id="2252" w:author="mazhuangzhuang" w:date="2017-06-05T19:11:53Z">
        <w:r>
          <w:rPr>
            <w:rFonts w:hint="default"/>
          </w:rPr>
          <w:t>30</w:t>
        </w:r>
      </w:ins>
      <w:ins w:id="2253" w:author="mazhuangzhuang" w:date="2017-06-05T19:12:09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55" w:author="mazhuangzhuang" w:date="2017-06-05T19:09:44Z"/>
          <w:rFonts w:hint="default"/>
        </w:rPr>
        <w:pPrChange w:id="2254" w:author="mazhuangzhuang" w:date="2017-06-05T19:09:47Z">
          <w:pPr>
            <w:spacing w:beforeLines="0" w:afterLines="0" w:line="360" w:lineRule="exact"/>
            <w:ind w:left="420" w:leftChars="0" w:firstLine="420" w:firstLineChars="0"/>
          </w:pPr>
        </w:pPrChange>
      </w:pPr>
      <w:ins w:id="2256" w:author="mazhuangzhuang" w:date="2017-06-05T19:11:32Z">
        <w:r>
          <w:rPr>
            <w:rFonts w:hint="default"/>
          </w:rPr>
          <w:t>"</w:t>
        </w:r>
      </w:ins>
      <w:ins w:id="2257" w:author="mazhuangzhuang" w:date="2017-06-05T19:11:45Z">
        <w:r>
          <w:rPr>
            <w:rFonts w:hint="default"/>
          </w:rPr>
          <w:t>end</w:t>
        </w:r>
      </w:ins>
      <w:ins w:id="2258" w:author="mazhuangzhuang" w:date="2017-06-05T19:11:46Z">
        <w:r>
          <w:rPr>
            <w:rFonts w:hint="default"/>
          </w:rPr>
          <w:t>Adj</w:t>
        </w:r>
      </w:ins>
      <w:ins w:id="2259" w:author="mazhuangzhuang" w:date="2017-06-05T19:11:47Z">
        <w:r>
          <w:rPr>
            <w:rFonts w:hint="default"/>
          </w:rPr>
          <w:t>ustTim</w:t>
        </w:r>
      </w:ins>
      <w:ins w:id="2260" w:author="mazhuangzhuang" w:date="2017-06-05T19:11:48Z">
        <w:r>
          <w:rPr>
            <w:rFonts w:hint="default"/>
          </w:rPr>
          <w:t>e"</w:t>
        </w:r>
      </w:ins>
      <w:ins w:id="2261" w:author="mazhuangzhuang" w:date="2017-06-05T19:11:49Z">
        <w:r>
          <w:rPr>
            <w:rFonts w:hint="default"/>
          </w:rPr>
          <w:t>:</w:t>
        </w:r>
      </w:ins>
      <w:ins w:id="2262" w:author="mazhuangzhuang" w:date="2017-06-05T19:11:55Z">
        <w:r>
          <w:rPr>
            <w:rFonts w:hint="default"/>
          </w:rPr>
          <w:t>3</w:t>
        </w:r>
      </w:ins>
      <w:ins w:id="2263" w:author="mazhuangzhuang" w:date="2017-06-05T19:11:56Z">
        <w:r>
          <w:rPr>
            <w:rFonts w:hint="default"/>
          </w:rPr>
          <w:t>0</w:t>
        </w:r>
      </w:ins>
    </w:p>
    <w:p>
      <w:pPr>
        <w:spacing w:beforeLines="0" w:afterLines="0" w:line="360" w:lineRule="exact"/>
        <w:ind w:left="840" w:leftChars="0" w:firstLine="420" w:firstLineChars="0"/>
        <w:rPr>
          <w:ins w:id="2264" w:author="mazhuangzhuang" w:date="2017-06-05T19:09:40Z"/>
          <w:rFonts w:hint="default"/>
        </w:rPr>
      </w:pPr>
      <w:ins w:id="2265" w:author="mazhuangzhuang" w:date="2017-06-05T19:09:42Z">
        <w:r>
          <w:rPr>
            <w:rFonts w:hint="default"/>
          </w:rPr>
          <w:t>}</w:t>
        </w:r>
      </w:ins>
    </w:p>
    <w:p>
      <w:pPr>
        <w:spacing w:beforeLines="0" w:afterLines="0" w:line="360" w:lineRule="exact"/>
        <w:ind w:left="420" w:leftChars="0" w:firstLine="420" w:firstLineChars="0"/>
        <w:rPr>
          <w:rFonts w:hint="eastAsia"/>
        </w:rPr>
      </w:pPr>
      <w:r>
        <w:rPr>
          <w:rFonts w:hint="default"/>
        </w:rPr>
        <w:t>],</w:t>
      </w:r>
    </w:p>
    <w:p>
      <w:pPr>
        <w:spacing w:beforeLines="0" w:afterLines="0" w:line="360" w:lineRule="exact"/>
        <w:ind w:left="420" w:leftChars="0" w:firstLine="420" w:firstLineChars="0"/>
        <w:rPr>
          <w:ins w:id="2266" w:author="mazhuangzhuang" w:date="2017-06-06T15:10:00Z"/>
          <w:rFonts w:hint="default"/>
        </w:rPr>
      </w:pPr>
      <w:ins w:id="2267" w:author="mazhuangzhuang" w:date="2017-06-05T10:28:48Z">
        <w:r>
          <w:rPr>
            <w:rFonts w:hint="default"/>
          </w:rPr>
          <w:t>"</w:t>
        </w:r>
      </w:ins>
      <w:r>
        <w:rPr>
          <w:rFonts w:hint="default" w:asciiTheme="minorEastAsia" w:hAnsiTheme="minorEastAsia" w:eastAsiaTheme="minorEastAsia" w:cstheme="minorEastAsia"/>
          <w:sz w:val="21"/>
          <w:szCs w:val="21"/>
        </w:rPr>
        <w:t>discountedTicketType</w:t>
      </w:r>
      <w:ins w:id="2268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</w:p>
    <w:p>
      <w:pPr>
        <w:spacing w:beforeLines="0" w:afterLines="0" w:line="360" w:lineRule="exact"/>
        <w:ind w:left="420" w:leftChars="0" w:firstLine="420" w:firstLineChars="0"/>
        <w:rPr>
          <w:ins w:id="2269" w:author="mazhuangzhuang" w:date="2017-06-06T15:10:01Z"/>
          <w:rFonts w:hint="default"/>
        </w:rPr>
      </w:pPr>
      <w:ins w:id="2270" w:author="mazhuangzhuang" w:date="2017-06-06T15:10:00Z">
        <w:r>
          <w:rPr>
            <w:rFonts w:hint="default"/>
          </w:rPr>
          <w:t>[</w:t>
        </w:r>
      </w:ins>
    </w:p>
    <w:p>
      <w:pPr>
        <w:spacing w:beforeLines="0" w:afterLines="0" w:line="360" w:lineRule="exact"/>
        <w:ind w:left="840" w:leftChars="0" w:firstLine="420" w:firstLineChars="0"/>
        <w:rPr>
          <w:ins w:id="2271" w:author="mazhuangzhuang" w:date="2017-06-06T15:10:03Z"/>
          <w:rFonts w:hint="default"/>
        </w:rPr>
      </w:pPr>
      <w:ins w:id="2272" w:author="mazhuangzhuang" w:date="2017-06-06T15:10:03Z">
        <w:r>
          <w:rPr>
            <w:rFonts w:hint="default"/>
          </w:rPr>
          <w:t>{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73" w:author="mazhuangzhuang" w:date="2017-06-08T17:05:30Z"/>
          <w:rFonts w:hint="default"/>
        </w:rPr>
      </w:pPr>
      <w:ins w:id="2274" w:author="mazhuangzhuang" w:date="2017-06-08T17:05:30Z">
        <w:r>
          <w:rPr>
            <w:rFonts w:hint="default"/>
          </w:rPr>
          <w:t>"manufacture":0,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75" w:author="mazhuangzhuang" w:date="2017-06-08T17:05:30Z"/>
          <w:rFonts w:hint="default"/>
        </w:rPr>
      </w:pPr>
      <w:ins w:id="2276" w:author="mazhuangzhuang" w:date="2017-06-08T17:05:30Z">
        <w:r>
          <w:rPr>
            <w:rFonts w:hint="default"/>
          </w:rPr>
          <w:t>"cityCode":1,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77" w:author="mazhuangzhuang" w:date="2017-06-08T17:05:30Z"/>
          <w:rFonts w:hint="default"/>
        </w:rPr>
      </w:pPr>
      <w:ins w:id="2278" w:author="mazhuangzhuang" w:date="2017-06-08T17:05:30Z">
        <w:r>
          <w:rPr>
            <w:rFonts w:hint="default"/>
          </w:rPr>
          <w:t>"issuer":0,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79" w:author="mazhuangzhuang" w:date="2017-06-08T17:05:30Z"/>
          <w:rFonts w:hint="default"/>
        </w:rPr>
      </w:pPr>
      <w:ins w:id="2280" w:author="mazhuangzhuang" w:date="2017-06-08T17:05:30Z">
        <w:r>
          <w:rPr>
            <w:rFonts w:hint="default"/>
          </w:rPr>
          <w:t>"ticketType":0,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81" w:author="mazhuangzhuang" w:date="2017-06-08T17:05:30Z"/>
          <w:rFonts w:hint="default"/>
        </w:rPr>
      </w:pPr>
      <w:ins w:id="2282" w:author="mazhuangzhuang" w:date="2017-06-08T17:05:30Z">
        <w:r>
          <w:rPr>
            <w:rFonts w:hint="default"/>
          </w:rPr>
          <w:t>"name":"",</w:t>
        </w:r>
      </w:ins>
    </w:p>
    <w:p>
      <w:pPr>
        <w:spacing w:beforeLines="0" w:afterLines="0" w:line="360" w:lineRule="exact"/>
        <w:ind w:left="1260" w:leftChars="0" w:firstLine="420" w:firstLineChars="0"/>
        <w:rPr>
          <w:ins w:id="2283" w:author="mazhuangzhuang" w:date="2017-06-08T17:05:30Z"/>
          <w:rFonts w:hint="default"/>
        </w:rPr>
      </w:pPr>
      <w:ins w:id="2284" w:author="mazhuangzhuang" w:date="2017-06-08T17:05:30Z">
        <w:r>
          <w:rPr>
            <w:rFonts w:hint="default"/>
          </w:rPr>
          <w:t>"mediaType":0</w:t>
        </w:r>
      </w:ins>
    </w:p>
    <w:p>
      <w:pPr>
        <w:spacing w:beforeLines="0" w:afterLines="0" w:line="360" w:lineRule="exact"/>
        <w:ind w:left="840" w:leftChars="0" w:firstLine="420" w:firstLineChars="0"/>
        <w:rPr>
          <w:ins w:id="2285" w:author="mazhuangzhuang" w:date="2017-06-06T15:10:01Z"/>
          <w:rFonts w:hint="default"/>
        </w:rPr>
      </w:pPr>
      <w:ins w:id="2286" w:author="mazhuangzhuang" w:date="2017-06-06T15:10:03Z">
        <w:r>
          <w:rPr>
            <w:rFonts w:hint="default"/>
          </w:rPr>
          <w:t>}</w:t>
        </w:r>
      </w:ins>
    </w:p>
    <w:p>
      <w:pPr>
        <w:spacing w:beforeLines="0" w:afterLines="0" w:line="360" w:lineRule="exact"/>
        <w:ind w:left="420" w:leftChars="0" w:firstLine="420" w:firstLineChars="0"/>
        <w:rPr>
          <w:rFonts w:hint="eastAsia"/>
        </w:rPr>
      </w:pPr>
      <w:ins w:id="2287" w:author="mazhuangzhuang" w:date="2017-06-06T15:10:00Z">
        <w:r>
          <w:rPr>
            <w:rFonts w:hint="default"/>
          </w:rPr>
          <w:t>]</w:t>
        </w:r>
      </w:ins>
      <w:ins w:id="2288" w:author="mazhuangzhuang" w:date="2017-06-06T15:14:10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rFonts w:hint="eastAsia"/>
        </w:rPr>
      </w:pPr>
      <w:ins w:id="2289" w:author="mazhuangzhuang" w:date="2017-06-05T10:28:48Z">
        <w:r>
          <w:rPr>
            <w:rFonts w:hint="default"/>
          </w:rPr>
          <w:t>"</w:t>
        </w:r>
      </w:ins>
      <w:r>
        <w:rPr>
          <w:rFonts w:hint="default" w:asciiTheme="minorEastAsia" w:hAnsiTheme="minorEastAsia" w:eastAsiaTheme="minorEastAsia" w:cstheme="minorEastAsia"/>
          <w:sz w:val="21"/>
          <w:szCs w:val="21"/>
        </w:rPr>
        <w:t>discountRate</w:t>
      </w:r>
      <w:ins w:id="2290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:0.2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ins w:id="2291" w:author="llf" w:date="2017-07-25T15:16:13Z"/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  <w:ins w:id="2292" w:author="mazhuangzhuang" w:date="2017-06-05T10:59:33Z">
        <w:r>
          <w:rPr>
            <w:rFonts w:hint="default"/>
            <w:b/>
            <w:bCs/>
          </w:rPr>
          <w:t>参数</w:t>
        </w:r>
      </w:ins>
      <w:r>
        <w:rPr>
          <w:rFonts w:hint="default"/>
          <w:b/>
          <w:bCs/>
        </w:rPr>
        <w:t>说明</w:t>
      </w: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293" w:author="yangmaoqiang" w:date="2017-07-25T15:40:54Z">
          <w:tblPr>
            <w:tblStyle w:val="8"/>
            <w:tblW w:w="8171" w:type="dxa"/>
            <w:tblInd w:w="18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853"/>
        <w:gridCol w:w="80"/>
        <w:gridCol w:w="1372"/>
        <w:gridCol w:w="3866"/>
        <w:tblGridChange w:id="2294">
          <w:tblGrid>
            <w:gridCol w:w="2933"/>
            <w:gridCol w:w="1372"/>
            <w:gridCol w:w="3866"/>
          </w:tblGrid>
        </w:tblGridChange>
      </w:tblGrid>
      <w:tr>
        <w:tc>
          <w:tcPr>
            <w:tcW w:w="2853" w:type="dxa"/>
            <w:shd w:val="clear" w:color="auto" w:fill="D7D7D7" w:themeFill="background1" w:themeFillShade="D8"/>
            <w:tcPrChange w:id="2296" w:author="yangmaoqiang" w:date="2017-07-25T15:40:54Z">
              <w:tcPr>
                <w:tcW w:w="2933" w:type="dxa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452" w:type="dxa"/>
            <w:gridSpan w:val="2"/>
            <w:shd w:val="clear" w:color="auto" w:fill="D7D7D7" w:themeFill="background1" w:themeFillShade="D8"/>
            <w:tcPrChange w:id="2297" w:author="yangmaoqiang" w:date="2017-07-25T15:40:54Z">
              <w:tcPr>
                <w:tcW w:w="1372" w:type="dxa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66" w:type="dxa"/>
            <w:shd w:val="clear" w:color="auto" w:fill="D7D7D7" w:themeFill="background1" w:themeFillShade="D8"/>
            <w:tcPrChange w:id="2298" w:author="yangmaoqiang" w:date="2017-07-25T15:40:54Z">
              <w:tcPr>
                <w:tcW w:w="3866" w:type="dxa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2853" w:type="dxa"/>
            <w:tcPrChange w:id="2300" w:author="yangmaoqiang" w:date="2017-07-25T15:40:54Z">
              <w:tcPr>
                <w:tcW w:w="2933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holidayName</w:t>
            </w:r>
          </w:p>
        </w:tc>
        <w:tc>
          <w:tcPr>
            <w:tcW w:w="1452" w:type="dxa"/>
            <w:gridSpan w:val="2"/>
            <w:tcPrChange w:id="2301" w:author="yangmaoqiang" w:date="2017-07-25T15:40:54Z">
              <w:tcPr>
                <w:tcW w:w="1372" w:type="dxa"/>
              </w:tcPr>
            </w:tcPrChange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866" w:type="dxa"/>
            <w:tcPrChange w:id="2302" w:author="yangmaoqiang" w:date="2017-07-25T15:40:54Z">
              <w:tcPr>
                <w:tcW w:w="3866" w:type="dxa"/>
              </w:tcPr>
            </w:tcPrChange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假日</w:t>
            </w:r>
            <w:ins w:id="2303" w:author="mazhuangzhuang" w:date="2017-06-05T18:42:20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名称</w:t>
              </w:r>
            </w:ins>
          </w:p>
        </w:tc>
      </w:tr>
      <w:tr>
        <w:trPr>
          <w:trHeight w:val="416" w:hRule="atLeast"/>
        </w:trPr>
        <w:tc>
          <w:tcPr>
            <w:tcW w:w="2853" w:type="dxa"/>
            <w:tcPrChange w:id="2305" w:author="yangmaoqiang" w:date="2017-07-25T15:40:54Z">
              <w:tcPr>
                <w:tcW w:w="2933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startTime</w:t>
            </w:r>
          </w:p>
        </w:tc>
        <w:tc>
          <w:tcPr>
            <w:tcW w:w="1452" w:type="dxa"/>
            <w:gridSpan w:val="2"/>
            <w:tcPrChange w:id="2306" w:author="yangmaoqiang" w:date="2017-07-25T15:40:54Z">
              <w:tcPr>
                <w:tcW w:w="1372" w:type="dxa"/>
              </w:tcPr>
            </w:tcPrChange>
          </w:tcPr>
          <w:p>
            <w:pPr>
              <w:tabs>
                <w:tab w:val="left" w:pos="929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字符串</w:t>
            </w:r>
          </w:p>
        </w:tc>
        <w:tc>
          <w:tcPr>
            <w:tcW w:w="3866" w:type="dxa"/>
            <w:tcPrChange w:id="2307" w:author="yangmaoqiang" w:date="2017-07-25T15:40:54Z">
              <w:tcPr>
                <w:tcW w:w="3866" w:type="dxa"/>
              </w:tcPr>
            </w:tcPrChange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假日开始日期</w:t>
            </w:r>
            <w:ins w:id="2308" w:author="llf" w:date="2017-10-11T14:12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309" w:author="llf" w:date="2017-10-11T14:12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日期</w:t>
              </w:r>
            </w:ins>
            <w:ins w:id="2310" w:author="llf" w:date="2017-10-11T14:12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字符串</w:t>
              </w:r>
            </w:ins>
          </w:p>
        </w:tc>
      </w:tr>
      <w:tr>
        <w:trPr>
          <w:trHeight w:val="416" w:hRule="atLeast"/>
        </w:trPr>
        <w:tc>
          <w:tcPr>
            <w:tcW w:w="2853" w:type="dxa"/>
            <w:tcPrChange w:id="2312" w:author="yangmaoqiang" w:date="2017-07-25T15:40:54Z">
              <w:tcPr>
                <w:tcW w:w="2933" w:type="dxa"/>
              </w:tcPr>
            </w:tcPrChange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endTime</w:t>
            </w:r>
          </w:p>
        </w:tc>
        <w:tc>
          <w:tcPr>
            <w:tcW w:w="1452" w:type="dxa"/>
            <w:gridSpan w:val="2"/>
            <w:tcPrChange w:id="2313" w:author="yangmaoqiang" w:date="2017-07-25T15:40:54Z">
              <w:tcPr>
                <w:tcW w:w="1372" w:type="dxa"/>
              </w:tcPr>
            </w:tcPrChange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字符串</w:t>
            </w:r>
          </w:p>
        </w:tc>
        <w:tc>
          <w:tcPr>
            <w:tcW w:w="3866" w:type="dxa"/>
            <w:tcPrChange w:id="2314" w:author="yangmaoqiang" w:date="2017-07-25T15:40:54Z">
              <w:tcPr>
                <w:tcW w:w="3866" w:type="dxa"/>
              </w:tcPr>
            </w:tcPrChange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假日结束日期</w:t>
            </w:r>
            <w:ins w:id="2315" w:author="llf" w:date="2017-10-11T14:12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316" w:author="llf" w:date="2017-10-11T14:13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日期</w:t>
              </w:r>
            </w:ins>
            <w:ins w:id="2317" w:author="llf" w:date="2017-10-11T14:13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字符串</w:t>
              </w:r>
            </w:ins>
          </w:p>
        </w:tc>
      </w:tr>
      <w:tr>
        <w:trPr>
          <w:trHeight w:val="416" w:hRule="atLeast"/>
        </w:trPr>
        <w:tc>
          <w:tcPr>
            <w:tcW w:w="2853" w:type="dxa"/>
            <w:tcPrChange w:id="2319" w:author="yangmaoqiang" w:date="2017-07-25T15:40:54Z">
              <w:tcPr>
                <w:tcW w:w="2933" w:type="dxa"/>
              </w:tcPr>
            </w:tcPrChange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320" w:author="yangmaoqiang" w:date="2017-07-25T15:38:00Z">
              <w:r>
                <w:rPr>
                  <w:rFonts w:hint="default"/>
                </w:rPr>
                <w:t>lines</w:t>
              </w:r>
            </w:ins>
            <w:ins w:id="2321" w:author="mazhuangzhuang" w:date="2017-06-06T15:17:34Z">
              <w:del w:id="2322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i</w:delText>
                </w:r>
              </w:del>
            </w:ins>
            <w:ins w:id="2323" w:author="mazhuangzhuang" w:date="2017-06-06T15:17:35Z">
              <w:del w:id="2324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d</w:delText>
                </w:r>
              </w:del>
            </w:ins>
          </w:p>
        </w:tc>
        <w:tc>
          <w:tcPr>
            <w:tcW w:w="1452" w:type="dxa"/>
            <w:gridSpan w:val="2"/>
            <w:tcPrChange w:id="2325" w:author="yangmaoqiang" w:date="2017-07-25T15:40:54Z">
              <w:tcPr>
                <w:tcW w:w="1372" w:type="dxa"/>
              </w:tcPr>
            </w:tcPrChange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326" w:author="yangmaoqiang" w:date="2017-07-25T15:40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  <w:ins w:id="2327" w:author="mazhuangzhuang" w:date="2017-06-06T15:17:39Z">
              <w:del w:id="2328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整型</w:delText>
                </w:r>
              </w:del>
            </w:ins>
            <w:ins w:id="2329" w:author="mazhuangzhuang" w:date="2017-06-06T15:17:40Z">
              <w:del w:id="2330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数</w:delText>
                </w:r>
              </w:del>
            </w:ins>
            <w:del w:id="2331" w:author="yangmaoqiang" w:date="2017-07-25T15:3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[ ]整型数组</w:delText>
              </w:r>
            </w:del>
          </w:p>
        </w:tc>
        <w:tc>
          <w:tcPr>
            <w:tcW w:w="3866" w:type="dxa"/>
            <w:tcPrChange w:id="2332" w:author="yangmaoqiang" w:date="2017-07-25T15:40:54Z">
              <w:tcPr>
                <w:tcW w:w="3866" w:type="dxa"/>
              </w:tcPr>
            </w:tcPrChange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333" w:author="yangmaoqiang" w:date="2017-07-25T15:41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线路调整运营时间列表</w:t>
              </w:r>
            </w:ins>
            <w:ins w:id="2334" w:author="yangmaoqiang" w:date="2017-07-25T15:42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335" w:author="yangmaoqiang" w:date="2017-07-25T15:42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详见</w:t>
              </w:r>
            </w:ins>
            <w:ins w:id="2336" w:author="yangmaoqiang" w:date="2017-07-25T15:42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l</w:t>
              </w:r>
            </w:ins>
            <w:ins w:id="2337" w:author="yangmaoqiang" w:date="2017-07-25T15:42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ines</w:t>
              </w:r>
            </w:ins>
            <w:ins w:id="2338" w:author="yangmaoqiang" w:date="2017-07-25T15:42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说明</w:t>
              </w:r>
            </w:ins>
            <w:del w:id="2339" w:author="yangmaoqiang" w:date="2017-07-25T15:3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变更运营时间的线路列表</w:delText>
              </w:r>
            </w:del>
            <w:ins w:id="2340" w:author="mazhuangzhuang" w:date="2017-06-06T15:17:43Z">
              <w:del w:id="2341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线路</w:delText>
                </w:r>
              </w:del>
            </w:ins>
            <w:ins w:id="2342" w:author="mazhuangzhuang" w:date="2017-06-06T15:17:44Z">
              <w:del w:id="2343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编号</w:delText>
                </w:r>
              </w:del>
            </w:ins>
          </w:p>
        </w:tc>
      </w:tr>
      <w:tr>
        <w:trPr>
          <w:trHeight w:val="416" w:hRule="atLeast"/>
        </w:trPr>
        <w:tc>
          <w:tcPr>
            <w:tcW w:w="2853" w:type="dxa"/>
            <w:tcPrChange w:id="2345" w:author="yangmaoqiang" w:date="2017-07-25T15:40:54Z">
              <w:tcPr>
                <w:tcW w:w="2933" w:type="dxa"/>
              </w:tcPr>
            </w:tcPrChange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346" w:author="yangmaoqiang" w:date="2017-07-25T15:38:08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discountedTicketType</w:t>
              </w:r>
            </w:ins>
            <w:del w:id="2347" w:author="yangmaoqiang" w:date="2017-07-25T15:37:32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  <w:lang w:val="en-US"/>
                </w:rPr>
                <w:delText>startOperationTime</w:delText>
              </w:r>
            </w:del>
            <w:ins w:id="2348" w:author="mazhuangzhuang" w:date="2017-06-05T19:13:09Z">
              <w:del w:id="2349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s</w:delText>
                </w:r>
              </w:del>
            </w:ins>
            <w:ins w:id="2350" w:author="mazhuangzhuang" w:date="2017-06-05T19:13:10Z">
              <w:del w:id="2351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tart</w:delText>
                </w:r>
              </w:del>
            </w:ins>
            <w:ins w:id="2352" w:author="mazhuangzhuang" w:date="2017-06-05T19:13:11Z">
              <w:del w:id="2353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Ad</w:delText>
                </w:r>
              </w:del>
            </w:ins>
            <w:ins w:id="2354" w:author="mazhuangzhuang" w:date="2017-06-05T19:13:12Z">
              <w:del w:id="2355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just</w:delText>
                </w:r>
              </w:del>
            </w:ins>
            <w:ins w:id="2356" w:author="mazhuangzhuang" w:date="2017-06-05T19:13:13Z">
              <w:del w:id="2357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Time</w:delText>
                </w:r>
              </w:del>
            </w:ins>
          </w:p>
        </w:tc>
        <w:tc>
          <w:tcPr>
            <w:tcW w:w="1452" w:type="dxa"/>
            <w:gridSpan w:val="2"/>
            <w:tcPrChange w:id="2358" w:author="yangmaoqiang" w:date="2017-07-25T15:40:54Z">
              <w:tcPr>
                <w:tcW w:w="1372" w:type="dxa"/>
              </w:tcPr>
            </w:tcPrChange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359" w:author="yangmaoqiang" w:date="2017-07-25T15:41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  <w:del w:id="2360" w:author="yangmaoqiang" w:date="2017-07-25T15:3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866" w:type="dxa"/>
            <w:tcPrChange w:id="2361" w:author="yangmaoqiang" w:date="2017-07-25T15:40:54Z">
              <w:tcPr>
                <w:tcW w:w="3866" w:type="dxa"/>
              </w:tcPr>
            </w:tcPrChange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362" w:author="yangmaoqiang" w:date="2017-07-25T15:41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优惠</w:t>
              </w:r>
            </w:ins>
            <w:ins w:id="2363" w:author="yangmaoqiang" w:date="2017-07-25T15:41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票种</w:t>
              </w:r>
            </w:ins>
            <w:ins w:id="2364" w:author="yangmaoqiang" w:date="2017-07-25T15:41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  <w:ins w:id="2365" w:author="yangmaoqiang" w:date="2017-07-25T15:42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366" w:author="yangmaoqiang" w:date="2017-07-25T15:42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详见</w:t>
              </w:r>
            </w:ins>
            <w:ins w:id="2367" w:author="yangmaoqiang" w:date="2017-07-25T15:43:07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discountedTicketType</w:t>
              </w:r>
            </w:ins>
            <w:ins w:id="2368" w:author="yangmaoqiang" w:date="2017-07-25T15:42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说明</w:t>
              </w:r>
            </w:ins>
            <w:ins w:id="2369" w:author="mazhuangzhuang" w:date="2017-06-05T19:14:44Z">
              <w:del w:id="2370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开始</w:delText>
                </w:r>
              </w:del>
            </w:ins>
            <w:ins w:id="2371" w:author="mazhuangzhuang" w:date="2017-06-05T19:14:48Z">
              <w:del w:id="2372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运营</w:delText>
                </w:r>
              </w:del>
            </w:ins>
            <w:ins w:id="2373" w:author="mazhuangzhuang" w:date="2017-06-05T19:13:26Z">
              <w:del w:id="2374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调整</w:delText>
                </w:r>
              </w:del>
            </w:ins>
            <w:ins w:id="2375" w:author="mazhuangzhuang" w:date="2017-06-05T19:13:27Z">
              <w:del w:id="2376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时间</w:delText>
                </w:r>
              </w:del>
            </w:ins>
            <w:ins w:id="2377" w:author="mazhuangzhuang" w:date="2017-06-05T19:13:30Z">
              <w:del w:id="2378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间隔</w:delText>
                </w:r>
              </w:del>
            </w:ins>
            <w:ins w:id="2379" w:author="mazhuangzhuang" w:date="2017-06-05T19:13:39Z">
              <w:del w:id="2380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，</w:delText>
                </w:r>
              </w:del>
            </w:ins>
            <w:ins w:id="2381" w:author="mazhuangzhuang" w:date="2017-06-05T19:13:46Z">
              <w:del w:id="2382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负</w:delText>
                </w:r>
              </w:del>
            </w:ins>
            <w:ins w:id="2383" w:author="mazhuangzhuang" w:date="2017-06-05T19:13:48Z">
              <w:del w:id="2384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数</w:delText>
                </w:r>
              </w:del>
            </w:ins>
            <w:ins w:id="2385" w:author="mazhuangzhuang" w:date="2017-06-05T19:14:17Z">
              <w:del w:id="2386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表</w:delText>
                </w:r>
              </w:del>
            </w:ins>
            <w:ins w:id="2387" w:author="mazhuangzhuang" w:date="2017-06-05T19:14:32Z">
              <w:del w:id="2388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示</w:delText>
                </w:r>
              </w:del>
            </w:ins>
            <w:ins w:id="2389" w:author="mazhuangzhuang" w:date="2017-06-05T19:13:53Z">
              <w:del w:id="2390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提前</w:delText>
                </w:r>
              </w:del>
            </w:ins>
            <w:ins w:id="2391" w:author="mazhuangzhuang" w:date="2017-06-05T19:13:54Z">
              <w:del w:id="2392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，</w:delText>
                </w:r>
              </w:del>
            </w:ins>
            <w:ins w:id="2393" w:author="mazhuangzhuang" w:date="2017-06-05T19:14:03Z">
              <w:del w:id="2394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正数</w:delText>
                </w:r>
              </w:del>
            </w:ins>
            <w:ins w:id="2395" w:author="mazhuangzhuang" w:date="2017-06-05T19:14:04Z">
              <w:del w:id="2396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表</w:delText>
                </w:r>
              </w:del>
            </w:ins>
            <w:ins w:id="2397" w:author="mazhuangzhuang" w:date="2017-06-05T19:14:05Z">
              <w:del w:id="2398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示</w:delText>
                </w:r>
              </w:del>
            </w:ins>
            <w:ins w:id="2399" w:author="mazhuangzhuang" w:date="2017-06-05T19:14:06Z">
              <w:del w:id="2400" w:author="yangmaoqiang" w:date="2017-07-25T15:37:32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推迟</w:delText>
                </w:r>
              </w:del>
            </w:ins>
            <w:del w:id="2401" w:author="yangmaoqiang" w:date="2017-07-25T15:3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开始运营时间</w:delText>
              </w:r>
            </w:del>
          </w:p>
        </w:tc>
      </w:tr>
      <w:tr>
        <w:trPr>
          <w:trHeight w:val="416" w:hRule="atLeast"/>
          <w:ins w:id="2402" w:author="yangmaoqiang" w:date="2017-07-25T15:39:27Z"/>
        </w:trPr>
        <w:tc>
          <w:tcPr>
            <w:tcW w:w="2853" w:type="dxa"/>
            <w:textDirection w:val="lrTb"/>
            <w:vAlign w:val="top"/>
            <w:tcPrChange w:id="2404" w:author="yangmaoqiang" w:date="2017-07-25T15:40:54Z">
              <w:tcPr>
                <w:tcW w:w="2933" w:type="dxa"/>
                <w:textDirection w:val="lrTb"/>
                <w:vAlign w:val="top"/>
              </w:tcPr>
            </w:tcPrChange>
          </w:tcPr>
          <w:p>
            <w:pPr>
              <w:pStyle w:val="9"/>
              <w:ind w:left="0" w:leftChars="0" w:firstLine="0" w:firstLineChars="0"/>
              <w:jc w:val="left"/>
              <w:rPr>
                <w:ins w:id="2405" w:author="yangmaoqiang" w:date="2017-07-25T15:39:27Z"/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discountRate</w:t>
            </w:r>
          </w:p>
        </w:tc>
        <w:tc>
          <w:tcPr>
            <w:tcW w:w="1452" w:type="dxa"/>
            <w:gridSpan w:val="2"/>
            <w:textDirection w:val="lrTb"/>
            <w:vAlign w:val="top"/>
            <w:tcPrChange w:id="2406" w:author="yangmaoqiang" w:date="2017-07-25T15:40:54Z">
              <w:tcPr>
                <w:tcW w:w="1372" w:type="dxa"/>
                <w:textDirection w:val="lrTb"/>
                <w:vAlign w:val="top"/>
              </w:tcPr>
            </w:tcPrChange>
          </w:tcPr>
          <w:p>
            <w:pPr>
              <w:jc w:val="both"/>
              <w:rPr>
                <w:ins w:id="2407" w:author="yangmaoqiang" w:date="2017-07-25T15:39:27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浮点型数</w:t>
            </w:r>
          </w:p>
        </w:tc>
        <w:tc>
          <w:tcPr>
            <w:tcW w:w="3866" w:type="dxa"/>
            <w:textDirection w:val="lrTb"/>
            <w:vAlign w:val="top"/>
            <w:tcPrChange w:id="2408" w:author="yangmaoqiang" w:date="2017-07-25T15:40:54Z">
              <w:tcPr>
                <w:tcW w:w="3866" w:type="dxa"/>
                <w:textDirection w:val="lrTb"/>
                <w:vAlign w:val="top"/>
              </w:tcPr>
            </w:tcPrChange>
          </w:tcPr>
          <w:p>
            <w:pPr>
              <w:rPr>
                <w:ins w:id="2409" w:author="yangmaoqiang" w:date="2017-07-25T15:39:27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优惠折扣率</w:t>
            </w:r>
            <w:ins w:id="2410" w:author="llf" w:date="2017-10-11T14:18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411" w:author="llf" w:date="2017-10-11T14:18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2412" w:author="llf" w:date="2017-10-11T14:18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2413" w:author="llf" w:date="2017-10-11T14:1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2414" w:author="llf" w:date="2017-10-11T14:18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2415" w:author="llf" w:date="2017-10-11T14:18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2416" w:author="llf" w:date="2017-10-11T14:18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1.0</w:t>
              </w:r>
            </w:ins>
            <w:ins w:id="2417" w:author="llf" w:date="2017-10-11T14:18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2418" w:author="llf" w:date="2017-10-11T14:18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精确</w:t>
              </w:r>
            </w:ins>
            <w:ins w:id="2419" w:author="llf" w:date="2017-10-11T14:18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到</w:t>
              </w:r>
            </w:ins>
            <w:ins w:id="2420" w:author="llf" w:date="2017-10-11T14:18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小数</w:t>
              </w:r>
            </w:ins>
            <w:ins w:id="2421" w:author="llf" w:date="2017-10-11T14:18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点</w:t>
              </w:r>
            </w:ins>
            <w:ins w:id="2422" w:author="llf" w:date="2017-10-11T14:18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后</w:t>
              </w:r>
            </w:ins>
            <w:ins w:id="2423" w:author="llf" w:date="2017-10-11T14:18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两位。</w:t>
              </w:r>
            </w:ins>
          </w:p>
        </w:tc>
      </w:tr>
      <w:tr>
        <w:trPr>
          <w:trHeight w:val="714" w:hRule="atLeast"/>
          <w:del w:id="2424" w:author="mazhuangzhuang" w:date="2017-06-05T18:42:08Z"/>
        </w:trPr>
        <w:tc>
          <w:tcPr>
            <w:tcW w:w="2933" w:type="dxa"/>
            <w:gridSpan w:val="2"/>
          </w:tcPr>
          <w:p>
            <w:pPr>
              <w:pStyle w:val="9"/>
              <w:ind w:left="0" w:leftChars="0" w:firstLine="0" w:firstLineChars="0"/>
              <w:jc w:val="left"/>
              <w:rPr>
                <w:del w:id="2425" w:author="mazhuangzhuang" w:date="2017-06-05T18:42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426" w:author="mazhuangzhuang" w:date="2017-06-05T18:42:08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delText>hasDicountedTicketType</w:delText>
              </w:r>
            </w:del>
          </w:p>
        </w:tc>
        <w:tc>
          <w:tcPr>
            <w:tcW w:w="1372" w:type="dxa"/>
          </w:tcPr>
          <w:p>
            <w:pPr>
              <w:jc w:val="both"/>
              <w:rPr>
                <w:del w:id="2427" w:author="mazhuangzhuang" w:date="2017-06-05T18:42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428" w:author="mazhuangzhuang" w:date="2017-06-05T18:42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866" w:type="dxa"/>
          </w:tcPr>
          <w:p>
            <w:pPr>
              <w:rPr>
                <w:del w:id="2429" w:author="mazhuangzhuang" w:date="2017-06-05T18:42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430" w:author="mazhuangzhuang" w:date="2017-06-05T18:42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是否有优惠票种</w:delText>
              </w:r>
            </w:del>
          </w:p>
        </w:tc>
      </w:tr>
      <w:tr>
        <w:trPr>
          <w:trHeight w:val="416" w:hRule="atLeast"/>
          <w:del w:id="2431" w:author="mazhuangzhuang" w:date="2017-06-06T15:13:41Z"/>
        </w:trPr>
        <w:tc>
          <w:tcPr>
            <w:tcW w:w="2933" w:type="dxa"/>
            <w:gridSpan w:val="2"/>
          </w:tcPr>
          <w:p>
            <w:pPr>
              <w:pStyle w:val="9"/>
              <w:ind w:left="0" w:leftChars="0" w:firstLine="0" w:firstLineChars="0"/>
              <w:jc w:val="left"/>
              <w:rPr>
                <w:del w:id="2432" w:author="mazhuangzhuang" w:date="2017-06-06T15:1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433" w:author="mazhuangzhuang" w:date="2017-06-06T15:13:41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delText>discountedTicketType</w:delText>
              </w:r>
            </w:del>
          </w:p>
        </w:tc>
        <w:tc>
          <w:tcPr>
            <w:tcW w:w="1372" w:type="dxa"/>
          </w:tcPr>
          <w:p>
            <w:pPr>
              <w:jc w:val="both"/>
              <w:rPr>
                <w:del w:id="2434" w:author="mazhuangzhuang" w:date="2017-06-06T15:1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435" w:author="mazhuangzhuang" w:date="2017-06-06T15:1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整型数组</w:delText>
              </w:r>
            </w:del>
          </w:p>
        </w:tc>
        <w:tc>
          <w:tcPr>
            <w:tcW w:w="3866" w:type="dxa"/>
          </w:tcPr>
          <w:p>
            <w:pPr>
              <w:rPr>
                <w:del w:id="2436" w:author="mazhuangzhuang" w:date="2017-06-06T15:1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437" w:author="mazhuangzhuang" w:date="2017-06-06T15:1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优惠票种列表</w:delText>
              </w:r>
            </w:del>
          </w:p>
        </w:tc>
      </w:tr>
    </w:tbl>
    <w:p>
      <w:pPr>
        <w:outlineLvl w:val="9"/>
        <w:rPr>
          <w:ins w:id="2438" w:author="yangmaoqiang" w:date="2017-07-25T15:37:04Z"/>
          <w:rFonts w:hint="default"/>
        </w:rPr>
      </w:pPr>
    </w:p>
    <w:p>
      <w:pPr>
        <w:outlineLvl w:val="9"/>
        <w:rPr>
          <w:ins w:id="2439" w:author="yangmaoqiang" w:date="2017-07-25T15:36:43Z"/>
          <w:rFonts w:hint="default"/>
        </w:rPr>
      </w:pPr>
      <w:ins w:id="2440" w:author="llf" w:date="2017-07-25T15:16:21Z">
        <w:del w:id="2441" w:author="yangmaoqiang" w:date="2017-07-25T15:37:02Z">
          <w:r>
            <w:rPr>
              <w:rFonts w:hint="default"/>
            </w:rPr>
            <w:delText>说明</w:delText>
          </w:r>
        </w:del>
      </w:ins>
      <w:ins w:id="2442" w:author="llf" w:date="2017-07-25T15:16:22Z">
        <w:del w:id="2443" w:author="yangmaoqiang" w:date="2017-07-25T15:37:02Z">
          <w:r>
            <w:rPr>
              <w:rFonts w:hint="default"/>
            </w:rPr>
            <w:delText>：</w:delText>
          </w:r>
        </w:del>
      </w:ins>
      <w:ins w:id="2444" w:author="llf" w:date="2017-07-25T15:16:30Z">
        <w:del w:id="2445" w:author="yangmaoqiang" w:date="2017-07-25T15:37:02Z">
          <w:r>
            <w:rPr>
              <w:rFonts w:hint="default"/>
            </w:rPr>
            <w:delText>折扣</w:delText>
          </w:r>
        </w:del>
      </w:ins>
      <w:ins w:id="2446" w:author="llf" w:date="2017-07-25T15:16:32Z">
        <w:del w:id="2447" w:author="yangmaoqiang" w:date="2017-07-25T15:37:02Z">
          <w:r>
            <w:rPr>
              <w:rFonts w:hint="default"/>
            </w:rPr>
            <w:delText>汇率</w:delText>
          </w:r>
        </w:del>
      </w:ins>
      <w:ins w:id="2448" w:author="llf" w:date="2017-07-25T15:16:42Z">
        <w:del w:id="2449" w:author="yangmaoqiang" w:date="2017-07-25T15:37:02Z">
          <w:r>
            <w:rPr>
              <w:rFonts w:hint="default"/>
            </w:rPr>
            <w:delText>不</w:delText>
          </w:r>
        </w:del>
      </w:ins>
      <w:ins w:id="2450" w:author="llf" w:date="2017-07-25T15:16:44Z">
        <w:del w:id="2451" w:author="yangmaoqiang" w:date="2017-07-25T15:37:02Z">
          <w:r>
            <w:rPr>
              <w:rFonts w:hint="default"/>
            </w:rPr>
            <w:delText>区分</w:delText>
          </w:r>
        </w:del>
      </w:ins>
      <w:ins w:id="2452" w:author="llf" w:date="2017-07-25T15:16:46Z">
        <w:del w:id="2453" w:author="yangmaoqiang" w:date="2017-07-25T15:37:02Z">
          <w:r>
            <w:rPr>
              <w:rFonts w:hint="default"/>
            </w:rPr>
            <w:delText>线路，</w:delText>
          </w:r>
        </w:del>
      </w:ins>
      <w:ins w:id="2454" w:author="llf" w:date="2017-07-25T15:16:48Z">
        <w:del w:id="2455" w:author="yangmaoqiang" w:date="2017-07-25T15:37:02Z">
          <w:r>
            <w:rPr>
              <w:rFonts w:hint="default"/>
            </w:rPr>
            <w:delText>所有</w:delText>
          </w:r>
        </w:del>
      </w:ins>
      <w:ins w:id="2456" w:author="llf" w:date="2017-07-25T15:16:49Z">
        <w:del w:id="2457" w:author="yangmaoqiang" w:date="2017-07-25T15:37:02Z">
          <w:r>
            <w:rPr>
              <w:rFonts w:hint="default"/>
            </w:rPr>
            <w:delText>线路</w:delText>
          </w:r>
        </w:del>
      </w:ins>
      <w:ins w:id="2458" w:author="llf" w:date="2017-07-25T15:16:51Z">
        <w:del w:id="2459" w:author="yangmaoqiang" w:date="2017-07-25T15:37:02Z">
          <w:r>
            <w:rPr>
              <w:rFonts w:hint="default"/>
            </w:rPr>
            <w:delText>用</w:delText>
          </w:r>
        </w:del>
      </w:ins>
      <w:ins w:id="2460" w:author="llf" w:date="2017-07-25T15:16:53Z">
        <w:del w:id="2461" w:author="yangmaoqiang" w:date="2017-07-25T15:37:02Z">
          <w:r>
            <w:rPr>
              <w:rFonts w:hint="default"/>
            </w:rPr>
            <w:delText>同一个</w:delText>
          </w:r>
        </w:del>
      </w:ins>
      <w:ins w:id="2462" w:author="llf" w:date="2017-07-25T15:16:55Z">
        <w:del w:id="2463" w:author="yangmaoqiang" w:date="2017-07-25T15:37:02Z">
          <w:r>
            <w:rPr>
              <w:rFonts w:hint="default"/>
            </w:rPr>
            <w:delText>优惠</w:delText>
          </w:r>
        </w:del>
      </w:ins>
      <w:ins w:id="2464" w:author="llf" w:date="2017-07-25T15:16:56Z">
        <w:del w:id="2465" w:author="yangmaoqiang" w:date="2017-07-25T15:37:02Z">
          <w:r>
            <w:rPr>
              <w:rFonts w:hint="default"/>
            </w:rPr>
            <w:delText>汇率</w:delText>
          </w:r>
        </w:del>
      </w:ins>
      <w:ins w:id="2466" w:author="llf" w:date="2017-07-25T15:16:57Z">
        <w:del w:id="2467" w:author="yangmaoqiang" w:date="2017-07-25T15:37:02Z">
          <w:r>
            <w:rPr>
              <w:rFonts w:hint="default"/>
            </w:rPr>
            <w:delText>。</w:delText>
          </w:r>
        </w:del>
      </w:ins>
      <w:ins w:id="2468" w:author="llf" w:date="2017-07-25T15:16:59Z">
        <w:del w:id="2469" w:author="yangmaoqiang" w:date="2017-07-25T15:37:02Z">
          <w:r>
            <w:rPr>
              <w:rFonts w:hint="default"/>
            </w:rPr>
            <w:delText>优惠</w:delText>
          </w:r>
        </w:del>
      </w:ins>
      <w:ins w:id="2470" w:author="llf" w:date="2017-07-25T15:17:01Z">
        <w:del w:id="2471" w:author="yangmaoqiang" w:date="2017-07-25T15:37:02Z">
          <w:r>
            <w:rPr>
              <w:rFonts w:hint="default"/>
            </w:rPr>
            <w:delText>汇率</w:delText>
          </w:r>
        </w:del>
      </w:ins>
      <w:ins w:id="2472" w:author="llf" w:date="2017-07-25T15:17:12Z">
        <w:del w:id="2473" w:author="yangmaoqiang" w:date="2017-07-25T15:37:02Z">
          <w:r>
            <w:rPr>
              <w:rFonts w:hint="default"/>
            </w:rPr>
            <w:delText>公式</w:delText>
          </w:r>
        </w:del>
      </w:ins>
      <w:ins w:id="2474" w:author="llf" w:date="2017-07-25T15:17:13Z">
        <w:del w:id="2475" w:author="yangmaoqiang" w:date="2017-07-25T15:37:02Z">
          <w:r>
            <w:rPr>
              <w:rFonts w:hint="default"/>
            </w:rPr>
            <w:delText>：</w:delText>
          </w:r>
        </w:del>
      </w:ins>
      <w:ins w:id="2476" w:author="llf" w:date="2017-07-25T15:17:20Z">
        <w:del w:id="2477" w:author="yangmaoqiang" w:date="2017-07-25T15:37:02Z">
          <w:r>
            <w:rPr>
              <w:rFonts w:hint="default"/>
            </w:rPr>
            <w:delText>实</w:delText>
          </w:r>
        </w:del>
      </w:ins>
      <w:ins w:id="2478" w:author="llf" w:date="2017-07-25T15:17:21Z">
        <w:del w:id="2479" w:author="yangmaoqiang" w:date="2017-07-25T15:37:02Z">
          <w:r>
            <w:rPr>
              <w:rFonts w:hint="default"/>
            </w:rPr>
            <w:delText>收</w:delText>
          </w:r>
        </w:del>
      </w:ins>
      <w:ins w:id="2480" w:author="llf" w:date="2017-07-25T15:17:23Z">
        <w:del w:id="2481" w:author="yangmaoqiang" w:date="2017-07-25T15:37:02Z">
          <w:r>
            <w:rPr>
              <w:rFonts w:hint="default"/>
            </w:rPr>
            <w:delText>金额 =</w:delText>
          </w:r>
        </w:del>
      </w:ins>
      <w:ins w:id="2482" w:author="llf" w:date="2017-07-25T15:17:24Z">
        <w:del w:id="2483" w:author="yangmaoqiang" w:date="2017-07-25T15:37:02Z">
          <w:r>
            <w:rPr>
              <w:rFonts w:hint="default"/>
            </w:rPr>
            <w:delText xml:space="preserve"> </w:delText>
          </w:r>
        </w:del>
      </w:ins>
      <w:ins w:id="2484" w:author="llf" w:date="2017-07-25T15:17:27Z">
        <w:del w:id="2485" w:author="yangmaoqiang" w:date="2017-07-25T15:37:02Z">
          <w:r>
            <w:rPr>
              <w:rFonts w:hint="default"/>
            </w:rPr>
            <w:delText>应收</w:delText>
          </w:r>
        </w:del>
      </w:ins>
      <w:ins w:id="2486" w:author="llf" w:date="2017-07-25T15:17:29Z">
        <w:del w:id="2487" w:author="yangmaoqiang" w:date="2017-07-25T15:37:02Z">
          <w:r>
            <w:rPr>
              <w:rFonts w:hint="default"/>
            </w:rPr>
            <w:delText>金额</w:delText>
          </w:r>
        </w:del>
      </w:ins>
      <w:ins w:id="2488" w:author="llf" w:date="2017-07-25T15:17:30Z">
        <w:del w:id="2489" w:author="yangmaoqiang" w:date="2017-07-25T15:37:02Z">
          <w:r>
            <w:rPr>
              <w:rFonts w:hint="default"/>
            </w:rPr>
            <w:delText xml:space="preserve"> </w:delText>
          </w:r>
        </w:del>
      </w:ins>
      <w:ins w:id="2490" w:author="llf" w:date="2017-07-25T15:17:31Z">
        <w:del w:id="2491" w:author="yangmaoqiang" w:date="2017-07-25T15:37:02Z">
          <w:r>
            <w:rPr>
              <w:rFonts w:hint="default"/>
            </w:rPr>
            <w:delText>*</w:delText>
          </w:r>
        </w:del>
      </w:ins>
      <w:ins w:id="2492" w:author="llf" w:date="2017-07-25T15:17:32Z">
        <w:del w:id="2493" w:author="yangmaoqiang" w:date="2017-07-25T15:37:02Z">
          <w:r>
            <w:rPr>
              <w:rFonts w:hint="default"/>
            </w:rPr>
            <w:delText xml:space="preserve"> </w:delText>
          </w:r>
        </w:del>
      </w:ins>
      <w:ins w:id="2494" w:author="llf" w:date="2017-07-25T15:17:35Z">
        <w:del w:id="2495" w:author="yangmaoqiang" w:date="2017-07-25T15:37:02Z">
          <w:r>
            <w:rPr>
              <w:rFonts w:hint="default"/>
            </w:rPr>
            <w:delText>优惠</w:delText>
          </w:r>
        </w:del>
      </w:ins>
      <w:ins w:id="2496" w:author="llf" w:date="2017-07-25T15:17:36Z">
        <w:del w:id="2497" w:author="yangmaoqiang" w:date="2017-07-25T15:37:02Z">
          <w:r>
            <w:rPr>
              <w:rFonts w:hint="default"/>
            </w:rPr>
            <w:delText>汇率</w:delText>
          </w:r>
        </w:del>
      </w:ins>
      <w:ins w:id="2498" w:author="llf" w:date="2017-07-25T15:17:37Z">
        <w:del w:id="2499" w:author="yangmaoqiang" w:date="2017-07-25T15:37:02Z">
          <w:r>
            <w:rPr>
              <w:rFonts w:hint="default"/>
            </w:rPr>
            <w:delText>。</w:delText>
          </w:r>
        </w:del>
      </w:ins>
    </w:p>
    <w:p>
      <w:pPr>
        <w:outlineLvl w:val="9"/>
        <w:rPr>
          <w:ins w:id="2500" w:author="yangmaoqiang" w:date="2017-07-25T15:36:38Z"/>
          <w:rFonts w:hint="default"/>
        </w:rPr>
      </w:pPr>
      <w:ins w:id="2501" w:author="yangmaoqiang" w:date="2017-07-25T15:36:44Z">
        <w:r>
          <w:rPr>
            <w:rFonts w:hint="default"/>
          </w:rPr>
          <w:t>l</w:t>
        </w:r>
      </w:ins>
      <w:ins w:id="2502" w:author="yangmaoqiang" w:date="2017-07-25T15:36:45Z">
        <w:r>
          <w:rPr>
            <w:rFonts w:hint="default"/>
          </w:rPr>
          <w:t>ine</w:t>
        </w:r>
      </w:ins>
      <w:ins w:id="2503" w:author="yangmaoqiang" w:date="2017-07-25T15:36:46Z">
        <w:r>
          <w:rPr>
            <w:rFonts w:hint="default"/>
          </w:rPr>
          <w:t>s</w:t>
        </w:r>
      </w:ins>
      <w:ins w:id="2504" w:author="yangmaoqiang" w:date="2017-07-25T15:40:01Z">
        <w:r>
          <w:rPr>
            <w:rFonts w:hint="default"/>
            <w:b/>
            <w:bCs/>
          </w:rPr>
          <w:t>说明</w:t>
        </w:r>
      </w:ins>
    </w:p>
    <w:p>
      <w:pPr>
        <w:outlineLvl w:val="9"/>
        <w:rPr>
          <w:ins w:id="2505" w:author="yangmaoqiang" w:date="2017-07-25T15:36:38Z"/>
          <w:rFonts w:hint="default"/>
        </w:rPr>
      </w:pP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1372"/>
        <w:gridCol w:w="3866"/>
      </w:tblGrid>
      <w:tr>
        <w:trPr>
          <w:ins w:id="2506" w:author="yangmaoqiang" w:date="2017-07-25T15:36:39Z"/>
        </w:trPr>
        <w:tc>
          <w:tcPr>
            <w:tcW w:w="2933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507" w:author="yangmaoqiang" w:date="2017-07-25T15:36:39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508" w:author="yangmaoqiang" w:date="2017-07-25T15:36:39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2509" w:author="yangmaoqiang" w:date="2017-07-25T15:36:39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1372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510" w:author="yangmaoqiang" w:date="2017-07-25T15:36:39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511" w:author="yangmaoqiang" w:date="2017-07-25T15:36:39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512" w:author="yangmaoqiang" w:date="2017-07-25T15:36:39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513" w:author="yangmaoqiang" w:date="2017-07-25T15:36:39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2514" w:author="yangmaoqiang" w:date="2017-07-25T15:36:39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15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id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16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17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线路编号</w:t>
            </w:r>
          </w:p>
        </w:tc>
      </w:tr>
      <w:tr>
        <w:trPr>
          <w:trHeight w:val="416" w:hRule="atLeast"/>
          <w:ins w:id="2518" w:author="yangmaoqiang" w:date="2017-07-25T15:36:39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19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startAdjustTime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20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521" w:author="llf" w:date="2017-09-25T13:46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  <w:del w:id="2522" w:author="llf" w:date="2017-09-25T13:46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字符</w:delText>
              </w:r>
            </w:del>
            <w:del w:id="2523" w:author="llf" w:date="2017-09-25T13:46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串</w:delText>
              </w:r>
            </w:del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24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开始运营调整时间间隔，负数表示提前，正数表示推迟</w:t>
            </w:r>
            <w:ins w:id="2525" w:author="llf" w:date="2017-10-11T14:21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526" w:author="llf" w:date="2017-10-11T14:21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</w:t>
              </w:r>
            </w:ins>
            <w:ins w:id="2527" w:author="llf" w:date="2017-10-11T14:21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分钟</w:t>
              </w:r>
            </w:ins>
            <w:ins w:id="2528" w:author="llf" w:date="2017-10-11T14:21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  <w:tr>
        <w:trPr>
          <w:trHeight w:val="416" w:hRule="atLeast"/>
          <w:ins w:id="2529" w:author="yangmaoqiang" w:date="2017-07-25T15:36:39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30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endAdjustTime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31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532" w:author="llf" w:date="2017-09-25T13:46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  <w:del w:id="2533" w:author="llf" w:date="2017-09-25T13:46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34" w:author="yangmaoqiang" w:date="2017-07-25T15:36:39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结束运营调整时间间隔，负数表示提前，正数表示推迟</w:t>
            </w:r>
            <w:ins w:id="2535" w:author="llf" w:date="2017-10-11T14:21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536" w:author="llf" w:date="2017-10-11T14:21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</w:t>
              </w:r>
            </w:ins>
            <w:ins w:id="2537" w:author="llf" w:date="2017-10-11T14:21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分钟</w:t>
              </w:r>
            </w:ins>
            <w:ins w:id="2538" w:author="llf" w:date="2017-10-11T14:21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</w:tbl>
    <w:p>
      <w:pPr>
        <w:outlineLvl w:val="9"/>
        <w:rPr>
          <w:ins w:id="2539" w:author="yangmaoqiang" w:date="2017-07-25T15:36:50Z"/>
          <w:rFonts w:hint="default"/>
        </w:rPr>
      </w:pPr>
    </w:p>
    <w:p>
      <w:pPr>
        <w:outlineLvl w:val="9"/>
        <w:rPr>
          <w:ins w:id="2540" w:author="yangmaoqiang" w:date="2017-07-25T15:36:50Z"/>
          <w:rFonts w:hint="default"/>
        </w:rPr>
      </w:pPr>
    </w:p>
    <w:p>
      <w:pPr>
        <w:outlineLvl w:val="9"/>
        <w:rPr>
          <w:ins w:id="2541" w:author="yangmaoqiang" w:date="2017-07-25T15:37:11Z"/>
          <w:rFonts w:hint="default"/>
        </w:rPr>
      </w:pPr>
      <w:ins w:id="2542" w:author="yangmaoqiang" w:date="2017-07-25T15:37:21Z">
        <w:r>
          <w:rPr>
            <w:rFonts w:hint="default" w:asciiTheme="minorEastAsia" w:hAnsiTheme="minorEastAsia" w:eastAsiaTheme="minorEastAsia" w:cstheme="minorEastAsia"/>
            <w:sz w:val="21"/>
            <w:szCs w:val="21"/>
          </w:rPr>
          <w:t>discountedTicketType</w:t>
        </w:r>
      </w:ins>
      <w:ins w:id="2543" w:author="yangmaoqiang" w:date="2017-07-25T15:40:05Z">
        <w:r>
          <w:rPr>
            <w:rFonts w:hint="default"/>
            <w:b/>
            <w:bCs/>
          </w:rPr>
          <w:t>说明</w:t>
        </w:r>
      </w:ins>
    </w:p>
    <w:p>
      <w:pPr>
        <w:outlineLvl w:val="9"/>
        <w:rPr>
          <w:ins w:id="2544" w:author="yangmaoqiang" w:date="2017-07-25T15:37:07Z"/>
          <w:rFonts w:hint="default"/>
        </w:rPr>
      </w:pP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1372"/>
        <w:gridCol w:w="3866"/>
      </w:tblGrid>
      <w:tr>
        <w:trPr>
          <w:ins w:id="2545" w:author="yangmaoqiang" w:date="2017-07-25T15:37:08Z"/>
        </w:trPr>
        <w:tc>
          <w:tcPr>
            <w:tcW w:w="2933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546" w:author="yangmaoqiang" w:date="2017-07-25T15:37:0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547" w:author="yangmaoqiang" w:date="2017-07-25T15:37:08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2548" w:author="yangmaoqiang" w:date="2017-07-25T15:37:0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1372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549" w:author="yangmaoqiang" w:date="2017-07-25T15:37:0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550" w:author="yangmaoqiang" w:date="2017-07-25T15:37:0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ins w:id="2551" w:author="yangmaoqiang" w:date="2017-07-25T15:37:08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2552" w:author="yangmaoqiang" w:date="2017-07-25T15:37:08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2553" w:author="yangmaoqiang" w:date="2017-07-25T15:37:08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54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manufacture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55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56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制造商</w:t>
            </w:r>
          </w:p>
        </w:tc>
      </w:tr>
      <w:tr>
        <w:trPr>
          <w:trHeight w:val="416" w:hRule="atLeast"/>
          <w:ins w:id="2557" w:author="yangmaoqiang" w:date="2017-07-25T15:37:08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58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cityCode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59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60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城市代码</w:t>
            </w:r>
          </w:p>
        </w:tc>
      </w:tr>
      <w:tr>
        <w:trPr>
          <w:trHeight w:val="416" w:hRule="atLeast"/>
          <w:ins w:id="2561" w:author="yangmaoqiang" w:date="2017-07-25T15:37:08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62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issuer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63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64" w:author="yangmaoqiang" w:date="2017-07-25T15:37:08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发行商代码</w:t>
            </w:r>
          </w:p>
        </w:tc>
      </w:tr>
      <w:tr>
        <w:trPr>
          <w:trHeight w:val="416" w:hRule="atLeast"/>
          <w:ins w:id="2565" w:author="yangmaoqiang" w:date="2017-07-25T15:39:01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66" w:author="yangmaoqiang" w:date="2017-07-25T15:39:01Z"/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ticketType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67" w:author="yangmaoqiang" w:date="2017-07-25T15:39:01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68" w:author="yangmaoqiang" w:date="2017-07-25T15:39:01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票种类型</w:t>
            </w:r>
          </w:p>
        </w:tc>
      </w:tr>
      <w:tr>
        <w:trPr>
          <w:trHeight w:val="416" w:hRule="atLeast"/>
          <w:ins w:id="2569" w:author="yangmaoqiang" w:date="2017-07-25T15:38:58Z"/>
        </w:trPr>
        <w:tc>
          <w:tcPr>
            <w:tcW w:w="293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left"/>
              <w:rPr>
                <w:ins w:id="2570" w:author="yangmaoqiang" w:date="2017-07-25T15:38:58Z"/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mediaType</w:t>
            </w:r>
          </w:p>
        </w:tc>
        <w:tc>
          <w:tcPr>
            <w:tcW w:w="1372" w:type="dxa"/>
            <w:textDirection w:val="lrTb"/>
            <w:vAlign w:val="top"/>
          </w:tcPr>
          <w:p>
            <w:pPr>
              <w:jc w:val="both"/>
              <w:rPr>
                <w:ins w:id="2571" w:author="yangmaoqiang" w:date="2017-07-25T15:38:58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2572" w:author="yangmaoqiang" w:date="2017-07-25T15:38:58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卡介质类型</w:t>
            </w:r>
          </w:p>
        </w:tc>
      </w:tr>
    </w:tbl>
    <w:p>
      <w:pPr>
        <w:outlineLvl w:val="9"/>
        <w:rPr>
          <w:ins w:id="2573" w:author="yangmaoqiang" w:date="2017-07-25T15:36:50Z"/>
          <w:rFonts w:hint="default"/>
        </w:rPr>
      </w:pPr>
    </w:p>
    <w:p>
      <w:pPr>
        <w:outlineLvl w:val="9"/>
        <w:rPr>
          <w:ins w:id="2574" w:author="mazhuangzhuang" w:date="2017-06-05T11:00:07Z"/>
          <w:rFonts w:hint="default"/>
        </w:rPr>
      </w:pPr>
    </w:p>
    <w:p>
      <w:pPr>
        <w:outlineLvl w:val="9"/>
        <w:rPr>
          <w:del w:id="2575" w:author="mazhuangzhuang" w:date="2017-06-05T11:00:06Z"/>
          <w:rFonts w:hint="default"/>
        </w:rPr>
      </w:pPr>
      <w:del w:id="2576" w:author="mazhuangzhuang" w:date="2017-06-05T11:00:06Z">
        <w:r>
          <w:rPr>
            <w:rFonts w:hint="default"/>
          </w:rPr>
          <w:delText>说明：数组的每一项代表每一个假日的信息，同一版本的日历参数可以包含多个假日信息。</w:delText>
        </w:r>
      </w:del>
    </w:p>
    <w:p>
      <w:pPr>
        <w:outlineLvl w:val="1"/>
        <w:rPr>
          <w:ins w:id="2577" w:author="chenjianwen" w:date="2017-11-02T11:48:09Z"/>
          <w:rFonts w:hint="default"/>
        </w:rPr>
      </w:pPr>
      <w:r>
        <w:rPr>
          <w:rFonts w:hint="default"/>
        </w:rPr>
        <w:t>2.5安全参数</w:t>
      </w:r>
    </w:p>
    <w:p>
      <w:pPr>
        <w:outlineLvl w:val="9"/>
        <w:rPr>
          <w:ins w:id="2579" w:author="chenjianwen" w:date="2017-11-02T11:48:18Z"/>
          <w:rFonts w:hint="default"/>
        </w:rPr>
        <w:pPrChange w:id="2578" w:author="chenjianwen" w:date="2017-11-02T11:48:15Z">
          <w:pPr>
            <w:outlineLvl w:val="1"/>
          </w:pPr>
        </w:pPrChange>
      </w:pPr>
      <w:ins w:id="2580" w:author="chenjianwen" w:date="2017-11-02T11:48:17Z">
        <w:r>
          <w:rPr>
            <w:rFonts w:hint="default"/>
          </w:rPr>
          <w:t>{</w:t>
        </w:r>
      </w:ins>
    </w:p>
    <w:p>
      <w:pPr>
        <w:ind w:firstLine="420"/>
        <w:outlineLvl w:val="9"/>
        <w:rPr>
          <w:ins w:id="2582" w:author="chenjianwen" w:date="2017-11-02T11:48:19Z"/>
          <w:rFonts w:hint="default"/>
        </w:rPr>
        <w:pPrChange w:id="2581" w:author="chenjianwen" w:date="2017-11-02T11:49:14Z">
          <w:pPr>
            <w:outlineLvl w:val="1"/>
          </w:pPr>
        </w:pPrChange>
      </w:pPr>
      <w:ins w:id="2583" w:author="chenjianwen" w:date="2017-11-02T11:48:22Z">
        <w:r>
          <w:rPr>
            <w:rFonts w:hint="default"/>
          </w:rPr>
          <w:t>“</w:t>
        </w:r>
      </w:ins>
      <w:ins w:id="2584" w:author="chenjianwen" w:date="2017-11-02T11:48:32Z">
        <w:r>
          <w:rPr>
            <w:rFonts w:hint="default"/>
          </w:rPr>
          <w:t>p</w:t>
        </w:r>
      </w:ins>
      <w:ins w:id="2585" w:author="chenjianwen" w:date="2017-11-02T11:48:33Z">
        <w:r>
          <w:rPr>
            <w:rFonts w:hint="default"/>
          </w:rPr>
          <w:t>ub</w:t>
        </w:r>
      </w:ins>
      <w:ins w:id="2586" w:author="chenjianwen" w:date="2017-11-02T11:48:38Z">
        <w:r>
          <w:rPr>
            <w:rFonts w:hint="default"/>
          </w:rPr>
          <w:t>K</w:t>
        </w:r>
      </w:ins>
      <w:ins w:id="2587" w:author="chenjianwen" w:date="2017-11-02T11:48:34Z">
        <w:r>
          <w:rPr>
            <w:rFonts w:hint="default"/>
          </w:rPr>
          <w:t>e</w:t>
        </w:r>
      </w:ins>
      <w:ins w:id="2588" w:author="chenjianwen" w:date="2017-11-02T11:48:35Z">
        <w:r>
          <w:rPr>
            <w:rFonts w:hint="default"/>
          </w:rPr>
          <w:t>y</w:t>
        </w:r>
      </w:ins>
      <w:ins w:id="2589" w:author="chenjianwen" w:date="2017-11-02T11:48:57Z">
        <w:r>
          <w:rPr>
            <w:rFonts w:hint="default"/>
          </w:rPr>
          <w:t>F</w:t>
        </w:r>
      </w:ins>
      <w:ins w:id="2590" w:author="chenjianwen" w:date="2017-11-02T11:48:58Z">
        <w:r>
          <w:rPr>
            <w:rFonts w:hint="default"/>
          </w:rPr>
          <w:t>ile</w:t>
        </w:r>
      </w:ins>
      <w:ins w:id="2591" w:author="chenjianwen" w:date="2017-11-02T11:49:02Z">
        <w:r>
          <w:rPr>
            <w:rFonts w:hint="default"/>
          </w:rPr>
          <w:t>Na</w:t>
        </w:r>
      </w:ins>
      <w:ins w:id="2592" w:author="chenjianwen" w:date="2017-11-02T11:49:03Z">
        <w:r>
          <w:rPr>
            <w:rFonts w:hint="default"/>
          </w:rPr>
          <w:t>me</w:t>
        </w:r>
      </w:ins>
      <w:ins w:id="2593" w:author="chenjianwen" w:date="2017-11-02T11:48:22Z">
        <w:r>
          <w:rPr>
            <w:rFonts w:hint="default"/>
          </w:rPr>
          <w:t>”</w:t>
        </w:r>
      </w:ins>
      <w:ins w:id="2594" w:author="chenjianwen" w:date="2017-11-02T11:49:05Z">
        <w:r>
          <w:rPr>
            <w:rFonts w:hint="default"/>
          </w:rPr>
          <w:t>:</w:t>
        </w:r>
      </w:ins>
      <w:ins w:id="2595" w:author="chenjianwen" w:date="2017-11-02T11:49:08Z">
        <w:r>
          <w:rPr>
            <w:rFonts w:hint="default"/>
          </w:rPr>
          <w:t>”</w:t>
        </w:r>
      </w:ins>
      <w:ins w:id="2596" w:author="chenjianwen" w:date="2017-11-02T11:49:09Z">
        <w:r>
          <w:rPr>
            <w:rFonts w:hint="default"/>
          </w:rPr>
          <w:t>”</w:t>
        </w:r>
      </w:ins>
    </w:p>
    <w:p>
      <w:pPr>
        <w:outlineLvl w:val="9"/>
        <w:rPr>
          <w:rFonts w:hint="default"/>
        </w:rPr>
        <w:pPrChange w:id="2597" w:author="chenjianwen" w:date="2017-11-02T11:48:15Z">
          <w:pPr>
            <w:outlineLvl w:val="1"/>
          </w:pPr>
        </w:pPrChange>
      </w:pPr>
      <w:ins w:id="2598" w:author="chenjianwen" w:date="2017-11-02T11:48:17Z">
        <w:r>
          <w:rPr>
            <w:rFonts w:hint="default"/>
          </w:rPr>
          <w:t>}</w:t>
        </w:r>
      </w:ins>
    </w:p>
    <w:p>
      <w:pPr>
        <w:rPr>
          <w:ins w:id="2599" w:author="mazhuangzhuang" w:date="2017-06-05T11:00:19Z"/>
          <w:rFonts w:hint="default"/>
        </w:rPr>
      </w:pPr>
    </w:p>
    <w:p>
      <w:pPr>
        <w:rPr>
          <w:del w:id="2600" w:author="mazhuangzhuang" w:date="2017-06-05T11:00:18Z"/>
          <w:rFonts w:hint="default"/>
          <w:b/>
          <w:bCs/>
          <w:rPrChange w:id="2601" w:author="mazhuangzhuang" w:date="2017-06-05T11:00:30Z">
            <w:rPr>
              <w:del w:id="2602" w:author="mazhuangzhuang" w:date="2017-06-05T11:00:18Z"/>
              <w:rFonts w:hint="default"/>
            </w:rPr>
          </w:rPrChange>
        </w:rPr>
      </w:pPr>
      <w:del w:id="2603" w:author="mazhuangzhuang" w:date="2017-06-05T11:00:18Z">
        <w:r>
          <w:rPr>
            <w:rFonts w:hint="default"/>
            <w:b/>
            <w:bCs/>
            <w:rPrChange w:id="2604" w:author="mazhuangzhuang" w:date="2017-06-05T11:00:30Z">
              <w:rPr>
                <w:rFonts w:hint="default"/>
              </w:rPr>
            </w:rPrChange>
          </w:rPr>
          <w:delText>[</w:delText>
        </w:r>
      </w:del>
    </w:p>
    <w:p>
      <w:pPr>
        <w:ind w:firstLine="420" w:firstLineChars="0"/>
        <w:rPr>
          <w:del w:id="2605" w:author="mazhuangzhuang" w:date="2017-06-05T11:00:18Z"/>
          <w:rFonts w:hint="eastAsia"/>
          <w:b/>
          <w:bCs/>
          <w:rPrChange w:id="2606" w:author="mazhuangzhuang" w:date="2017-06-05T11:00:30Z">
            <w:rPr>
              <w:del w:id="2607" w:author="mazhuangzhuang" w:date="2017-06-05T11:00:18Z"/>
              <w:rFonts w:hint="eastAsia"/>
            </w:rPr>
          </w:rPrChange>
        </w:rPr>
      </w:pPr>
      <w:del w:id="2608" w:author="mazhuangzhuang" w:date="2017-06-05T11:00:18Z">
        <w:r>
          <w:rPr>
            <w:rFonts w:hint="eastAsia"/>
            <w:b/>
            <w:bCs/>
            <w:rPrChange w:id="2609" w:author="mazhuangzhuang" w:date="2017-06-05T11:00:30Z">
              <w:rPr>
                <w:rFonts w:hint="eastAsia"/>
              </w:rPr>
            </w:rPrChange>
          </w:rPr>
          <w:delText>{</w:delText>
        </w:r>
      </w:del>
    </w:p>
    <w:p>
      <w:pPr>
        <w:ind w:left="420" w:leftChars="0" w:firstLine="420" w:firstLineChars="0"/>
        <w:rPr>
          <w:del w:id="2610" w:author="mazhuangzhuang" w:date="2017-06-05T11:00:18Z"/>
          <w:rFonts w:hint="default"/>
          <w:b/>
          <w:bCs/>
          <w:rPrChange w:id="2611" w:author="mazhuangzhuang" w:date="2017-06-05T11:00:30Z">
            <w:rPr>
              <w:del w:id="2612" w:author="mazhuangzhuang" w:date="2017-06-05T11:00:18Z"/>
              <w:rFonts w:hint="default"/>
            </w:rPr>
          </w:rPrChange>
        </w:rPr>
      </w:pPr>
      <w:del w:id="2613" w:author="mazhuangzhuang" w:date="2017-06-05T11:00:18Z">
        <w:r>
          <w:rPr>
            <w:rFonts w:hint="default"/>
            <w:b/>
            <w:bCs/>
            <w:rPrChange w:id="2614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15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16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dataEncryption</w:delText>
        </w:r>
      </w:del>
      <w:del w:id="2617" w:author="mazhuangzhuang" w:date="2017-06-05T11:00:18Z">
        <w:r>
          <w:rPr>
            <w:rFonts w:hint="default"/>
            <w:b/>
            <w:bCs/>
            <w:rPrChange w:id="2618" w:author="mazhuangzhuang" w:date="2017-06-05T11:00:30Z">
              <w:rPr>
                <w:rFonts w:hint="default"/>
              </w:rPr>
            </w:rPrChange>
          </w:rPr>
          <w:delText>”:1,</w:delText>
        </w:r>
      </w:del>
    </w:p>
    <w:p>
      <w:pPr>
        <w:ind w:left="420" w:leftChars="0" w:firstLine="420" w:firstLineChars="0"/>
        <w:rPr>
          <w:del w:id="2619" w:author="mazhuangzhuang" w:date="2017-06-05T11:00:18Z"/>
          <w:rFonts w:hint="default"/>
          <w:b/>
          <w:bCs/>
          <w:rPrChange w:id="2620" w:author="mazhuangzhuang" w:date="2017-06-05T11:00:30Z">
            <w:rPr>
              <w:del w:id="2621" w:author="mazhuangzhuang" w:date="2017-06-05T11:00:18Z"/>
              <w:rFonts w:hint="default"/>
            </w:rPr>
          </w:rPrChange>
        </w:rPr>
      </w:pPr>
      <w:del w:id="2622" w:author="mazhuangzhuang" w:date="2017-06-05T11:00:18Z">
        <w:r>
          <w:rPr>
            <w:rFonts w:hint="default"/>
            <w:b/>
            <w:bCs/>
            <w:rPrChange w:id="2623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24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25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dataAcquireStartTime</w:delText>
        </w:r>
      </w:del>
      <w:del w:id="2626" w:author="mazhuangzhuang" w:date="2017-06-05T11:00:18Z">
        <w:r>
          <w:rPr>
            <w:rFonts w:hint="default"/>
            <w:b/>
            <w:bCs/>
            <w:rPrChange w:id="2627" w:author="mazhuangzhuang" w:date="2017-06-05T11:00:30Z">
              <w:rPr>
                <w:rFonts w:hint="default"/>
              </w:rPr>
            </w:rPrChange>
          </w:rPr>
          <w:delText>”:“01:00”,</w:delText>
        </w:r>
      </w:del>
    </w:p>
    <w:p>
      <w:pPr>
        <w:ind w:left="420" w:leftChars="0" w:firstLine="420" w:firstLineChars="0"/>
        <w:rPr>
          <w:del w:id="2628" w:author="mazhuangzhuang" w:date="2017-06-05T11:00:18Z"/>
          <w:rFonts w:hint="default"/>
          <w:b/>
          <w:bCs/>
          <w:rPrChange w:id="2629" w:author="mazhuangzhuang" w:date="2017-06-05T11:00:30Z">
            <w:rPr>
              <w:del w:id="2630" w:author="mazhuangzhuang" w:date="2017-06-05T11:00:18Z"/>
              <w:rFonts w:hint="default"/>
            </w:rPr>
          </w:rPrChange>
        </w:rPr>
      </w:pPr>
      <w:del w:id="2631" w:author="mazhuangzhuang" w:date="2017-06-05T11:00:18Z">
        <w:r>
          <w:rPr>
            <w:rFonts w:hint="default"/>
            <w:b/>
            <w:bCs/>
            <w:rPrChange w:id="2632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33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34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dataAcquireEndTime</w:delText>
        </w:r>
      </w:del>
      <w:del w:id="2635" w:author="mazhuangzhuang" w:date="2017-06-05T11:00:18Z">
        <w:r>
          <w:rPr>
            <w:rFonts w:hint="default"/>
            <w:b/>
            <w:bCs/>
            <w:rPrChange w:id="2636" w:author="mazhuangzhuang" w:date="2017-06-05T11:00:30Z">
              <w:rPr>
                <w:rFonts w:hint="default"/>
              </w:rPr>
            </w:rPrChange>
          </w:rPr>
          <w:delText>”:“02:00”,</w:delText>
        </w:r>
      </w:del>
    </w:p>
    <w:p>
      <w:pPr>
        <w:ind w:left="420" w:leftChars="0" w:firstLine="420" w:firstLineChars="0"/>
        <w:rPr>
          <w:del w:id="2637" w:author="mazhuangzhuang" w:date="2017-06-05T11:00:18Z"/>
          <w:rFonts w:hint="default"/>
          <w:b/>
          <w:bCs/>
          <w:rPrChange w:id="2638" w:author="mazhuangzhuang" w:date="2017-06-05T11:00:30Z">
            <w:rPr>
              <w:del w:id="2639" w:author="mazhuangzhuang" w:date="2017-06-05T11:00:18Z"/>
              <w:rFonts w:hint="default"/>
            </w:rPr>
          </w:rPrChange>
        </w:rPr>
      </w:pPr>
      <w:del w:id="2640" w:author="mazhuangzhuang" w:date="2017-06-05T11:00:18Z">
        <w:r>
          <w:rPr>
            <w:rFonts w:hint="default"/>
            <w:b/>
            <w:bCs/>
            <w:rPrChange w:id="2641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42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43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dataUploadStartTime</w:delText>
        </w:r>
      </w:del>
      <w:del w:id="2644" w:author="mazhuangzhuang" w:date="2017-06-05T11:00:18Z">
        <w:r>
          <w:rPr>
            <w:rFonts w:hint="default"/>
            <w:b/>
            <w:bCs/>
            <w:rPrChange w:id="2645" w:author="mazhuangzhuang" w:date="2017-06-05T11:00:30Z">
              <w:rPr>
                <w:rFonts w:hint="default"/>
              </w:rPr>
            </w:rPrChange>
          </w:rPr>
          <w:delText>”:“02:00”,</w:delText>
        </w:r>
      </w:del>
    </w:p>
    <w:p>
      <w:pPr>
        <w:ind w:left="420" w:leftChars="0" w:firstLine="420" w:firstLineChars="0"/>
        <w:rPr>
          <w:del w:id="2646" w:author="mazhuangzhuang" w:date="2017-06-05T11:00:18Z"/>
          <w:rFonts w:hint="default"/>
          <w:b/>
          <w:bCs/>
          <w:rPrChange w:id="2647" w:author="mazhuangzhuang" w:date="2017-06-05T11:00:30Z">
            <w:rPr>
              <w:del w:id="2648" w:author="mazhuangzhuang" w:date="2017-06-05T11:00:18Z"/>
              <w:rFonts w:hint="default"/>
            </w:rPr>
          </w:rPrChange>
        </w:rPr>
      </w:pPr>
      <w:del w:id="2649" w:author="mazhuangzhuang" w:date="2017-06-05T11:00:18Z">
        <w:r>
          <w:rPr>
            <w:rFonts w:hint="default"/>
            <w:b/>
            <w:bCs/>
            <w:rPrChange w:id="2650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51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52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dataUploadEndTime</w:delText>
        </w:r>
      </w:del>
      <w:del w:id="2653" w:author="mazhuangzhuang" w:date="2017-06-05T11:00:18Z">
        <w:r>
          <w:rPr>
            <w:rFonts w:hint="default"/>
            <w:b/>
            <w:bCs/>
            <w:rPrChange w:id="2654" w:author="mazhuangzhuang" w:date="2017-06-05T11:00:30Z">
              <w:rPr>
                <w:rFonts w:hint="default"/>
              </w:rPr>
            </w:rPrChange>
          </w:rPr>
          <w:delText>”:“03:00”,</w:delText>
        </w:r>
      </w:del>
    </w:p>
    <w:p>
      <w:pPr>
        <w:ind w:left="420" w:leftChars="0" w:firstLine="420" w:firstLineChars="0"/>
        <w:rPr>
          <w:del w:id="2655" w:author="mazhuangzhuang" w:date="2017-06-05T11:00:18Z"/>
          <w:rFonts w:hint="default"/>
          <w:b/>
          <w:bCs/>
          <w:rPrChange w:id="2656" w:author="mazhuangzhuang" w:date="2017-06-05T11:00:30Z">
            <w:rPr>
              <w:del w:id="2657" w:author="mazhuangzhuang" w:date="2017-06-05T11:00:18Z"/>
              <w:rFonts w:hint="default"/>
            </w:rPr>
          </w:rPrChange>
        </w:rPr>
      </w:pPr>
      <w:del w:id="2658" w:author="mazhuangzhuang" w:date="2017-06-05T11:00:18Z">
        <w:r>
          <w:rPr>
            <w:rFonts w:hint="default"/>
            <w:b/>
            <w:bCs/>
            <w:rPrChange w:id="2659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60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61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maxNumOnServerHandle</w:delText>
        </w:r>
      </w:del>
      <w:del w:id="2662" w:author="mazhuangzhuang" w:date="2017-06-05T11:00:18Z">
        <w:r>
          <w:rPr>
            <w:rFonts w:hint="default"/>
            <w:b/>
            <w:bCs/>
            <w:rPrChange w:id="2663" w:author="mazhuangzhuang" w:date="2017-06-05T11:00:30Z">
              <w:rPr>
                <w:rFonts w:hint="default"/>
              </w:rPr>
            </w:rPrChange>
          </w:rPr>
          <w:delText>”:500,</w:delText>
        </w:r>
      </w:del>
    </w:p>
    <w:p>
      <w:pPr>
        <w:ind w:left="420" w:leftChars="0" w:firstLine="420" w:firstLineChars="0"/>
        <w:rPr>
          <w:del w:id="2664" w:author="mazhuangzhuang" w:date="2017-06-05T11:00:18Z"/>
          <w:rFonts w:hint="default"/>
          <w:b/>
          <w:bCs/>
          <w:rPrChange w:id="2665" w:author="mazhuangzhuang" w:date="2017-06-05T11:00:30Z">
            <w:rPr>
              <w:del w:id="2666" w:author="mazhuangzhuang" w:date="2017-06-05T11:00:18Z"/>
              <w:rFonts w:hint="default"/>
            </w:rPr>
          </w:rPrChange>
        </w:rPr>
      </w:pPr>
      <w:del w:id="2667" w:author="mazhuangzhuang" w:date="2017-06-05T11:00:18Z">
        <w:r>
          <w:rPr>
            <w:rFonts w:hint="default"/>
            <w:b/>
            <w:bCs/>
            <w:rPrChange w:id="2668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69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70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maxConnectionNum</w:delText>
        </w:r>
      </w:del>
      <w:del w:id="2671" w:author="mazhuangzhuang" w:date="2017-06-05T11:00:18Z">
        <w:r>
          <w:rPr>
            <w:rFonts w:hint="default"/>
            <w:b/>
            <w:bCs/>
            <w:rPrChange w:id="2672" w:author="mazhuangzhuang" w:date="2017-06-05T11:00:30Z">
              <w:rPr>
                <w:rFonts w:hint="default"/>
              </w:rPr>
            </w:rPrChange>
          </w:rPr>
          <w:delText>”:500,</w:delText>
        </w:r>
      </w:del>
    </w:p>
    <w:p>
      <w:pPr>
        <w:ind w:left="420" w:leftChars="0" w:firstLine="420" w:firstLineChars="0"/>
        <w:rPr>
          <w:del w:id="2673" w:author="mazhuangzhuang" w:date="2017-06-05T11:00:18Z"/>
          <w:rFonts w:hint="default"/>
          <w:b/>
          <w:bCs/>
          <w:rPrChange w:id="2674" w:author="mazhuangzhuang" w:date="2017-06-05T11:00:30Z">
            <w:rPr>
              <w:del w:id="2675" w:author="mazhuangzhuang" w:date="2017-06-05T11:00:18Z"/>
              <w:rFonts w:hint="default"/>
            </w:rPr>
          </w:rPrChange>
        </w:rPr>
      </w:pPr>
      <w:del w:id="2676" w:author="mazhuangzhuang" w:date="2017-06-05T11:00:18Z">
        <w:r>
          <w:rPr>
            <w:rFonts w:hint="default"/>
            <w:b/>
            <w:bCs/>
            <w:rPrChange w:id="2677" w:author="mazhuangzhuang" w:date="2017-06-05T11:00:30Z">
              <w:rPr>
                <w:rFonts w:hint="default"/>
              </w:rPr>
            </w:rPrChange>
          </w:rPr>
          <w:delText>“</w:delText>
        </w:r>
      </w:del>
      <w:del w:id="2678" w:author="mazhuangzhuang" w:date="2017-06-05T11:00:18Z">
        <w:r>
          <w:rPr>
            <w:rFonts w:hint="default" w:asciiTheme="minorEastAsia" w:hAnsiTheme="minorEastAsia" w:cstheme="minorEastAsia"/>
            <w:b/>
            <w:bCs/>
            <w:sz w:val="21"/>
            <w:szCs w:val="21"/>
            <w:rPrChange w:id="2679" w:author="mazhuangzhuang" w:date="2017-06-05T11:00:30Z">
              <w:rPr>
                <w:rFonts w:hint="default" w:asciiTheme="minorEastAsia" w:hAnsiTheme="minorEastAsia" w:cstheme="minorEastAsia"/>
                <w:sz w:val="21"/>
                <w:szCs w:val="21"/>
              </w:rPr>
            </w:rPrChange>
          </w:rPr>
          <w:delText>maxLogNum</w:delText>
        </w:r>
      </w:del>
      <w:del w:id="2680" w:author="mazhuangzhuang" w:date="2017-06-05T11:00:18Z">
        <w:r>
          <w:rPr>
            <w:rFonts w:hint="default"/>
            <w:b/>
            <w:bCs/>
            <w:rPrChange w:id="2681" w:author="mazhuangzhuang" w:date="2017-06-05T11:00:30Z">
              <w:rPr>
                <w:rFonts w:hint="default"/>
              </w:rPr>
            </w:rPrChange>
          </w:rPr>
          <w:delText>”:500</w:delText>
        </w:r>
      </w:del>
    </w:p>
    <w:p>
      <w:pPr>
        <w:ind w:firstLine="420" w:firstLineChars="0"/>
        <w:rPr>
          <w:del w:id="2682" w:author="mazhuangzhuang" w:date="2017-06-05T11:00:18Z"/>
          <w:rFonts w:hint="eastAsia"/>
          <w:b/>
          <w:bCs/>
          <w:rPrChange w:id="2683" w:author="mazhuangzhuang" w:date="2017-06-05T11:00:30Z">
            <w:rPr>
              <w:del w:id="2684" w:author="mazhuangzhuang" w:date="2017-06-05T11:00:18Z"/>
              <w:rFonts w:hint="eastAsia"/>
            </w:rPr>
          </w:rPrChange>
        </w:rPr>
      </w:pPr>
      <w:del w:id="2685" w:author="mazhuangzhuang" w:date="2017-06-05T11:00:18Z">
        <w:r>
          <w:rPr>
            <w:rFonts w:hint="eastAsia"/>
            <w:b/>
            <w:bCs/>
            <w:rPrChange w:id="2686" w:author="mazhuangzhuang" w:date="2017-06-05T11:00:30Z">
              <w:rPr>
                <w:rFonts w:hint="eastAsia"/>
              </w:rPr>
            </w:rPrChange>
          </w:rPr>
          <w:delText>}</w:delText>
        </w:r>
      </w:del>
      <w:del w:id="2687" w:author="mazhuangzhuang" w:date="2017-06-05T11:00:18Z">
        <w:r>
          <w:rPr>
            <w:rFonts w:hint="default"/>
            <w:b/>
            <w:bCs/>
            <w:rPrChange w:id="2688" w:author="mazhuangzhuang" w:date="2017-06-05T11:00:30Z">
              <w:rPr>
                <w:rFonts w:hint="default"/>
              </w:rPr>
            </w:rPrChange>
          </w:rPr>
          <w:delText>,</w:delText>
        </w:r>
      </w:del>
    </w:p>
    <w:p>
      <w:pPr>
        <w:rPr>
          <w:del w:id="2689" w:author="mazhuangzhuang" w:date="2017-06-05T11:00:18Z"/>
          <w:rFonts w:hint="default"/>
          <w:b/>
          <w:bCs/>
          <w:rPrChange w:id="2690" w:author="mazhuangzhuang" w:date="2017-06-05T11:00:30Z">
            <w:rPr>
              <w:del w:id="2691" w:author="mazhuangzhuang" w:date="2017-06-05T11:00:18Z"/>
              <w:rFonts w:hint="default"/>
            </w:rPr>
          </w:rPrChange>
        </w:rPr>
      </w:pPr>
      <w:del w:id="2692" w:author="mazhuangzhuang" w:date="2017-06-05T11:00:18Z">
        <w:r>
          <w:rPr>
            <w:rFonts w:hint="default"/>
            <w:b/>
            <w:bCs/>
            <w:rPrChange w:id="2693" w:author="mazhuangzhuang" w:date="2017-06-05T11:00:30Z">
              <w:rPr>
                <w:rFonts w:hint="default"/>
              </w:rPr>
            </w:rPrChange>
          </w:rPr>
          <w:delText>]</w:delText>
        </w:r>
      </w:del>
    </w:p>
    <w:p>
      <w:pPr>
        <w:rPr>
          <w:rFonts w:hint="default"/>
        </w:rPr>
      </w:pPr>
      <w:ins w:id="2694" w:author="mazhuangzhuang" w:date="2017-06-05T11:00:26Z">
        <w:r>
          <w:rPr>
            <w:rFonts w:hint="default"/>
            <w:b/>
            <w:bCs/>
            <w:rPrChange w:id="2695" w:author="mazhuangzhuang" w:date="2017-06-05T11:00:30Z">
              <w:rPr>
                <w:rFonts w:hint="default"/>
              </w:rPr>
            </w:rPrChange>
          </w:rPr>
          <w:t>参数</w:t>
        </w:r>
      </w:ins>
      <w:ins w:id="2696" w:author="mazhuangzhuang" w:date="2017-06-05T11:00:27Z">
        <w:r>
          <w:rPr>
            <w:rFonts w:hint="default"/>
            <w:b/>
            <w:bCs/>
            <w:rPrChange w:id="2697" w:author="mazhuangzhuang" w:date="2017-06-05T11:00:30Z">
              <w:rPr>
                <w:rFonts w:hint="default"/>
              </w:rPr>
            </w:rPrChange>
          </w:rPr>
          <w:t>说明</w:t>
        </w:r>
      </w:ins>
      <w:del w:id="2698" w:author="mazhuangzhuang" w:date="2017-06-05T11:00:25Z">
        <w:r>
          <w:rPr>
            <w:rFonts w:hint="default"/>
          </w:rPr>
          <w:delText>字段说明</w:delText>
        </w:r>
      </w:del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1605"/>
        <w:gridCol w:w="3648"/>
      </w:tblGrid>
      <w:tr>
        <w:tc>
          <w:tcPr>
            <w:tcW w:w="291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  <w:pPrChange w:id="2699" w:author="mazhuangzhuang" w:date="2017-06-05T11:07:44Z">
                <w:pPr>
                  <w:pStyle w:val="9"/>
                  <w:ind w:left="0" w:leftChars="0" w:firstLine="0" w:firstLineChars="0"/>
                  <w:jc w:val="center"/>
                </w:pPr>
              </w:pPrChange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60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  <w:pPrChange w:id="2700" w:author="mazhuangzhuang" w:date="2017-06-05T11:07:44Z">
                <w:pPr>
                  <w:pStyle w:val="9"/>
                  <w:ind w:left="0" w:leftChars="0" w:firstLine="0" w:firstLineChars="0"/>
                  <w:jc w:val="center"/>
                </w:pPr>
              </w:pPrChange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64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  <w:pPrChange w:id="2701" w:author="mazhuangzhuang" w:date="2017-06-05T11:07:44Z">
                <w:pPr>
                  <w:pStyle w:val="9"/>
                  <w:ind w:left="0" w:leftChars="0" w:firstLine="0" w:firstLineChars="0"/>
                  <w:jc w:val="center"/>
                </w:pPr>
              </w:pPrChange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ins w:id="2702" w:author="chenjianwen" w:date="2017-11-02T11:49:21Z"/>
        </w:trPr>
        <w:tc>
          <w:tcPr>
            <w:tcW w:w="2918" w:type="dxa"/>
            <w:shd w:val="clear" w:color="auto" w:fill="FFFFFF" w:themeFill="background1"/>
          </w:tcPr>
          <w:p>
            <w:pPr>
              <w:pStyle w:val="9"/>
              <w:ind w:left="0" w:leftChars="0" w:firstLine="0" w:firstLineChars="0"/>
              <w:jc w:val="left"/>
              <w:rPr>
                <w:ins w:id="2703" w:author="chenjianwen" w:date="2017-11-02T11:49:21Z"/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</w:pPr>
            <w:ins w:id="2704" w:author="chenjianwen" w:date="2017-11-02T11:49:36Z">
              <w:r>
                <w:rPr>
                  <w:rFonts w:hint="default"/>
                </w:rPr>
                <w:t>pubKeyFileName</w:t>
              </w:r>
            </w:ins>
          </w:p>
        </w:tc>
        <w:tc>
          <w:tcPr>
            <w:tcW w:w="1605" w:type="dxa"/>
            <w:shd w:val="clear" w:color="auto" w:fill="FFFFFF" w:themeFill="background1"/>
          </w:tcPr>
          <w:p>
            <w:pPr>
              <w:pStyle w:val="9"/>
              <w:ind w:left="0" w:leftChars="0" w:firstLine="0" w:firstLineChars="0"/>
              <w:jc w:val="left"/>
              <w:rPr>
                <w:ins w:id="2705" w:author="chenjianwen" w:date="2017-11-02T11:49:21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ins w:id="2706" w:author="chenjianwen" w:date="2017-11-02T11:49:53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字符串</w:t>
              </w:r>
            </w:ins>
          </w:p>
        </w:tc>
        <w:tc>
          <w:tcPr>
            <w:tcW w:w="3648" w:type="dxa"/>
            <w:shd w:val="clear" w:color="auto" w:fill="FFFFFF" w:themeFill="background1"/>
          </w:tcPr>
          <w:p>
            <w:pPr>
              <w:pStyle w:val="9"/>
              <w:ind w:left="0" w:leftChars="0" w:firstLine="0" w:firstLineChars="0"/>
              <w:jc w:val="left"/>
              <w:rPr>
                <w:ins w:id="2707" w:author="chenjianwen" w:date="2017-11-02T11:49:21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ins w:id="2708" w:author="chenjianwen" w:date="2017-11-02T11:50:14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二维码</w:t>
              </w:r>
            </w:ins>
            <w:ins w:id="2709" w:author="chenjianwen" w:date="2017-11-02T11:50:17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公</w:t>
              </w:r>
            </w:ins>
            <w:ins w:id="2710" w:author="chenjianwen" w:date="2017-11-02T11:50:19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钥</w:t>
              </w:r>
            </w:ins>
            <w:ins w:id="2711" w:author="chenjianwen" w:date="2017-11-02T11:50:21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文件</w:t>
              </w:r>
            </w:ins>
            <w:ins w:id="2712" w:author="chenjianwen" w:date="2017-11-02T11:50:22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名</w:t>
              </w:r>
            </w:ins>
          </w:p>
        </w:tc>
      </w:tr>
      <w:tr>
        <w:trPr>
          <w:trHeight w:val="416" w:hRule="atLeast"/>
          <w:del w:id="2713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14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del w:id="2715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dataEncryption</w:delText>
              </w:r>
            </w:del>
          </w:p>
        </w:tc>
        <w:tc>
          <w:tcPr>
            <w:tcW w:w="1605" w:type="dxa"/>
          </w:tcPr>
          <w:p>
            <w:pPr>
              <w:rPr>
                <w:del w:id="2716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del w:id="2717" w:author="mazhuangzhuang" w:date="2017-06-05T11:00:35Z">
              <w:r>
                <w:rPr>
                  <w:rFonts w:hint="eastAsia" w:asciiTheme="minorEastAsia" w:hAnsiTheme="minorEastAsia" w:cstheme="minorEastAsia"/>
                  <w:sz w:val="21"/>
                  <w:szCs w:val="21"/>
                </w:rPr>
                <w:delText>整型数</w:delText>
              </w:r>
            </w:del>
          </w:p>
        </w:tc>
        <w:tc>
          <w:tcPr>
            <w:tcW w:w="3648" w:type="dxa"/>
          </w:tcPr>
          <w:p>
            <w:pPr>
              <w:pStyle w:val="9"/>
              <w:ind w:left="0" w:leftChars="0" w:firstLine="0" w:firstLineChars="0"/>
              <w:rPr>
                <w:del w:id="2718" w:author="mazhuangzhuang" w:date="2017-06-05T11:00:35Z"/>
                <w:rFonts w:hint="default" w:asciiTheme="minorEastAsia" w:hAnsiTheme="minorEastAsia" w:cstheme="minorEastAsia"/>
                <w:sz w:val="21"/>
                <w:szCs w:val="21"/>
              </w:rPr>
            </w:pPr>
            <w:del w:id="2719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数据传输是否加密</w:delText>
              </w:r>
            </w:del>
          </w:p>
          <w:p>
            <w:pPr>
              <w:rPr>
                <w:del w:id="2720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del w:id="2721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1:是 0:否</w:delText>
              </w:r>
            </w:del>
          </w:p>
        </w:tc>
      </w:tr>
      <w:tr>
        <w:trPr>
          <w:trHeight w:val="416" w:hRule="atLeast"/>
          <w:del w:id="2722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23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24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dataAcquireStartTime</w:delText>
              </w:r>
            </w:del>
          </w:p>
        </w:tc>
        <w:tc>
          <w:tcPr>
            <w:tcW w:w="1605" w:type="dxa"/>
          </w:tcPr>
          <w:p>
            <w:pPr>
              <w:tabs>
                <w:tab w:val="left" w:pos="929"/>
              </w:tabs>
              <w:rPr>
                <w:del w:id="2725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26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</w:tcPr>
          <w:p>
            <w:pPr>
              <w:rPr>
                <w:del w:id="2727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28" w:author="mazhuangzhuang" w:date="2017-06-05T11:00:35Z">
              <w:r>
                <w:rPr>
                  <w:rFonts w:asciiTheme="minorEastAsia"/>
                </w:rPr>
                <w:delText>数据采集起始时间</w:delText>
              </w:r>
            </w:del>
          </w:p>
        </w:tc>
      </w:tr>
      <w:tr>
        <w:trPr>
          <w:trHeight w:val="416" w:hRule="atLeast"/>
          <w:del w:id="2729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30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31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dataAcquireEndTime</w:delText>
              </w:r>
            </w:del>
          </w:p>
        </w:tc>
        <w:tc>
          <w:tcPr>
            <w:tcW w:w="1605" w:type="dxa"/>
          </w:tcPr>
          <w:p>
            <w:pPr>
              <w:jc w:val="both"/>
              <w:rPr>
                <w:del w:id="2732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33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</w:tcPr>
          <w:p>
            <w:pPr>
              <w:rPr>
                <w:del w:id="2734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35" w:author="mazhuangzhuang" w:date="2017-06-05T11:00:35Z">
              <w:r>
                <w:rPr>
                  <w:rFonts w:asciiTheme="minorEastAsia"/>
                </w:rPr>
                <w:delText>数据采集结束时间</w:delText>
              </w:r>
            </w:del>
          </w:p>
        </w:tc>
      </w:tr>
      <w:tr>
        <w:trPr>
          <w:trHeight w:val="416" w:hRule="atLeast"/>
          <w:del w:id="2736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37" w:author="mazhuangzhuang" w:date="2017-06-05T11:00:35Z"/>
                <w:rFonts w:hint="default"/>
              </w:rPr>
            </w:pPr>
            <w:del w:id="2738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dataUploadStartTime</w:delText>
              </w:r>
            </w:del>
          </w:p>
        </w:tc>
        <w:tc>
          <w:tcPr>
            <w:tcW w:w="1605" w:type="dxa"/>
            <w:textDirection w:val="lrTb"/>
            <w:vAlign w:val="top"/>
          </w:tcPr>
          <w:p>
            <w:pPr>
              <w:jc w:val="both"/>
              <w:rPr>
                <w:del w:id="2739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40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  <w:textDirection w:val="lrTb"/>
            <w:vAlign w:val="top"/>
          </w:tcPr>
          <w:p>
            <w:pPr>
              <w:rPr>
                <w:del w:id="2741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42" w:author="mazhuangzhuang" w:date="2017-06-05T11:00:35Z">
              <w:r>
                <w:rPr>
                  <w:rFonts w:hint="default"/>
                </w:rPr>
                <w:delText>数据起始上传时间</w:delText>
              </w:r>
            </w:del>
          </w:p>
        </w:tc>
      </w:tr>
      <w:tr>
        <w:trPr>
          <w:trHeight w:val="416" w:hRule="atLeast"/>
          <w:del w:id="2743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44" w:author="mazhuangzhuang" w:date="2017-06-05T11:00:35Z"/>
                <w:rFonts w:hint="default"/>
              </w:rPr>
            </w:pPr>
            <w:del w:id="2745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dataUploadEndTime</w:delText>
              </w:r>
            </w:del>
          </w:p>
        </w:tc>
        <w:tc>
          <w:tcPr>
            <w:tcW w:w="1605" w:type="dxa"/>
          </w:tcPr>
          <w:p>
            <w:pPr>
              <w:jc w:val="both"/>
              <w:rPr>
                <w:del w:id="2746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47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</w:tcPr>
          <w:p>
            <w:pPr>
              <w:rPr>
                <w:del w:id="2748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49" w:author="mazhuangzhuang" w:date="2017-06-05T11:00:35Z">
              <w:r>
                <w:rPr>
                  <w:rFonts w:hint="default"/>
                </w:rPr>
                <w:delText>数据结束上传时间</w:delText>
              </w:r>
            </w:del>
          </w:p>
        </w:tc>
      </w:tr>
      <w:tr>
        <w:trPr>
          <w:trHeight w:val="416" w:hRule="atLeast"/>
          <w:del w:id="2750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51" w:author="mazhuangzhuang" w:date="2017-06-05T11:00:35Z"/>
                <w:rFonts w:hint="default" w:asciiTheme="minorEastAsia" w:hAnsiTheme="minorEastAsia" w:cstheme="minorEastAsia"/>
                <w:sz w:val="21"/>
                <w:szCs w:val="21"/>
              </w:rPr>
            </w:pPr>
            <w:del w:id="2752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maxNumOnServerHandle</w:delText>
              </w:r>
            </w:del>
          </w:p>
        </w:tc>
        <w:tc>
          <w:tcPr>
            <w:tcW w:w="1605" w:type="dxa"/>
          </w:tcPr>
          <w:p>
            <w:pPr>
              <w:jc w:val="both"/>
              <w:rPr>
                <w:del w:id="2753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54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648" w:type="dxa"/>
          </w:tcPr>
          <w:p>
            <w:pPr>
              <w:rPr>
                <w:del w:id="2755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56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服务器可同时处理消息最大数量</w:delText>
              </w:r>
            </w:del>
          </w:p>
        </w:tc>
      </w:tr>
      <w:tr>
        <w:trPr>
          <w:trHeight w:val="416" w:hRule="atLeast"/>
          <w:del w:id="2757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58" w:author="mazhuangzhuang" w:date="2017-06-05T11:00:35Z"/>
                <w:rFonts w:hint="default" w:asciiTheme="minorEastAsia" w:hAnsiTheme="minorEastAsia" w:cstheme="minorEastAsia"/>
                <w:sz w:val="21"/>
                <w:szCs w:val="21"/>
              </w:rPr>
            </w:pPr>
            <w:del w:id="2759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maxConnectionNum</w:delText>
              </w:r>
            </w:del>
          </w:p>
        </w:tc>
        <w:tc>
          <w:tcPr>
            <w:tcW w:w="1605" w:type="dxa"/>
          </w:tcPr>
          <w:p>
            <w:pPr>
              <w:jc w:val="both"/>
              <w:rPr>
                <w:del w:id="2760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61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648" w:type="dxa"/>
          </w:tcPr>
          <w:p>
            <w:pPr>
              <w:rPr>
                <w:del w:id="2762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63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服务器最大连接数量</w:delText>
              </w:r>
            </w:del>
          </w:p>
        </w:tc>
      </w:tr>
      <w:tr>
        <w:trPr>
          <w:trHeight w:val="416" w:hRule="atLeast"/>
          <w:del w:id="2764" w:author="mazhuangzhuang" w:date="2017-06-05T11:00:3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2765" w:author="mazhuangzhuang" w:date="2017-06-05T11:00:35Z"/>
                <w:rFonts w:hint="default" w:asciiTheme="minorEastAsia" w:hAnsiTheme="minorEastAsia" w:cstheme="minorEastAsia"/>
                <w:sz w:val="21"/>
                <w:szCs w:val="21"/>
              </w:rPr>
            </w:pPr>
            <w:del w:id="2766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maxLogNum</w:delText>
              </w:r>
            </w:del>
          </w:p>
        </w:tc>
        <w:tc>
          <w:tcPr>
            <w:tcW w:w="1605" w:type="dxa"/>
          </w:tcPr>
          <w:p>
            <w:pPr>
              <w:jc w:val="both"/>
              <w:rPr>
                <w:del w:id="2767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68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648" w:type="dxa"/>
          </w:tcPr>
          <w:p>
            <w:pPr>
              <w:rPr>
                <w:del w:id="2769" w:author="mazhuangzhuang" w:date="2017-06-05T11:00:35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2770" w:author="mazhuangzhuang" w:date="2017-06-05T11:00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服务器日志记录最大数量</w:delText>
              </w:r>
            </w:del>
          </w:p>
        </w:tc>
      </w:tr>
    </w:tbl>
    <w:p>
      <w:pPr>
        <w:outlineLvl w:val="9"/>
        <w:rPr>
          <w:ins w:id="2771" w:author="mazhuangzhuang" w:date="2017-06-05T11:00:38Z"/>
          <w:rFonts w:hint="default"/>
        </w:rPr>
      </w:pPr>
    </w:p>
    <w:p>
      <w:pPr>
        <w:outlineLvl w:val="9"/>
        <w:rPr>
          <w:del w:id="2772" w:author="mazhuangzhuang" w:date="2017-06-05T11:00:37Z"/>
          <w:rFonts w:hint="default"/>
        </w:rPr>
      </w:pPr>
      <w:del w:id="2773" w:author="mazhuangzhuang" w:date="2017-06-05T11:00:37Z">
        <w:r>
          <w:rPr>
            <w:rFonts w:hint="default"/>
          </w:rPr>
          <w:delText>说明：数组只有一项。</w:delText>
        </w:r>
      </w:del>
    </w:p>
    <w:p>
      <w:pPr>
        <w:outlineLvl w:val="1"/>
        <w:rPr>
          <w:rFonts w:hint="default"/>
        </w:rPr>
      </w:pPr>
      <w:r>
        <w:rPr>
          <w:rFonts w:hint="default"/>
        </w:rPr>
        <w:t>2.6闸机参数</w:t>
      </w:r>
    </w:p>
    <w:p>
      <w:pPr>
        <w:ind w:firstLine="0" w:firstLineChars="0"/>
        <w:rPr>
          <w:ins w:id="2775" w:author="mazhuangzhuang" w:date="2017-06-05T11:00:54Z"/>
          <w:rFonts w:hint="eastAsia"/>
        </w:rPr>
        <w:pPrChange w:id="2774" w:author="mazhuangzhuang" w:date="2017-06-05T11:01:13Z">
          <w:pPr>
            <w:ind w:firstLine="420" w:firstLineChars="0"/>
          </w:pPr>
        </w:pPrChange>
      </w:pPr>
      <w:ins w:id="2776" w:author="mazhuangzhuang" w:date="2017-06-05T11:00:54Z">
        <w:r>
          <w:rPr>
            <w:rFonts w:hint="eastAsia"/>
          </w:rPr>
          <w:t>{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778" w:author="mazhuangzhuang" w:date="2017-06-05T11:00:54Z"/>
          <w:rFonts w:hint="default"/>
        </w:rPr>
        <w:pPrChange w:id="2777" w:author="mazhuangzhuang" w:date="2017-06-05T11:01:10Z">
          <w:pPr>
            <w:ind w:left="420" w:leftChars="0" w:firstLine="420" w:firstLineChars="0"/>
          </w:pPr>
        </w:pPrChange>
      </w:pPr>
      <w:ins w:id="2779" w:author="mazhuangzhuang" w:date="2017-06-05T11:00:54Z">
        <w:r>
          <w:rPr>
            <w:rFonts w:hint="default"/>
          </w:rPr>
          <w:t>"</w:t>
        </w:r>
      </w:ins>
      <w:ins w:id="2780" w:author="mazhuangzhuang" w:date="2017-06-05T19:16:55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ticketQueue</w:t>
        </w:r>
      </w:ins>
      <w:ins w:id="2781" w:author="mazhuangzhuang" w:date="2017-06-05T19:16:55Z">
        <w:r>
          <w:rPr>
            <w:rFonts w:hint="eastAsia" w:asciiTheme="minorEastAsia" w:hAnsiTheme="minorEastAsia" w:eastAsiaTheme="minorEastAsia" w:cstheme="minorEastAsia"/>
            <w:sz w:val="21"/>
            <w:szCs w:val="21"/>
            <w:vertAlign w:val="baseline"/>
          </w:rPr>
          <w:t>Max</w:t>
        </w:r>
      </w:ins>
      <w:ins w:id="2782" w:author="mazhuangzhuang" w:date="2017-06-05T19:16:55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Size</w:t>
        </w:r>
      </w:ins>
      <w:ins w:id="2783" w:author="mazhuangzhuang" w:date="2017-06-05T11:00:54Z">
        <w:r>
          <w:rPr>
            <w:rFonts w:hint="default"/>
          </w:rPr>
          <w:t>":1,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785" w:author="mazhuangzhuang" w:date="2017-06-05T19:49:09Z"/>
          <w:rFonts w:hint="default"/>
        </w:rPr>
        <w:pPrChange w:id="2784" w:author="mazhuangzhuang" w:date="2017-06-05T11:01:10Z">
          <w:pPr>
            <w:ind w:left="420" w:leftChars="0" w:firstLine="420" w:firstLineChars="0"/>
          </w:pPr>
        </w:pPrChange>
      </w:pPr>
      <w:ins w:id="2786" w:author="mazhuangzhuang" w:date="2017-06-05T11:00:54Z">
        <w:r>
          <w:rPr>
            <w:rFonts w:hint="default"/>
          </w:rPr>
          <w:t>"</w:t>
        </w:r>
      </w:ins>
      <w:ins w:id="2787" w:author="mazhuangzhuang" w:date="2017-06-05T19:49:17Z">
        <w:r>
          <w:rPr>
            <w:rFonts w:hint="default" w:asciiTheme="minorEastAsia" w:hAnsiTheme="minorEastAsia" w:cstheme="minorEastAsia"/>
            <w:sz w:val="21"/>
            <w:szCs w:val="21"/>
          </w:rPr>
          <w:t>invalidTicketBoxSize</w:t>
        </w:r>
      </w:ins>
      <w:ins w:id="2788" w:author="mazhuangzhuang" w:date="2017-06-05T11:00:54Z">
        <w:r>
          <w:rPr>
            <w:rFonts w:hint="default"/>
          </w:rPr>
          <w:t>":500,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790" w:author="mazhuangzhuang" w:date="2017-06-05T11:00:54Z"/>
          <w:rFonts w:hint="default"/>
        </w:rPr>
        <w:pPrChange w:id="2789" w:author="mazhuangzhuang" w:date="2017-06-05T11:01:10Z">
          <w:pPr>
            <w:ind w:left="420" w:leftChars="0" w:firstLine="420" w:firstLineChars="0"/>
          </w:pPr>
        </w:pPrChange>
      </w:pPr>
      <w:ins w:id="2791" w:author="mazhuangzhuang" w:date="2017-06-05T19:49:09Z">
        <w:r>
          <w:rPr>
            <w:rFonts w:hint="default"/>
          </w:rPr>
          <w:t>"</w:t>
        </w:r>
      </w:ins>
      <w:ins w:id="2792" w:author="mazhuangzhuang" w:date="2017-06-05T19:49:27Z">
        <w:r>
          <w:rPr>
            <w:rFonts w:hint="default" w:asciiTheme="minorEastAsia" w:hAnsiTheme="minorEastAsia" w:cstheme="minorEastAsia"/>
            <w:sz w:val="21"/>
            <w:szCs w:val="21"/>
          </w:rPr>
          <w:t>invalidTicketBoxWarningSize</w:t>
        </w:r>
      </w:ins>
      <w:ins w:id="2793" w:author="mazhuangzhuang" w:date="2017-06-05T19:49:21Z">
        <w:r>
          <w:rPr>
            <w:rFonts w:hint="default"/>
          </w:rPr>
          <w:t>"</w:t>
        </w:r>
      </w:ins>
      <w:ins w:id="2794" w:author="mazhuangzhuang" w:date="2017-06-05T19:49:23Z">
        <w:r>
          <w:rPr>
            <w:rFonts w:hint="default"/>
          </w:rPr>
          <w:t>:</w:t>
        </w:r>
      </w:ins>
      <w:ins w:id="2795" w:author="mazhuangzhuang" w:date="2017-06-05T19:49:31Z">
        <w:r>
          <w:rPr>
            <w:rFonts w:hint="default"/>
          </w:rPr>
          <w:t>10</w:t>
        </w:r>
      </w:ins>
      <w:ins w:id="2796" w:author="mazhuangzhuang" w:date="2017-06-05T19:49:21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798" w:author="mazhuangzhuang" w:date="2017-06-05T11:00:54Z"/>
          <w:rFonts w:hint="default"/>
        </w:rPr>
        <w:pPrChange w:id="2797" w:author="mazhuangzhuang" w:date="2017-06-05T11:01:10Z">
          <w:pPr>
            <w:ind w:left="420" w:leftChars="0" w:firstLine="420" w:firstLineChars="0"/>
          </w:pPr>
        </w:pPrChange>
      </w:pPr>
      <w:ins w:id="2799" w:author="mazhuangzhuang" w:date="2017-06-05T11:00:54Z">
        <w:r>
          <w:rPr>
            <w:rFonts w:hint="default"/>
          </w:rPr>
          <w:t>"</w:t>
        </w:r>
      </w:ins>
      <w:ins w:id="2800" w:author="mazhuangzhuang" w:date="2017-06-05T19:18:12Z">
        <w:r>
          <w:rPr>
            <w:rFonts w:hint="default" w:asciiTheme="minorEastAsia" w:hAnsiTheme="minorEastAsia" w:cstheme="minorEastAsia"/>
            <w:sz w:val="21"/>
            <w:szCs w:val="21"/>
          </w:rPr>
          <w:t>passengerTimeout</w:t>
        </w:r>
      </w:ins>
      <w:ins w:id="2801" w:author="mazhuangzhuang" w:date="2017-06-05T11:00:54Z">
        <w:r>
          <w:rPr>
            <w:rFonts w:hint="default"/>
          </w:rPr>
          <w:t>":3,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803" w:author="mazhuangzhuang" w:date="2017-06-05T19:49:44Z"/>
          <w:rFonts w:hint="default"/>
        </w:rPr>
        <w:pPrChange w:id="2802" w:author="mazhuangzhuang" w:date="2017-06-05T11:01:10Z">
          <w:pPr>
            <w:ind w:left="420" w:leftChars="0" w:firstLine="420" w:firstLineChars="0"/>
          </w:pPr>
        </w:pPrChange>
      </w:pPr>
      <w:ins w:id="2804" w:author="mazhuangzhuang" w:date="2017-06-05T11:00:54Z">
        <w:r>
          <w:rPr>
            <w:rFonts w:hint="default"/>
          </w:rPr>
          <w:t>"</w:t>
        </w:r>
      </w:ins>
      <w:ins w:id="2805" w:author="mazhuangzhuang" w:date="2017-06-05T19:23:51Z">
        <w:r>
          <w:rPr>
            <w:rFonts w:hint="default"/>
          </w:rPr>
          <w:t>closeDoorDelay</w:t>
        </w:r>
      </w:ins>
      <w:ins w:id="2806" w:author="mazhuangzhuang" w:date="2017-06-05T11:00:54Z">
        <w:r>
          <w:rPr>
            <w:rFonts w:hint="default"/>
          </w:rPr>
          <w:t>":3,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808" w:author="mazhuangzhuang" w:date="2017-06-05T19:49:51Z"/>
          <w:rFonts w:hint="default"/>
        </w:rPr>
        <w:pPrChange w:id="2807" w:author="mazhuangzhuang" w:date="2017-06-05T11:01:10Z">
          <w:pPr>
            <w:ind w:left="420" w:leftChars="0" w:firstLine="420" w:firstLineChars="0"/>
          </w:pPr>
        </w:pPrChange>
      </w:pPr>
      <w:ins w:id="2809" w:author="mazhuangzhuang" w:date="2017-06-05T19:49:46Z">
        <w:r>
          <w:rPr>
            <w:rFonts w:hint="default"/>
          </w:rPr>
          <w:t>"</w:t>
        </w:r>
      </w:ins>
      <w:ins w:id="2810" w:author="mazhuangzhuang" w:date="2017-06-05T19:49:47Z">
        <w:r>
          <w:rPr>
            <w:rFonts w:hint="default"/>
          </w:rPr>
          <w:t>ticketBoxWarningSize"</w:t>
        </w:r>
      </w:ins>
      <w:ins w:id="2811" w:author="mazhuangzhuang" w:date="2017-06-05T19:49:49Z">
        <w:r>
          <w:rPr>
            <w:rFonts w:hint="default"/>
          </w:rPr>
          <w:t>:1</w:t>
        </w:r>
      </w:ins>
      <w:ins w:id="2812" w:author="mazhuangzhuang" w:date="2017-06-05T19:49:50Z">
        <w:r>
          <w:rPr>
            <w:rFonts w:hint="default"/>
          </w:rPr>
          <w:t>0,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814" w:author="mazhuangzhuang" w:date="2017-06-05T19:50:05Z"/>
          <w:rFonts w:hint="default"/>
        </w:rPr>
        <w:pPrChange w:id="2813" w:author="mazhuangzhuang" w:date="2017-06-05T11:01:10Z">
          <w:pPr>
            <w:ind w:left="420" w:leftChars="0" w:firstLine="420" w:firstLineChars="0"/>
          </w:pPr>
        </w:pPrChange>
      </w:pPr>
      <w:ins w:id="2815" w:author="mazhuangzhuang" w:date="2017-06-05T19:49:52Z">
        <w:r>
          <w:rPr>
            <w:rFonts w:hint="default"/>
          </w:rPr>
          <w:t>"</w:t>
        </w:r>
      </w:ins>
      <w:ins w:id="2816" w:author="mazhuangzhuang" w:date="2017-06-05T19:50:00Z">
        <w:r>
          <w:rPr>
            <w:rFonts w:hint="default"/>
          </w:rPr>
          <w:t>ticketBoxSize</w:t>
        </w:r>
      </w:ins>
      <w:ins w:id="2817" w:author="mazhuangzhuang" w:date="2017-06-05T19:49:53Z">
        <w:r>
          <w:rPr>
            <w:rFonts w:hint="default"/>
          </w:rPr>
          <w:t>"</w:t>
        </w:r>
      </w:ins>
      <w:ins w:id="2818" w:author="mazhuangzhuang" w:date="2017-06-05T19:50:01Z">
        <w:r>
          <w:rPr>
            <w:rFonts w:hint="default"/>
          </w:rPr>
          <w:t>:</w:t>
        </w:r>
      </w:ins>
      <w:ins w:id="2819" w:author="mazhuangzhuang" w:date="2017-06-05T19:50:03Z">
        <w:r>
          <w:rPr>
            <w:rFonts w:hint="default"/>
          </w:rPr>
          <w:t>1</w:t>
        </w:r>
      </w:ins>
      <w:ins w:id="2820" w:author="mazhuangzhuang" w:date="2017-06-05T19:50:04Z">
        <w:r>
          <w:rPr>
            <w:rFonts w:hint="default"/>
          </w:rPr>
          <w:t>0,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822" w:author="mazhuangzhuang" w:date="2017-06-05T11:00:54Z"/>
          <w:rFonts w:hint="default"/>
        </w:rPr>
        <w:pPrChange w:id="2821" w:author="mazhuangzhuang" w:date="2017-06-05T19:50:37Z">
          <w:pPr>
            <w:ind w:left="420" w:leftChars="0" w:firstLine="420" w:firstLineChars="0"/>
          </w:pPr>
        </w:pPrChange>
      </w:pPr>
      <w:ins w:id="2823" w:author="mazhuangzhuang" w:date="2017-06-05T19:50:05Z">
        <w:r>
          <w:rPr>
            <w:rFonts w:hint="default"/>
          </w:rPr>
          <w:t>"</w:t>
        </w:r>
      </w:ins>
      <w:ins w:id="2824" w:author="mazhuangzhuang" w:date="2017-06-05T19:50:11Z">
        <w:r>
          <w:rPr>
            <w:rFonts w:hint="default" w:asciiTheme="minorEastAsia" w:hAnsiTheme="minorEastAsia" w:cstheme="minorEastAsia"/>
            <w:sz w:val="21"/>
            <w:szCs w:val="21"/>
          </w:rPr>
          <w:t>enableInvalid</w:t>
        </w:r>
      </w:ins>
      <w:ins w:id="2825" w:author="mazhuangzhuang" w:date="2017-06-05T19:50:20Z">
        <w:r>
          <w:rPr>
            <w:rFonts w:hint="default" w:asciiTheme="minorEastAsia" w:hAnsiTheme="minorEastAsia" w:cstheme="minorEastAsia"/>
            <w:sz w:val="21"/>
            <w:szCs w:val="21"/>
          </w:rPr>
          <w:t>Ti</w:t>
        </w:r>
      </w:ins>
      <w:ins w:id="2826" w:author="mazhuangzhuang" w:date="2017-06-05T19:50:21Z">
        <w:r>
          <w:rPr>
            <w:rFonts w:hint="default" w:asciiTheme="minorEastAsia" w:hAnsiTheme="minorEastAsia" w:cstheme="minorEastAsia"/>
            <w:sz w:val="21"/>
            <w:szCs w:val="21"/>
          </w:rPr>
          <w:t>cket</w:t>
        </w:r>
      </w:ins>
      <w:ins w:id="2827" w:author="mazhuangzhuang" w:date="2017-06-05T19:50:11Z">
        <w:r>
          <w:rPr>
            <w:rFonts w:hint="default" w:asciiTheme="minorEastAsia" w:hAnsiTheme="minorEastAsia" w:cstheme="minorEastAsia"/>
            <w:sz w:val="21"/>
            <w:szCs w:val="21"/>
          </w:rPr>
          <w:t>Box</w:t>
        </w:r>
      </w:ins>
      <w:ins w:id="2828" w:author="mazhuangzhuang" w:date="2017-06-05T19:50:06Z">
        <w:r>
          <w:rPr>
            <w:rFonts w:hint="default"/>
          </w:rPr>
          <w:t>"</w:t>
        </w:r>
      </w:ins>
      <w:ins w:id="2829" w:author="mazhuangzhuang" w:date="2017-06-05T19:50:12Z">
        <w:r>
          <w:rPr>
            <w:rFonts w:hint="default"/>
          </w:rPr>
          <w:t>:</w:t>
        </w:r>
      </w:ins>
      <w:ins w:id="2830" w:author="mazhuangzhuang" w:date="2017-06-05T19:50:14Z">
        <w:r>
          <w:rPr>
            <w:rFonts w:hint="default"/>
          </w:rPr>
          <w:t>0</w:t>
        </w:r>
      </w:ins>
    </w:p>
    <w:p>
      <w:pPr>
        <w:rPr>
          <w:ins w:id="2831" w:author="mazhuangzhuang" w:date="2017-06-05T11:00:53Z"/>
          <w:rFonts w:hint="default"/>
        </w:rPr>
      </w:pPr>
      <w:ins w:id="2832" w:author="mazhuangzhuang" w:date="2017-06-05T11:00:54Z">
        <w:r>
          <w:rPr>
            <w:rFonts w:hint="eastAsia"/>
          </w:rPr>
          <w:t>}</w:t>
        </w:r>
      </w:ins>
    </w:p>
    <w:p>
      <w:pPr>
        <w:rPr>
          <w:rFonts w:hint="default"/>
          <w:b/>
          <w:bCs/>
        </w:rPr>
      </w:pPr>
      <w:ins w:id="2833" w:author="mazhuangzhuang" w:date="2017-06-05T11:01:23Z">
        <w:r>
          <w:rPr>
            <w:rFonts w:hint="default"/>
            <w:b/>
            <w:bCs/>
          </w:rPr>
          <w:t>参数</w:t>
        </w:r>
      </w:ins>
      <w:r>
        <w:rPr>
          <w:rFonts w:hint="default"/>
          <w:b/>
          <w:bCs/>
        </w:rPr>
        <w:t>说明</w:t>
      </w: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7"/>
        <w:gridCol w:w="1163"/>
        <w:gridCol w:w="3461"/>
      </w:tblGrid>
      <w:tr>
        <w:tc>
          <w:tcPr>
            <w:tcW w:w="3547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163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461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90" w:hRule="atLeast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2834" w:author="mazhuangzhuang" w:date="2017-06-05T19:16:33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ticket</w:t>
              </w:r>
            </w:ins>
            <w:ins w:id="2835" w:author="mazhuangzhuang" w:date="2017-06-05T19:16:34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Qu</w:t>
              </w:r>
            </w:ins>
            <w:ins w:id="2836" w:author="mazhuangzhuang" w:date="2017-06-05T19:16:3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eu</w:t>
              </w:r>
            </w:ins>
            <w:ins w:id="2837" w:author="mazhuangzhuang" w:date="2017-06-05T19:16:3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e</w:t>
              </w:r>
            </w:ins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Max</w:t>
            </w:r>
            <w:ins w:id="2838" w:author="mazhuangzhuang" w:date="2017-06-05T19:16:4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S</w:t>
              </w:r>
            </w:ins>
            <w:ins w:id="2839" w:author="mazhuangzhuang" w:date="2017-06-05T19:16:4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ize</w:t>
              </w:r>
            </w:ins>
          </w:p>
        </w:tc>
        <w:tc>
          <w:tcPr>
            <w:tcW w:w="11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461" w:type="dxa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连续刷卡最大人数</w:t>
            </w:r>
            <w:ins w:id="2840" w:author="llf" w:date="2017-10-11T14:22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841" w:author="llf" w:date="2017-10-11T14:22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2842" w:author="llf" w:date="2017-10-11T14:22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2843" w:author="llf" w:date="2017-10-11T14:22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2844" w:author="llf" w:date="2017-10-11T14:22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2845" w:author="llf" w:date="2017-10-11T14:22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2846" w:author="llf" w:date="2017-10-11T14:22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5</w:t>
              </w:r>
            </w:ins>
            <w:ins w:id="2847" w:author="llf" w:date="2017-10-11T14:22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.</w:t>
              </w:r>
            </w:ins>
          </w:p>
        </w:tc>
      </w:tr>
      <w:tr>
        <w:trPr>
          <w:trHeight w:val="416" w:hRule="atLeast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848" w:author="mazhuangzhuang" w:date="2017-06-05T19:17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inva</w:t>
              </w:r>
            </w:ins>
            <w:ins w:id="2849" w:author="mazhuangzhuang" w:date="2017-06-05T19:17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lid</w:t>
              </w:r>
            </w:ins>
            <w:ins w:id="2850" w:author="mazhuangzhuang" w:date="2017-06-05T19:17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</w:t>
              </w:r>
            </w:ins>
            <w:ins w:id="2851" w:author="mazhuangzhuang" w:date="2017-06-05T19:1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icketB</w:t>
              </w:r>
            </w:ins>
            <w:ins w:id="2852" w:author="mazhuangzhuang" w:date="2017-06-05T19:17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ox</w:t>
              </w:r>
            </w:ins>
            <w:ins w:id="2853" w:author="mazhuangzhuang" w:date="2017-06-05T19:17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Size</w:t>
              </w:r>
            </w:ins>
          </w:p>
        </w:tc>
        <w:tc>
          <w:tcPr>
            <w:tcW w:w="1163" w:type="dxa"/>
          </w:tcPr>
          <w:p>
            <w:pPr>
              <w:tabs>
                <w:tab w:val="left" w:pos="929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废票箱单程票已满报警数量</w:t>
            </w:r>
            <w:ins w:id="2854" w:author="llf" w:date="2017-10-11T14:22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855" w:author="llf" w:date="2017-10-11T14:22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正</w:t>
              </w:r>
            </w:ins>
            <w:ins w:id="2856" w:author="llf" w:date="2017-10-11T14:23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</w:p>
        </w:tc>
      </w:tr>
      <w:tr>
        <w:trPr>
          <w:trHeight w:val="416" w:hRule="atLeast"/>
          <w:ins w:id="2857" w:author="mazhuangzhuang" w:date="2017-06-05T19:47:42Z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2858" w:author="mazhuangzhuang" w:date="2017-06-05T19:47:42Z"/>
                <w:rFonts w:hint="default" w:asciiTheme="minorEastAsia" w:hAnsiTheme="minorEastAsia" w:cstheme="minorEastAsia"/>
                <w:sz w:val="21"/>
                <w:szCs w:val="21"/>
              </w:rPr>
            </w:pPr>
            <w:ins w:id="2859" w:author="mazhuangzhuang" w:date="2017-06-05T19:47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invalidTicketBoxWarningSize</w:t>
              </w:r>
            </w:ins>
          </w:p>
        </w:tc>
        <w:tc>
          <w:tcPr>
            <w:tcW w:w="1163" w:type="dxa"/>
          </w:tcPr>
          <w:p>
            <w:pPr>
              <w:jc w:val="both"/>
              <w:rPr>
                <w:ins w:id="2860" w:author="mazhuangzhuang" w:date="2017-06-05T19:47:4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861" w:author="mazhuangzhuang" w:date="2017-06-05T19:47:42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461" w:type="dxa"/>
          </w:tcPr>
          <w:p>
            <w:pPr>
              <w:rPr>
                <w:ins w:id="2862" w:author="mazhuangzhuang" w:date="2017-06-05T19:47:4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863" w:author="mazhuangzhuang" w:date="2017-06-05T19:47:42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废票箱单程票将满报警数量</w:t>
              </w:r>
            </w:ins>
            <w:ins w:id="2864" w:author="llf" w:date="2017-10-11T14:23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865" w:author="llf" w:date="2017-10-11T14:23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正</w:t>
              </w:r>
            </w:ins>
            <w:ins w:id="2866" w:author="llf" w:date="2017-10-11T14:23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</w:p>
        </w:tc>
      </w:tr>
      <w:tr>
        <w:trPr>
          <w:trHeight w:val="416" w:hRule="atLeast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2867" w:author="mazhuangzhuang" w:date="2017-06-05T19:17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pas</w:t>
              </w:r>
            </w:ins>
            <w:ins w:id="2868" w:author="mazhuangzhuang" w:date="2017-06-05T19:17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senge</w:t>
              </w:r>
            </w:ins>
            <w:ins w:id="2869" w:author="mazhuangzhuang" w:date="2017-06-05T19:17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rT</w:t>
              </w:r>
            </w:ins>
            <w:ins w:id="2870" w:author="mazhuangzhuang" w:date="2017-06-05T19:17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imeou</w:t>
              </w:r>
            </w:ins>
            <w:ins w:id="2871" w:author="mazhuangzhuang" w:date="2017-06-05T19:18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</w:t>
              </w:r>
            </w:ins>
          </w:p>
        </w:tc>
        <w:tc>
          <w:tcPr>
            <w:tcW w:w="116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闸机等待最大时间</w:t>
            </w:r>
            <w:ins w:id="2872" w:author="mazhuangzhuang" w:date="2017-06-05T19:23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873" w:author="mazhuangzhuang" w:date="2017-06-05T19:23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单位秒</w:t>
              </w:r>
            </w:ins>
            <w:ins w:id="2874" w:author="llf" w:date="2017-10-11T14:23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2875" w:author="llf" w:date="2017-10-11T14:24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2876" w:author="llf" w:date="2017-10-11T14:24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2877" w:author="llf" w:date="2017-10-11T14:24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2878" w:author="llf" w:date="2017-10-11T14:24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2879" w:author="llf" w:date="2017-10-11T14:24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2880" w:author="llf" w:date="2017-10-11T14:24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2881" w:author="llf" w:date="2017-10-11T14:24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60</w:t>
              </w:r>
            </w:ins>
            <w:ins w:id="2882" w:author="llf" w:date="2017-10-11T14:24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.</w:t>
              </w:r>
            </w:ins>
          </w:p>
        </w:tc>
      </w:tr>
      <w:tr>
        <w:trPr>
          <w:trHeight w:val="416" w:hRule="atLeast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ins w:id="2883" w:author="mazhuangzhuang" w:date="2017-06-05T19:23:39Z">
              <w:r>
                <w:rPr>
                  <w:rFonts w:hint="default"/>
                </w:rPr>
                <w:t>close</w:t>
              </w:r>
            </w:ins>
            <w:ins w:id="2884" w:author="mazhuangzhuang" w:date="2017-06-05T19:23:40Z">
              <w:r>
                <w:rPr>
                  <w:rFonts w:hint="default"/>
                </w:rPr>
                <w:t>Doo</w:t>
              </w:r>
            </w:ins>
            <w:ins w:id="2885" w:author="mazhuangzhuang" w:date="2017-06-05T19:23:41Z">
              <w:r>
                <w:rPr>
                  <w:rFonts w:hint="default"/>
                </w:rPr>
                <w:t>r</w:t>
              </w:r>
            </w:ins>
            <w:ins w:id="2886" w:author="mazhuangzhuang" w:date="2017-06-05T19:23:09Z">
              <w:r>
                <w:rPr>
                  <w:rFonts w:hint="default"/>
                </w:rPr>
                <w:t>De</w:t>
              </w:r>
            </w:ins>
            <w:ins w:id="2887" w:author="mazhuangzhuang" w:date="2017-06-05T19:23:10Z">
              <w:r>
                <w:rPr>
                  <w:rFonts w:hint="default"/>
                </w:rPr>
                <w:t>lay</w:t>
              </w:r>
            </w:ins>
          </w:p>
        </w:tc>
        <w:tc>
          <w:tcPr>
            <w:tcW w:w="116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乘客离开通道延时时间</w:t>
            </w:r>
            <w:ins w:id="2888" w:author="mazhuangzhuang" w:date="2017-06-05T19:23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，单位秒</w:t>
              </w:r>
            </w:ins>
            <w:ins w:id="2889" w:author="llf" w:date="2017-10-11T14:24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2890" w:author="llf" w:date="2017-10-11T14:24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2891" w:author="llf" w:date="2017-10-11T14:24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2892" w:author="llf" w:date="2017-10-11T14:24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2893" w:author="llf" w:date="2017-10-11T14:24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2894" w:author="llf" w:date="2017-10-11T14:24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2895" w:author="llf" w:date="2017-10-11T14:25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3</w:t>
              </w:r>
            </w:ins>
            <w:ins w:id="2896" w:author="llf" w:date="2017-10-11T14:24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2897" w:author="llf" w:date="2017-10-11T14:24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.</w:t>
              </w:r>
            </w:ins>
          </w:p>
        </w:tc>
      </w:tr>
      <w:tr>
        <w:trPr>
          <w:trHeight w:val="416" w:hRule="atLeast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ins w:id="2898" w:author="mazhuangzhuang" w:date="2017-06-05T19:46:57Z">
              <w:r>
                <w:rPr>
                  <w:rFonts w:hint="default"/>
                </w:rPr>
                <w:t>ticketBoxWarningSize</w:t>
              </w:r>
            </w:ins>
          </w:p>
        </w:tc>
        <w:tc>
          <w:tcPr>
            <w:tcW w:w="116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单程票票箱将满报警数量</w:t>
            </w:r>
            <w:ins w:id="2899" w:author="llf" w:date="2017-10-11T14:25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900" w:author="llf" w:date="2017-10-11T14:25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正</w:t>
              </w:r>
            </w:ins>
            <w:ins w:id="2901" w:author="llf" w:date="2017-10-11T14:25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  <w:ins w:id="2902" w:author="llf" w:date="2017-10-11T14:25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  <w:tr>
        <w:trPr>
          <w:trHeight w:val="416" w:hRule="atLeast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ins w:id="2903" w:author="mazhuangzhuang" w:date="2017-06-05T19:47:00Z">
              <w:r>
                <w:rPr>
                  <w:rFonts w:hint="default"/>
                </w:rPr>
                <w:t>ticket</w:t>
              </w:r>
            </w:ins>
            <w:ins w:id="2904" w:author="mazhuangzhuang" w:date="2017-06-05T19:47:01Z">
              <w:r>
                <w:rPr>
                  <w:rFonts w:hint="default"/>
                </w:rPr>
                <w:t>Box</w:t>
              </w:r>
            </w:ins>
            <w:ins w:id="2905" w:author="mazhuangzhuang" w:date="2017-06-05T19:47:02Z">
              <w:r>
                <w:rPr>
                  <w:rFonts w:hint="default"/>
                </w:rPr>
                <w:t>S</w:t>
              </w:r>
            </w:ins>
            <w:ins w:id="2906" w:author="mazhuangzhuang" w:date="2017-06-05T19:47:04Z">
              <w:r>
                <w:rPr>
                  <w:rFonts w:hint="default"/>
                </w:rPr>
                <w:t>i</w:t>
              </w:r>
            </w:ins>
            <w:ins w:id="2907" w:author="mazhuangzhuang" w:date="2017-06-05T19:47:05Z">
              <w:r>
                <w:rPr>
                  <w:rFonts w:hint="default"/>
                </w:rPr>
                <w:t>ze</w:t>
              </w:r>
            </w:ins>
          </w:p>
        </w:tc>
        <w:tc>
          <w:tcPr>
            <w:tcW w:w="116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单程票票箱已满报警数量</w:t>
            </w:r>
            <w:ins w:id="2908" w:author="llf" w:date="2017-10-11T14:25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2909" w:author="llf" w:date="2017-10-11T14:25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正</w:t>
              </w:r>
            </w:ins>
            <w:ins w:id="2910" w:author="llf" w:date="2017-10-11T14:25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整数</w:t>
              </w:r>
            </w:ins>
            <w:ins w:id="2911" w:author="llf" w:date="2017-10-11T14:25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  <w:tr>
        <w:trPr>
          <w:trHeight w:val="416" w:hRule="atLeast"/>
        </w:trPr>
        <w:tc>
          <w:tcPr>
            <w:tcW w:w="3547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ins w:id="2912" w:author="mazhuangzhuang" w:date="2017-06-05T19:50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enableInvalidTicketBox</w:t>
              </w:r>
            </w:ins>
          </w:p>
        </w:tc>
        <w:tc>
          <w:tcPr>
            <w:tcW w:w="116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3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1:启用废票箱 0:不</w:t>
            </w:r>
            <w:ins w:id="2913" w:author="llf" w:date="2017-10-11T14:25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启</w:t>
              </w:r>
            </w:ins>
            <w:del w:id="2914" w:author="llf" w:date="2017-10-11T14:25:26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delText>起</w:delText>
              </w:r>
            </w:del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用废票箱</w:t>
            </w:r>
          </w:p>
        </w:tc>
      </w:tr>
    </w:tbl>
    <w:p>
      <w:pPr>
        <w:outlineLvl w:val="9"/>
        <w:rPr>
          <w:rFonts w:hint="default"/>
        </w:rPr>
      </w:pPr>
    </w:p>
    <w:p>
      <w:pPr>
        <w:outlineLvl w:val="1"/>
        <w:rPr>
          <w:rFonts w:hint="default"/>
        </w:rPr>
      </w:pPr>
      <w:r>
        <w:rPr>
          <w:rFonts w:hint="default"/>
        </w:rPr>
        <w:t>2.7 TVM参数</w:t>
      </w:r>
    </w:p>
    <w:p>
      <w:pPr>
        <w:ind w:firstLine="0" w:firstLineChars="0"/>
        <w:rPr>
          <w:ins w:id="2915" w:author="mazhuangzhuang" w:date="2017-06-05T11:02:25Z"/>
          <w:rFonts w:hint="eastAsia"/>
        </w:rPr>
      </w:pPr>
      <w:ins w:id="2916" w:author="mazhuangzhuang" w:date="2017-06-05T11:02:25Z">
        <w:r>
          <w:rPr>
            <w:rFonts w:hint="eastAsia"/>
          </w:rPr>
          <w:t>{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17" w:author="mazhuangzhuang" w:date="2017-06-05T11:02:25Z"/>
          <w:rFonts w:hint="default"/>
        </w:rPr>
      </w:pPr>
      <w:ins w:id="2918" w:author="mazhuangzhuang" w:date="2017-06-05T11:02:25Z">
        <w:r>
          <w:rPr>
            <w:rFonts w:hint="default"/>
          </w:rPr>
          <w:t>"</w:t>
        </w:r>
      </w:ins>
      <w:ins w:id="2919" w:author="mazhuangzhuang" w:date="2017-06-05T20:01:06Z">
        <w:r>
          <w:rPr>
            <w:rFonts w:hint="eastAsia" w:asciiTheme="minorEastAsia" w:hAnsiTheme="minorEastAsia" w:eastAsiaTheme="minorEastAsia" w:cstheme="minorEastAsia"/>
            <w:sz w:val="21"/>
            <w:szCs w:val="21"/>
            <w:vertAlign w:val="baseline"/>
          </w:rPr>
          <w:t>interactio</w:t>
        </w:r>
      </w:ins>
      <w:ins w:id="2920" w:author="mazhuangzhuang" w:date="2017-06-05T20:01:06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nTimeout</w:t>
        </w:r>
      </w:ins>
      <w:ins w:id="2921" w:author="mazhuangzhuang" w:date="2017-06-05T11:02:25Z">
        <w:r>
          <w:rPr>
            <w:rFonts w:hint="default"/>
          </w:rPr>
          <w:t>":1,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22" w:author="mazhuangzhuang" w:date="2017-06-05T11:02:25Z"/>
          <w:rFonts w:hint="default"/>
        </w:rPr>
      </w:pPr>
      <w:ins w:id="2923" w:author="mazhuangzhuang" w:date="2017-06-05T11:02:25Z">
        <w:r>
          <w:rPr>
            <w:rFonts w:hint="default"/>
          </w:rPr>
          <w:t>"</w:t>
        </w:r>
      </w:ins>
      <w:ins w:id="2924" w:author="mazhuangzhuang" w:date="2017-06-05T11:02:25Z">
        <w:r>
          <w:rPr>
            <w:rFonts w:hint="default" w:asciiTheme="minorEastAsia" w:hAnsiTheme="minorEastAsia" w:eastAsiaTheme="minorEastAsia" w:cstheme="minorEastAsia"/>
            <w:sz w:val="21"/>
            <w:szCs w:val="21"/>
          </w:rPr>
          <w:t>maxTicketCount</w:t>
        </w:r>
      </w:ins>
      <w:ins w:id="2925" w:author="mazhuangzhuang" w:date="2017-06-05T11:02:25Z">
        <w:r>
          <w:rPr>
            <w:rFonts w:hint="default"/>
          </w:rPr>
          <w:t>":1,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26" w:author="mazhuangzhuang" w:date="2017-06-05T20:00:16Z"/>
          <w:rFonts w:hint="default"/>
        </w:rPr>
      </w:pPr>
      <w:ins w:id="2927" w:author="mazhuangzhuang" w:date="2017-06-05T11:02:25Z">
        <w:r>
          <w:rPr>
            <w:rFonts w:hint="default"/>
          </w:rPr>
          <w:t>"</w:t>
        </w:r>
      </w:ins>
      <w:ins w:id="2928" w:author="mazhuangzhuang" w:date="2017-06-05T20:00:13Z">
        <w:r>
          <w:rPr>
            <w:rFonts w:hint="default" w:asciiTheme="minorEastAsia" w:hAnsiTheme="minorEastAsia" w:cstheme="minorEastAsia"/>
            <w:szCs w:val="21"/>
          </w:rPr>
          <w:t>noteValues</w:t>
        </w:r>
      </w:ins>
      <w:ins w:id="2929" w:author="mazhuangzhuang" w:date="2017-06-05T11:02:25Z">
        <w:r>
          <w:rPr>
            <w:rFonts w:hint="default"/>
          </w:rPr>
          <w:t>":</w:t>
        </w:r>
      </w:ins>
      <w:ins w:id="2930" w:author="mazhuangzhuang" w:date="2017-06-05T16:48:51Z">
        <w:r>
          <w:rPr>
            <w:rFonts w:hint="default"/>
          </w:rPr>
          <w:t>[]</w:t>
        </w:r>
      </w:ins>
      <w:ins w:id="2931" w:author="mazhuangzhuang" w:date="2017-06-05T11:02:25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32" w:author="mazhuangzhuang" w:date="2017-06-05T16:48:45Z"/>
          <w:rFonts w:hint="default"/>
        </w:rPr>
      </w:pPr>
      <w:ins w:id="2933" w:author="mazhuangzhuang" w:date="2017-06-05T20:00:16Z">
        <w:r>
          <w:rPr>
            <w:rFonts w:hint="default" w:asciiTheme="minorEastAsia" w:hAnsiTheme="minorEastAsia" w:cstheme="minorEastAsia"/>
            <w:szCs w:val="21"/>
          </w:rPr>
          <w:t>"coinValues":[]</w:t>
        </w:r>
      </w:ins>
      <w:ins w:id="2934" w:author="mazhuangzhuang" w:date="2017-06-05T20:00:27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35" w:author="mazhuangzhuang" w:date="2017-06-06T16:34:57Z"/>
          <w:rFonts w:hint="default" w:asciiTheme="minorEastAsia" w:hAnsiTheme="minorEastAsia" w:cstheme="minorEastAsia"/>
          <w:szCs w:val="21"/>
        </w:rPr>
      </w:pPr>
      <w:ins w:id="2936" w:author="mazhuangzhuang" w:date="2017-06-05T16:48:59Z">
        <w:r>
          <w:rPr>
            <w:rFonts w:hint="default"/>
          </w:rPr>
          <w:t>"</w:t>
        </w:r>
      </w:ins>
      <w:ins w:id="2937" w:author="mazhuangzhuang" w:date="2017-06-05T16:49:00Z">
        <w:r>
          <w:rPr>
            <w:rFonts w:hint="default" w:asciiTheme="minorEastAsia" w:hAnsiTheme="minorEastAsia" w:cstheme="minorEastAsia"/>
            <w:szCs w:val="21"/>
          </w:rPr>
          <w:t>enableTicketType</w:t>
        </w:r>
      </w:ins>
      <w:ins w:id="2938" w:author="mazhuangzhuang" w:date="2017-06-05T16:49:01Z">
        <w:r>
          <w:rPr>
            <w:rFonts w:hint="default" w:asciiTheme="minorEastAsia" w:hAnsiTheme="minorEastAsia" w:cstheme="minorEastAsia"/>
            <w:szCs w:val="21"/>
          </w:rPr>
          <w:t>"</w:t>
        </w:r>
      </w:ins>
      <w:ins w:id="2939" w:author="mazhuangzhuang" w:date="2017-06-05T16:49:05Z">
        <w:r>
          <w:rPr>
            <w:rFonts w:hint="default" w:asciiTheme="minorEastAsia" w:hAnsiTheme="minorEastAsia" w:cstheme="minorEastAsia"/>
            <w:szCs w:val="21"/>
          </w:rPr>
          <w:t>: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40" w:author="mazhuangzhuang" w:date="2017-06-06T16:34:59Z"/>
          <w:rFonts w:hint="default" w:asciiTheme="minorEastAsia" w:hAnsiTheme="minorEastAsia" w:cstheme="minorEastAsia"/>
          <w:szCs w:val="21"/>
        </w:rPr>
      </w:pPr>
      <w:ins w:id="2941" w:author="mazhuangzhuang" w:date="2017-06-05T16:49:07Z">
        <w:r>
          <w:rPr>
            <w:rFonts w:hint="default" w:asciiTheme="minorEastAsia" w:hAnsiTheme="minorEastAsia" w:cstheme="minorEastAsia"/>
            <w:szCs w:val="21"/>
          </w:rPr>
          <w:t>[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2942" w:author="mazhuangzhuang" w:date="2017-06-06T16:36:27Z"/>
          <w:rFonts w:hint="default" w:asciiTheme="minorEastAsia" w:hAnsiTheme="minorEastAsia" w:cstheme="minorEastAsia"/>
          <w:szCs w:val="21"/>
        </w:rPr>
      </w:pPr>
      <w:ins w:id="2943" w:author="mazhuangzhuang" w:date="2017-06-06T16:36:26Z">
        <w:r>
          <w:rPr>
            <w:rFonts w:hint="default" w:asciiTheme="minorEastAsia" w:hAnsiTheme="minorEastAsia" w:cstheme="minorEastAsia"/>
            <w:szCs w:val="21"/>
          </w:rPr>
          <w:t>{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2944" w:author="mazhuangzhuang" w:date="2017-06-06T16:36:29Z"/>
          <w:rFonts w:hint="default"/>
        </w:rPr>
      </w:pPr>
      <w:ins w:id="2945" w:author="mazhuangzhuang" w:date="2017-06-06T16:36:29Z">
        <w:r>
          <w:rPr>
            <w:rFonts w:hint="default"/>
          </w:rPr>
          <w:t>"manufacture":0,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2946" w:author="mazhuangzhuang" w:date="2017-06-06T16:36:29Z"/>
          <w:rFonts w:hint="default"/>
        </w:rPr>
      </w:pPr>
      <w:ins w:id="2947" w:author="mazhuangzhuang" w:date="2017-06-06T16:36:29Z">
        <w:r>
          <w:rPr>
            <w:rFonts w:hint="default"/>
          </w:rPr>
          <w:t>"cityCode":1,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2948" w:author="mazhuangzhuang" w:date="2017-06-06T16:36:29Z"/>
          <w:rFonts w:hint="default"/>
        </w:rPr>
      </w:pPr>
      <w:ins w:id="2949" w:author="mazhuangzhuang" w:date="2017-06-06T16:36:29Z">
        <w:r>
          <w:rPr>
            <w:rFonts w:hint="default"/>
          </w:rPr>
          <w:t>"issuer":0,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2950" w:author="mazhuangzhuang" w:date="2017-06-08T15:23:16Z"/>
          <w:rFonts w:hint="default"/>
        </w:rPr>
      </w:pPr>
      <w:ins w:id="2951" w:author="mazhuangzhuang" w:date="2017-06-06T16:36:29Z">
        <w:r>
          <w:rPr>
            <w:rFonts w:hint="default"/>
          </w:rPr>
          <w:t>"</w:t>
        </w:r>
      </w:ins>
      <w:ins w:id="2952" w:author="mazhuangzhuang" w:date="2017-06-08T17:00:22Z">
        <w:r>
          <w:rPr>
            <w:rFonts w:hint="default"/>
          </w:rPr>
          <w:t>t</w:t>
        </w:r>
      </w:ins>
      <w:ins w:id="2953" w:author="mazhuangzhuang" w:date="2017-06-08T17:00:23Z">
        <w:r>
          <w:rPr>
            <w:rFonts w:hint="default"/>
          </w:rPr>
          <w:t>icket</w:t>
        </w:r>
      </w:ins>
      <w:ins w:id="2954" w:author="mazhuangzhuang" w:date="2017-06-08T17:00:24Z">
        <w:r>
          <w:rPr>
            <w:rFonts w:hint="default"/>
          </w:rPr>
          <w:t>T</w:t>
        </w:r>
      </w:ins>
      <w:ins w:id="2955" w:author="mazhuangzhuang" w:date="2017-06-08T17:00:26Z">
        <w:r>
          <w:rPr>
            <w:rFonts w:hint="default"/>
          </w:rPr>
          <w:t>ype</w:t>
        </w:r>
      </w:ins>
      <w:ins w:id="2956" w:author="mazhuangzhuang" w:date="2017-06-06T16:36:29Z">
        <w:r>
          <w:rPr>
            <w:rFonts w:hint="default"/>
          </w:rPr>
          <w:t>":0</w:t>
        </w:r>
      </w:ins>
      <w:ins w:id="2957" w:author="mazhuangzhuang" w:date="2017-06-08T15:23:14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2958" w:author="mazhuangzhuang" w:date="2017-06-08T17:03:23Z"/>
          <w:rFonts w:hint="default"/>
        </w:rPr>
      </w:pPr>
      <w:ins w:id="2959" w:author="mazhuangzhuang" w:date="2017-06-08T15:23:17Z">
        <w:r>
          <w:rPr>
            <w:rFonts w:hint="default"/>
          </w:rPr>
          <w:t>"</w:t>
        </w:r>
      </w:ins>
      <w:ins w:id="2960" w:author="mazhuangzhuang" w:date="2017-06-08T15:23:18Z">
        <w:r>
          <w:rPr>
            <w:rFonts w:hint="default"/>
          </w:rPr>
          <w:t>name</w:t>
        </w:r>
      </w:ins>
      <w:ins w:id="2961" w:author="mazhuangzhuang" w:date="2017-06-08T15:23:20Z">
        <w:r>
          <w:rPr>
            <w:rFonts w:hint="default"/>
          </w:rPr>
          <w:t>"</w:t>
        </w:r>
      </w:ins>
      <w:ins w:id="2962" w:author="mazhuangzhuang" w:date="2017-06-08T15:23:21Z">
        <w:r>
          <w:rPr>
            <w:rFonts w:hint="default"/>
          </w:rPr>
          <w:t>:</w:t>
        </w:r>
      </w:ins>
      <w:ins w:id="2963" w:author="mazhuangzhuang" w:date="2017-06-08T15:23:29Z">
        <w:r>
          <w:rPr>
            <w:rFonts w:hint="default"/>
          </w:rPr>
          <w:t>""</w:t>
        </w:r>
      </w:ins>
      <w:ins w:id="2964" w:author="mazhuangzhuang" w:date="2017-06-08T17:03:23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2965" w:author="mazhuangzhuang" w:date="2017-06-06T16:36:28Z"/>
          <w:rFonts w:hint="default"/>
        </w:rPr>
      </w:pPr>
      <w:ins w:id="2966" w:author="mazhuangzhuang" w:date="2017-06-08T17:03:25Z">
        <w:r>
          <w:rPr>
            <w:rFonts w:hint="default"/>
          </w:rPr>
          <w:t>"</w:t>
        </w:r>
      </w:ins>
      <w:ins w:id="2967" w:author="mazhuangzhuang" w:date="2017-06-08T17:03:26Z">
        <w:r>
          <w:rPr>
            <w:rFonts w:hint="default"/>
          </w:rPr>
          <w:t>m</w:t>
        </w:r>
      </w:ins>
      <w:ins w:id="2968" w:author="mazhuangzhuang" w:date="2017-06-08T17:03:27Z">
        <w:r>
          <w:rPr>
            <w:rFonts w:hint="default"/>
          </w:rPr>
          <w:t>edia</w:t>
        </w:r>
      </w:ins>
      <w:ins w:id="2969" w:author="mazhuangzhuang" w:date="2017-06-08T17:03:28Z">
        <w:r>
          <w:rPr>
            <w:rFonts w:hint="default"/>
          </w:rPr>
          <w:t>T</w:t>
        </w:r>
      </w:ins>
      <w:ins w:id="2970" w:author="mazhuangzhuang" w:date="2017-06-08T17:03:29Z">
        <w:r>
          <w:rPr>
            <w:rFonts w:hint="default"/>
          </w:rPr>
          <w:t>yp</w:t>
        </w:r>
      </w:ins>
      <w:ins w:id="2971" w:author="mazhuangzhuang" w:date="2017-06-08T17:03:30Z">
        <w:r>
          <w:rPr>
            <w:rFonts w:hint="default"/>
          </w:rPr>
          <w:t>e</w:t>
        </w:r>
      </w:ins>
      <w:ins w:id="2972" w:author="mazhuangzhuang" w:date="2017-06-08T17:03:31Z">
        <w:r>
          <w:rPr>
            <w:rFonts w:hint="default"/>
          </w:rPr>
          <w:t>"</w:t>
        </w:r>
      </w:ins>
      <w:ins w:id="2973" w:author="mazhuangzhuang" w:date="2017-06-08T17:04:25Z">
        <w:r>
          <w:rPr>
            <w:rFonts w:hint="default"/>
          </w:rPr>
          <w:t>:</w:t>
        </w:r>
      </w:ins>
      <w:ins w:id="2974" w:author="mazhuangzhuang" w:date="2017-06-08T17:04:26Z">
        <w:r>
          <w:rPr>
            <w:rFonts w:hint="default"/>
          </w:rPr>
          <w:t>0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2975" w:author="mazhuangzhuang" w:date="2017-06-06T16:34:59Z"/>
          <w:rFonts w:hint="default" w:asciiTheme="minorEastAsia" w:hAnsiTheme="minorEastAsia" w:cstheme="minorEastAsia"/>
          <w:szCs w:val="21"/>
        </w:rPr>
      </w:pPr>
      <w:ins w:id="2976" w:author="mazhuangzhuang" w:date="2017-06-06T16:36:26Z">
        <w:r>
          <w:rPr>
            <w:rFonts w:hint="default" w:asciiTheme="minorEastAsia" w:hAnsiTheme="minorEastAsia" w:cstheme="minorEastAsia"/>
            <w:szCs w:val="21"/>
          </w:rPr>
          <w:t>}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77" w:author="mazhuangzhuang" w:date="2017-06-28T09:32:42Z"/>
          <w:rFonts w:hint="default" w:asciiTheme="minorEastAsia" w:hAnsiTheme="minorEastAsia" w:cstheme="minorEastAsia"/>
          <w:szCs w:val="21"/>
        </w:rPr>
      </w:pPr>
      <w:ins w:id="2978" w:author="mazhuangzhuang" w:date="2017-06-05T16:49:07Z">
        <w:r>
          <w:rPr>
            <w:rFonts w:hint="default" w:asciiTheme="minorEastAsia" w:hAnsiTheme="minorEastAsia" w:cstheme="minorEastAsia"/>
            <w:szCs w:val="21"/>
          </w:rPr>
          <w:t>]</w:t>
        </w:r>
      </w:ins>
      <w:ins w:id="2979" w:author="mazhuangzhuang" w:date="2017-06-28T09:35:02Z">
        <w:r>
          <w:rPr>
            <w:rFonts w:hint="default" w:asciiTheme="minorEastAsia" w:hAnsiTheme="minorEastAsia" w:cstheme="minorEastAsia"/>
            <w:szCs w:val="21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80" w:author="mazhuangzhuang" w:date="2017-06-28T09:33:03Z"/>
          <w:rFonts w:hint="default" w:asciiTheme="minorHAnsi" w:hAnsiTheme="minorHAnsi" w:cstheme="minorBidi"/>
          <w:szCs w:val="24"/>
        </w:rPr>
      </w:pPr>
      <w:ins w:id="2981" w:author="mazhuangzhuang" w:date="2017-06-28T09:32:42Z">
        <w:r>
          <w:rPr>
            <w:rFonts w:hint="default" w:asciiTheme="minorHAnsi" w:hAnsiTheme="minorHAnsi" w:cstheme="minorBidi"/>
            <w:szCs w:val="24"/>
          </w:rPr>
          <w:t>"</w:t>
        </w:r>
      </w:ins>
      <w:ins w:id="2982" w:author="mazhuangzhuang" w:date="2017-06-28T09:32:59Z">
        <w:r>
          <w:rPr>
            <w:rFonts w:hint="default" w:asciiTheme="minorHAnsi" w:hAnsiTheme="minorHAnsi" w:cstheme="minorBidi"/>
            <w:szCs w:val="24"/>
          </w:rPr>
          <w:t>ticketBoxAlmostEmptySize</w:t>
        </w:r>
      </w:ins>
      <w:ins w:id="2983" w:author="mazhuangzhuang" w:date="2017-06-28T09:33:00Z">
        <w:r>
          <w:rPr>
            <w:rFonts w:hint="default" w:asciiTheme="minorHAnsi" w:hAnsiTheme="minorHAnsi" w:cstheme="minorBidi"/>
            <w:szCs w:val="24"/>
          </w:rPr>
          <w:t>"</w:t>
        </w:r>
      </w:ins>
      <w:ins w:id="2984" w:author="mazhuangzhuang" w:date="2017-06-28T09:33:01Z">
        <w:r>
          <w:rPr>
            <w:rFonts w:hint="default" w:asciiTheme="minorHAnsi" w:hAnsiTheme="minorHAnsi" w:cstheme="minorBidi"/>
            <w:szCs w:val="24"/>
          </w:rPr>
          <w:t>:</w:t>
        </w:r>
      </w:ins>
      <w:ins w:id="2985" w:author="mazhuangzhuang" w:date="2017-06-28T09:33:02Z">
        <w:r>
          <w:rPr>
            <w:rFonts w:hint="default" w:asciiTheme="minorHAnsi" w:hAnsiTheme="minorHAnsi" w:cstheme="minorBidi"/>
            <w:szCs w:val="24"/>
          </w:rPr>
          <w:t>0,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86" w:author="mazhuangzhuang" w:date="2017-06-28T09:33:13Z"/>
          <w:rFonts w:hint="default" w:asciiTheme="minorHAnsi" w:hAnsiTheme="minorHAnsi" w:cstheme="minorBidi"/>
          <w:szCs w:val="24"/>
        </w:rPr>
      </w:pPr>
      <w:ins w:id="2987" w:author="mazhuangzhuang" w:date="2017-06-28T09:33:04Z">
        <w:r>
          <w:rPr>
            <w:rFonts w:hint="default" w:asciiTheme="minorHAnsi" w:hAnsiTheme="minorHAnsi" w:cstheme="minorBidi"/>
            <w:szCs w:val="24"/>
          </w:rPr>
          <w:t>"</w:t>
        </w:r>
      </w:ins>
      <w:ins w:id="2988" w:author="mazhuangzhuang" w:date="2017-06-28T09:33:09Z">
        <w:r>
          <w:rPr>
            <w:rFonts w:hint="default" w:asciiTheme="minorHAnsi" w:hAnsiTheme="minorHAnsi" w:cstheme="minorBidi"/>
            <w:szCs w:val="24"/>
          </w:rPr>
          <w:t>coinAlmostEmptySize</w:t>
        </w:r>
      </w:ins>
      <w:ins w:id="2989" w:author="mazhuangzhuang" w:date="2017-06-28T09:33:10Z">
        <w:r>
          <w:rPr>
            <w:rFonts w:hint="default" w:asciiTheme="minorHAnsi" w:hAnsiTheme="minorHAnsi" w:cstheme="minorBidi"/>
            <w:szCs w:val="24"/>
          </w:rPr>
          <w:t>"</w:t>
        </w:r>
      </w:ins>
      <w:ins w:id="2990" w:author="mazhuangzhuang" w:date="2017-06-28T09:33:11Z">
        <w:r>
          <w:rPr>
            <w:rFonts w:hint="default" w:asciiTheme="minorHAnsi" w:hAnsiTheme="minorHAnsi" w:cstheme="minorBidi"/>
            <w:szCs w:val="24"/>
          </w:rPr>
          <w:t>:</w:t>
        </w:r>
      </w:ins>
      <w:ins w:id="2991" w:author="mazhuangzhuang" w:date="2017-06-28T09:33:12Z">
        <w:r>
          <w:rPr>
            <w:rFonts w:hint="default" w:asciiTheme="minorHAnsi" w:hAnsiTheme="minorHAnsi" w:cstheme="minorBidi"/>
            <w:szCs w:val="24"/>
          </w:rPr>
          <w:t>0,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92" w:author="mazhuangzhuang" w:date="2017-06-28T09:33:23Z"/>
          <w:rFonts w:hint="default" w:asciiTheme="minorHAnsi" w:hAnsiTheme="minorHAnsi" w:cstheme="minorBidi"/>
          <w:szCs w:val="24"/>
        </w:rPr>
      </w:pPr>
      <w:ins w:id="2993" w:author="mazhuangzhuang" w:date="2017-06-28T09:33:13Z">
        <w:r>
          <w:rPr>
            <w:rFonts w:hint="default" w:asciiTheme="minorHAnsi" w:hAnsiTheme="minorHAnsi" w:cstheme="minorBidi"/>
            <w:szCs w:val="24"/>
          </w:rPr>
          <w:t>"</w:t>
        </w:r>
      </w:ins>
      <w:ins w:id="2994" w:author="mazhuangzhuang" w:date="2017-06-28T09:33:19Z">
        <w:r>
          <w:rPr>
            <w:rFonts w:hint="default" w:asciiTheme="minorHAnsi" w:hAnsiTheme="minorHAnsi" w:cstheme="minorBidi"/>
            <w:szCs w:val="24"/>
          </w:rPr>
          <w:t>coinAlmostFullSize</w:t>
        </w:r>
      </w:ins>
      <w:ins w:id="2995" w:author="mazhuangzhuang" w:date="2017-06-28T09:33:20Z">
        <w:r>
          <w:rPr>
            <w:rFonts w:hint="default" w:asciiTheme="minorHAnsi" w:hAnsiTheme="minorHAnsi" w:cstheme="minorBidi"/>
            <w:szCs w:val="24"/>
          </w:rPr>
          <w:t>"</w:t>
        </w:r>
      </w:ins>
      <w:ins w:id="2996" w:author="mazhuangzhuang" w:date="2017-06-28T09:33:22Z">
        <w:r>
          <w:rPr>
            <w:rFonts w:hint="default" w:asciiTheme="minorHAnsi" w:hAnsiTheme="minorHAnsi" w:cstheme="minorBidi"/>
            <w:szCs w:val="24"/>
          </w:rPr>
          <w:t>:0</w:t>
        </w:r>
      </w:ins>
      <w:ins w:id="2997" w:author="mazhuangzhuang" w:date="2017-06-28T09:33:23Z">
        <w:r>
          <w:rPr>
            <w:rFonts w:hint="default" w:asciiTheme="minorHAnsi" w:hAnsiTheme="minorHAnsi" w:cstheme="minorBidi"/>
            <w:szCs w:val="24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2998" w:author="mazhuangzhuang" w:date="2017-06-28T09:33:34Z"/>
          <w:rFonts w:hint="default" w:asciiTheme="minorHAnsi" w:hAnsiTheme="minorHAnsi" w:cstheme="minorBidi"/>
          <w:szCs w:val="24"/>
        </w:rPr>
      </w:pPr>
      <w:ins w:id="2999" w:author="mazhuangzhuang" w:date="2017-06-28T09:33:24Z">
        <w:r>
          <w:rPr>
            <w:rFonts w:hint="default" w:asciiTheme="minorHAnsi" w:hAnsiTheme="minorHAnsi" w:cstheme="minorBidi"/>
            <w:szCs w:val="24"/>
          </w:rPr>
          <w:t>"</w:t>
        </w:r>
      </w:ins>
      <w:ins w:id="3000" w:author="mazhuangzhuang" w:date="2017-06-28T09:33:32Z">
        <w:r>
          <w:rPr>
            <w:rFonts w:hint="default" w:asciiTheme="minorHAnsi" w:hAnsiTheme="minorHAnsi" w:cstheme="minorBidi"/>
            <w:szCs w:val="24"/>
          </w:rPr>
          <w:t>coinFullSize</w:t>
        </w:r>
      </w:ins>
      <w:ins w:id="3001" w:author="mazhuangzhuang" w:date="2017-06-28T09:33:25Z">
        <w:r>
          <w:rPr>
            <w:rFonts w:hint="default" w:asciiTheme="minorHAnsi" w:hAnsiTheme="minorHAnsi" w:cstheme="minorBidi"/>
            <w:szCs w:val="24"/>
          </w:rPr>
          <w:t>"</w:t>
        </w:r>
      </w:ins>
      <w:ins w:id="3002" w:author="mazhuangzhuang" w:date="2017-06-28T09:33:33Z">
        <w:r>
          <w:rPr>
            <w:rFonts w:hint="default" w:asciiTheme="minorHAnsi" w:hAnsiTheme="minorHAnsi" w:cstheme="minorBidi"/>
            <w:szCs w:val="24"/>
          </w:rPr>
          <w:t>:</w:t>
        </w:r>
      </w:ins>
      <w:ins w:id="3003" w:author="mazhuangzhuang" w:date="2017-06-28T09:33:34Z">
        <w:r>
          <w:rPr>
            <w:rFonts w:hint="default" w:asciiTheme="minorHAnsi" w:hAnsiTheme="minorHAnsi" w:cstheme="minorBidi"/>
            <w:szCs w:val="24"/>
          </w:rPr>
          <w:t>0,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004" w:author="mazhuangzhuang" w:date="2017-06-28T09:33:52Z"/>
          <w:rFonts w:hint="default" w:asciiTheme="minorHAnsi" w:hAnsiTheme="minorHAnsi" w:cstheme="minorBidi"/>
          <w:szCs w:val="24"/>
        </w:rPr>
      </w:pPr>
      <w:ins w:id="3005" w:author="mazhuangzhuang" w:date="2017-06-28T09:33:35Z">
        <w:r>
          <w:rPr>
            <w:rFonts w:hint="default" w:asciiTheme="minorHAnsi" w:hAnsiTheme="minorHAnsi" w:cstheme="minorBidi"/>
            <w:szCs w:val="24"/>
          </w:rPr>
          <w:t>"</w:t>
        </w:r>
      </w:ins>
      <w:ins w:id="3006" w:author="mazhuangzhuang" w:date="2017-06-28T09:33:49Z">
        <w:r>
          <w:rPr>
            <w:rFonts w:hint="default" w:asciiTheme="minorHAnsi" w:hAnsiTheme="minorHAnsi" w:cstheme="minorBidi"/>
            <w:szCs w:val="24"/>
          </w:rPr>
          <w:t>banknoteAlmostFullSize</w:t>
        </w:r>
      </w:ins>
      <w:ins w:id="3007" w:author="mazhuangzhuang" w:date="2017-06-28T09:33:50Z">
        <w:r>
          <w:rPr>
            <w:rFonts w:hint="default" w:asciiTheme="minorHAnsi" w:hAnsiTheme="minorHAnsi" w:cstheme="minorBidi"/>
            <w:szCs w:val="24"/>
          </w:rPr>
          <w:t>"</w:t>
        </w:r>
      </w:ins>
      <w:ins w:id="3008" w:author="mazhuangzhuang" w:date="2017-06-28T09:33:52Z">
        <w:r>
          <w:rPr>
            <w:rFonts w:hint="default" w:asciiTheme="minorHAnsi" w:hAnsiTheme="minorHAnsi" w:cstheme="minorBidi"/>
            <w:szCs w:val="24"/>
          </w:rPr>
          <w:t>: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009" w:author="mazhuangzhuang" w:date="2017-06-28T09:34:14Z"/>
          <w:rFonts w:hint="default" w:asciiTheme="minorHAnsi" w:hAnsiTheme="minorHAnsi" w:cstheme="minorBidi"/>
          <w:szCs w:val="24"/>
        </w:rPr>
      </w:pPr>
      <w:ins w:id="3010" w:author="mazhuangzhuang" w:date="2017-06-28T09:33:53Z">
        <w:r>
          <w:rPr>
            <w:rFonts w:hint="default" w:asciiTheme="minorHAnsi" w:hAnsiTheme="minorHAnsi" w:cstheme="minorBidi"/>
            <w:szCs w:val="24"/>
          </w:rPr>
          <w:t>"</w:t>
        </w:r>
      </w:ins>
      <w:ins w:id="3011" w:author="mazhuangzhuang" w:date="2017-06-28T09:34:04Z">
        <w:r>
          <w:rPr>
            <w:rFonts w:hint="default" w:asciiTheme="minorHAnsi" w:hAnsiTheme="minorHAnsi" w:cstheme="minorBidi"/>
            <w:szCs w:val="24"/>
          </w:rPr>
          <w:t>banknoteFullSize</w:t>
        </w:r>
      </w:ins>
      <w:ins w:id="3012" w:author="mazhuangzhuang" w:date="2017-06-28T09:33:54Z">
        <w:r>
          <w:rPr>
            <w:rFonts w:hint="default" w:asciiTheme="minorHAnsi" w:hAnsiTheme="minorHAnsi" w:cstheme="minorBidi"/>
            <w:szCs w:val="24"/>
          </w:rPr>
          <w:t>"</w:t>
        </w:r>
      </w:ins>
      <w:ins w:id="3013" w:author="mazhuangzhuang" w:date="2017-06-28T09:34:06Z">
        <w:r>
          <w:rPr>
            <w:rFonts w:hint="default" w:asciiTheme="minorHAnsi" w:hAnsiTheme="minorHAnsi" w:cstheme="minorBidi"/>
            <w:szCs w:val="24"/>
          </w:rPr>
          <w:t>:</w:t>
        </w:r>
      </w:ins>
      <w:ins w:id="3014" w:author="mazhuangzhuang" w:date="2017-06-28T09:34:11Z">
        <w:r>
          <w:rPr>
            <w:rFonts w:hint="default" w:asciiTheme="minorHAnsi" w:hAnsiTheme="minorHAnsi" w:cstheme="minorBidi"/>
            <w:szCs w:val="24"/>
          </w:rPr>
          <w:t>0</w:t>
        </w:r>
      </w:ins>
      <w:ins w:id="3015" w:author="mazhuangzhuang" w:date="2017-06-28T09:34:14Z">
        <w:r>
          <w:rPr>
            <w:rFonts w:hint="default" w:asciiTheme="minorHAnsi" w:hAnsiTheme="minorHAnsi" w:cstheme="minorBidi"/>
            <w:szCs w:val="24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016" w:author="mazhuangzhuang" w:date="2017-06-05T19:59:43Z"/>
          <w:rFonts w:hint="default" w:asciiTheme="minorHAnsi" w:hAnsiTheme="minorHAnsi" w:cstheme="minorBidi"/>
          <w:szCs w:val="24"/>
        </w:rPr>
      </w:pPr>
      <w:ins w:id="3017" w:author="mazhuangzhuang" w:date="2017-06-28T09:34:14Z">
        <w:r>
          <w:rPr>
            <w:rFonts w:hint="default" w:asciiTheme="minorHAnsi" w:hAnsiTheme="minorHAnsi" w:cstheme="minorBidi"/>
            <w:szCs w:val="24"/>
          </w:rPr>
          <w:t>"</w:t>
        </w:r>
      </w:ins>
      <w:ins w:id="3018" w:author="mazhuangzhuang" w:date="2017-06-28T09:34:22Z">
        <w:r>
          <w:rPr>
            <w:rFonts w:hint="default" w:asciiTheme="minorHAnsi" w:hAnsiTheme="minorHAnsi" w:cstheme="minorBidi"/>
            <w:szCs w:val="24"/>
          </w:rPr>
          <w:t>banknoteAlmostEmptySize</w:t>
        </w:r>
      </w:ins>
      <w:ins w:id="3019" w:author="mazhuangzhuang" w:date="2017-06-28T09:34:15Z">
        <w:r>
          <w:rPr>
            <w:rFonts w:hint="default" w:asciiTheme="minorHAnsi" w:hAnsiTheme="minorHAnsi" w:cstheme="minorBidi"/>
            <w:szCs w:val="24"/>
          </w:rPr>
          <w:t>"</w:t>
        </w:r>
      </w:ins>
      <w:ins w:id="3020" w:author="mazhuangzhuang" w:date="2017-06-28T09:34:26Z">
        <w:r>
          <w:rPr>
            <w:rFonts w:hint="default" w:asciiTheme="minorHAnsi" w:hAnsiTheme="minorHAnsi" w:cstheme="minorBidi"/>
            <w:szCs w:val="24"/>
          </w:rPr>
          <w:t>:</w:t>
        </w:r>
      </w:ins>
      <w:ins w:id="3021" w:author="mazhuangzhuang" w:date="2017-06-28T09:34:27Z">
        <w:r>
          <w:rPr>
            <w:rFonts w:hint="default" w:asciiTheme="minorHAnsi" w:hAnsiTheme="minorHAnsi" w:cstheme="minorBidi"/>
            <w:szCs w:val="24"/>
          </w:rPr>
          <w:t>0</w:t>
        </w:r>
      </w:ins>
    </w:p>
    <w:p>
      <w:pPr>
        <w:outlineLvl w:val="9"/>
        <w:rPr>
          <w:rFonts w:hint="default"/>
        </w:rPr>
      </w:pPr>
      <w:ins w:id="3022" w:author="mazhuangzhuang" w:date="2017-06-05T11:02:26Z">
        <w:r>
          <w:rPr>
            <w:rFonts w:hint="eastAsia"/>
          </w:rPr>
          <w:t>}</w:t>
        </w:r>
      </w:ins>
    </w:p>
    <w:p>
      <w:pPr>
        <w:rPr>
          <w:rFonts w:hint="default"/>
        </w:rPr>
      </w:pPr>
      <w:ins w:id="3023" w:author="mazhuangzhuang" w:date="2017-06-05T11:03:02Z">
        <w:r>
          <w:rPr>
            <w:rFonts w:hint="default"/>
            <w:b/>
            <w:bCs/>
          </w:rPr>
          <w:t>参数</w:t>
        </w:r>
      </w:ins>
      <w:ins w:id="3024" w:author="mazhuangzhuang" w:date="2017-06-05T11:03:03Z">
        <w:r>
          <w:rPr>
            <w:rFonts w:hint="default"/>
            <w:b/>
            <w:bCs/>
          </w:rPr>
          <w:t>说明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1350"/>
        <w:gridCol w:w="3753"/>
      </w:tblGrid>
      <w:tr>
        <w:tc>
          <w:tcPr>
            <w:tcW w:w="306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753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  <w:ins w:id="3025" w:author="mazhuangzhuang" w:date="2017-06-27T19:11:00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026" w:author="mazhuangzhuang" w:date="2017-06-27T19:11:00Z"/>
                <w:rFonts w:hint="default" w:asciiTheme="minorEastAsia" w:hAnsiTheme="minorEastAsia" w:cstheme="minorEastAsia"/>
                <w:szCs w:val="21"/>
              </w:rPr>
            </w:pPr>
            <w:ins w:id="3027" w:author="mazhuangzhuang" w:date="2017-06-27T19:11:09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vertAlign w:val="baseline"/>
                </w:rPr>
                <w:t>interactio</w:t>
              </w:r>
            </w:ins>
            <w:ins w:id="3028" w:author="mazhuangzhuang" w:date="2017-06-27T19:11:0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nTimeout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firstLine="0" w:firstLineChars="0"/>
              <w:jc w:val="both"/>
              <w:rPr>
                <w:ins w:id="3029" w:author="mazhuangzhuang" w:date="2017-06-27T19:11:00Z"/>
                <w:rFonts w:hint="default" w:asciiTheme="minorEastAsia" w:hAnsiTheme="minorEastAsia" w:cstheme="minorEastAsia"/>
                <w:sz w:val="21"/>
                <w:szCs w:val="21"/>
              </w:rPr>
            </w:pPr>
            <w:ins w:id="3030" w:author="mazhuangzhuang" w:date="2017-06-27T19:11:24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firstLine="0" w:firstLineChars="0"/>
              <w:jc w:val="left"/>
              <w:rPr>
                <w:ins w:id="3031" w:author="llf" w:date="2017-10-11T14:26:15Z"/>
                <w:rFonts w:hint="default" w:asciiTheme="minorEastAsia" w:hAnsiTheme="minorEastAsia" w:cstheme="minorEastAsia"/>
                <w:sz w:val="21"/>
                <w:szCs w:val="21"/>
              </w:rPr>
            </w:pPr>
            <w:ins w:id="3032" w:author="mazhuangzhuang" w:date="2017-06-27T19:11:16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人机交互等待时间</w:t>
              </w:r>
            </w:ins>
            <w:ins w:id="3033" w:author="llf" w:date="2017-10-11T14:25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034" w:author="llf" w:date="2017-10-11T14:25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3035" w:author="llf" w:date="2017-10-11T14:25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3036" w:author="llf" w:date="2017-10-11T14:25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3037" w:author="llf" w:date="2017-10-11T14:25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3038" w:author="llf" w:date="2017-10-11T14:26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0～</w:t>
              </w:r>
            </w:ins>
            <w:ins w:id="3039" w:author="llf" w:date="2017-10-11T14:26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6</w:t>
              </w:r>
            </w:ins>
            <w:ins w:id="3040" w:author="llf" w:date="2017-10-11T14:26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3041" w:author="llf" w:date="2017-10-11T14:26:1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</w:p>
          <w:p>
            <w:pPr>
              <w:pStyle w:val="9"/>
              <w:ind w:firstLine="0" w:firstLineChars="0"/>
              <w:jc w:val="left"/>
              <w:rPr>
                <w:ins w:id="3042" w:author="mazhuangzhuang" w:date="2017-06-27T19:11:00Z"/>
                <w:rFonts w:hint="default" w:asciiTheme="minorEastAsia" w:hAnsiTheme="minorEastAsia" w:cstheme="minorEastAsia"/>
                <w:sz w:val="21"/>
                <w:szCs w:val="21"/>
              </w:rPr>
            </w:pPr>
            <w:ins w:id="3043" w:author="llf" w:date="2017-10-11T14:26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参考值</w:t>
              </w:r>
            </w:ins>
            <w:ins w:id="3044" w:author="llf" w:date="2017-10-11T14:26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6</w:t>
              </w:r>
            </w:ins>
            <w:ins w:id="3045" w:author="llf" w:date="2017-10-11T14:26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</w:p>
        </w:tc>
      </w:tr>
      <w:tr>
        <w:trPr>
          <w:trHeight w:val="416" w:hRule="atLeast"/>
          <w:ins w:id="3046" w:author="mazhuangzhuang" w:date="2017-06-27T19:11:01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047" w:author="mazhuangzhuang" w:date="2017-06-27T19:11:01Z"/>
                <w:rFonts w:hint="default" w:asciiTheme="minorEastAsia" w:hAnsiTheme="minorEastAsia" w:cstheme="minorEastAsia"/>
                <w:szCs w:val="21"/>
              </w:rPr>
            </w:pPr>
            <w:ins w:id="3048" w:author="mazhuangzhuang" w:date="2017-06-27T19:11:06Z">
              <w:r>
                <w:rPr>
                  <w:rFonts w:hint="eastAsia" w:asciiTheme="minorEastAsia" w:hAnsiTheme="minorEastAsia" w:cstheme="minorEastAsia"/>
                  <w:szCs w:val="21"/>
                </w:rPr>
                <w:t>maxTicketCount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firstLine="0" w:firstLineChars="0"/>
              <w:jc w:val="both"/>
              <w:rPr>
                <w:ins w:id="3049" w:author="mazhuangzhuang" w:date="2017-06-27T19:11:01Z"/>
                <w:rFonts w:hint="default" w:asciiTheme="minorEastAsia" w:hAnsiTheme="minorEastAsia" w:cstheme="minorEastAsia"/>
                <w:sz w:val="21"/>
                <w:szCs w:val="21"/>
              </w:rPr>
            </w:pPr>
            <w:ins w:id="3050" w:author="mazhuangzhuang" w:date="2017-06-27T19:11:32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firstLine="0" w:firstLineChars="0"/>
              <w:jc w:val="left"/>
              <w:rPr>
                <w:ins w:id="3051" w:author="mazhuangzhuang" w:date="2017-06-27T19:11:01Z"/>
                <w:rFonts w:hint="default" w:asciiTheme="minorEastAsia" w:hAnsiTheme="minorEastAsia" w:cstheme="minorEastAsia"/>
                <w:sz w:val="21"/>
                <w:szCs w:val="21"/>
              </w:rPr>
            </w:pPr>
            <w:ins w:id="3052" w:author="mazhuangzhuang" w:date="2017-06-27T19:11:18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可购买车票最大张数</w:t>
              </w:r>
            </w:ins>
            <w:ins w:id="3053" w:author="llf" w:date="2017-10-11T14:26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054" w:author="llf" w:date="2017-10-11T14:26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3055" w:author="llf" w:date="2017-10-11T14:26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3056" w:author="llf" w:date="2017-10-11T14:26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3057" w:author="llf" w:date="2017-10-11T14:26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3058" w:author="llf" w:date="2017-10-11T14:26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3059" w:author="llf" w:date="2017-10-11T14:26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9</w:t>
              </w:r>
            </w:ins>
            <w:ins w:id="3060" w:author="llf" w:date="2017-10-11T14:26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</w:p>
        </w:tc>
      </w:tr>
      <w:tr>
        <w:trPr>
          <w:trHeight w:val="416" w:hRule="atLeast"/>
          <w:ins w:id="3061" w:author="mazhuangzhuang" w:date="2017-06-27T19:10:38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062" w:author="mazhuangzhuang" w:date="2017-06-27T19:10:38Z"/>
                <w:rFonts w:hint="default" w:asciiTheme="minorEastAsia" w:hAnsiTheme="minorEastAsia" w:cstheme="minorEastAsia"/>
                <w:szCs w:val="21"/>
              </w:rPr>
            </w:pPr>
            <w:ins w:id="3063" w:author="mazhuangzhuang" w:date="2017-06-27T19:10:48Z">
              <w:r>
                <w:rPr>
                  <w:rFonts w:hint="default" w:asciiTheme="minorEastAsia" w:hAnsiTheme="minorEastAsia" w:cstheme="minorEastAsia"/>
                  <w:szCs w:val="21"/>
                </w:rPr>
                <w:t>noteValues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firstLine="0" w:firstLineChars="0"/>
              <w:jc w:val="both"/>
              <w:rPr>
                <w:ins w:id="3064" w:author="mazhuangzhuang" w:date="2017-06-27T19:10:38Z"/>
                <w:rFonts w:hint="default" w:asciiTheme="minorEastAsia" w:hAnsiTheme="minorEastAsia" w:cstheme="minorEastAsia"/>
                <w:sz w:val="21"/>
                <w:szCs w:val="21"/>
              </w:rPr>
            </w:pPr>
            <w:ins w:id="3065" w:author="mazhuangzhuang" w:date="2017-06-27T19:10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firstLine="0" w:firstLineChars="0"/>
              <w:jc w:val="left"/>
              <w:rPr>
                <w:ins w:id="3066" w:author="mazhuangzhuang" w:date="2017-06-27T19:10:38Z"/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ins w:id="3067" w:author="mazhuangzhuang" w:date="2017-06-27T19:10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可接受纸币面额</w:t>
              </w:r>
            </w:ins>
            <w:ins w:id="3068" w:author="llf" w:date="2017-10-11T14:26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069" w:author="llf" w:date="2017-10-11T14:26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3070" w:author="llf" w:date="2017-10-11T14:26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 xml:space="preserve"> </w:t>
              </w:r>
            </w:ins>
            <w:ins w:id="3071" w:author="llf" w:date="2017-10-11T14:27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[</w:t>
              </w:r>
            </w:ins>
            <w:ins w:id="3072" w:author="llf" w:date="2017-10-11T14:26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5</w:t>
              </w:r>
            </w:ins>
            <w:ins w:id="3073" w:author="llf" w:date="2017-10-11T14:27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074" w:author="llf" w:date="2017-10-11T14:27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</w:t>
              </w:r>
            </w:ins>
            <w:ins w:id="3075" w:author="llf" w:date="2017-10-11T14:27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076" w:author="llf" w:date="2017-10-11T14:27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20</w:t>
              </w:r>
            </w:ins>
            <w:ins w:id="3077" w:author="llf" w:date="2017-10-11T14:27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，5</w:t>
              </w:r>
            </w:ins>
            <w:ins w:id="3078" w:author="llf" w:date="2017-10-11T14:27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3079" w:author="llf" w:date="2017-10-11T14:27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]</w:t>
              </w:r>
            </w:ins>
          </w:p>
        </w:tc>
      </w:tr>
      <w:tr>
        <w:trPr>
          <w:trHeight w:val="416" w:hRule="atLeast"/>
          <w:ins w:id="3080" w:author="mazhuangzhuang" w:date="2017-06-05T19:57:45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081" w:author="mazhuangzhuang" w:date="2017-06-05T19:57:45Z"/>
                <w:rFonts w:hint="default" w:asciiTheme="minorEastAsia" w:hAnsiTheme="minorEastAsia" w:cstheme="minorEastAsia"/>
                <w:szCs w:val="21"/>
              </w:rPr>
            </w:pPr>
            <w:ins w:id="3082" w:author="mazhuangzhuang" w:date="2017-06-05T19:59:09Z">
              <w:r>
                <w:rPr>
                  <w:rFonts w:hint="default" w:asciiTheme="minorEastAsia" w:hAnsiTheme="minorEastAsia" w:cstheme="minorEastAsia"/>
                  <w:szCs w:val="21"/>
                </w:rPr>
                <w:t>c</w:t>
              </w:r>
            </w:ins>
            <w:ins w:id="3083" w:author="mazhuangzhuang" w:date="2017-06-05T19:58:05Z">
              <w:r>
                <w:rPr>
                  <w:rFonts w:hint="default" w:asciiTheme="minorEastAsia" w:hAnsiTheme="minorEastAsia" w:cstheme="minorEastAsia"/>
                  <w:szCs w:val="21"/>
                </w:rPr>
                <w:t>oin</w:t>
              </w:r>
            </w:ins>
            <w:ins w:id="3084" w:author="mazhuangzhuang" w:date="2017-06-05T19:59:10Z">
              <w:r>
                <w:rPr>
                  <w:rFonts w:hint="default" w:asciiTheme="minorEastAsia" w:hAnsiTheme="minorEastAsia" w:cstheme="minorEastAsia"/>
                  <w:szCs w:val="21"/>
                </w:rPr>
                <w:t>V</w:t>
              </w:r>
            </w:ins>
            <w:ins w:id="3085" w:author="mazhuangzhuang" w:date="2017-06-05T19:59:11Z">
              <w:r>
                <w:rPr>
                  <w:rFonts w:hint="default" w:asciiTheme="minorEastAsia" w:hAnsiTheme="minorEastAsia" w:cstheme="minorEastAsia"/>
                  <w:szCs w:val="21"/>
                </w:rPr>
                <w:t>alue</w:t>
              </w:r>
            </w:ins>
            <w:ins w:id="3086" w:author="mazhuangzhuang" w:date="2017-06-05T19:59:12Z">
              <w:r>
                <w:rPr>
                  <w:rFonts w:hint="default" w:asciiTheme="minorEastAsia" w:hAnsiTheme="minorEastAsia" w:cstheme="minorEastAsia"/>
                  <w:szCs w:val="21"/>
                </w:rPr>
                <w:t>s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firstLine="0" w:firstLineChars="0"/>
              <w:jc w:val="both"/>
              <w:rPr>
                <w:ins w:id="3087" w:author="mazhuangzhuang" w:date="2017-06-05T19:57:45Z"/>
                <w:rFonts w:hint="default" w:asciiTheme="minorEastAsia" w:hAnsiTheme="minorEastAsia" w:cstheme="minorEastAsia"/>
                <w:sz w:val="21"/>
                <w:szCs w:val="21"/>
              </w:rPr>
            </w:pPr>
            <w:ins w:id="3088" w:author="mazhuangzhuang" w:date="2017-06-05T19:58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firstLine="0" w:firstLineChars="0"/>
              <w:jc w:val="left"/>
              <w:rPr>
                <w:ins w:id="3089" w:author="mazhuangzhuang" w:date="2017-06-05T19:57:45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090" w:author="mazhuangzhuang" w:date="2017-06-05T19:58:25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可接受</w:t>
              </w:r>
            </w:ins>
            <w:ins w:id="3091" w:author="mazhuangzhuang" w:date="2017-06-05T19:59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硬币</w:t>
              </w:r>
            </w:ins>
            <w:ins w:id="3092" w:author="mazhuangzhuang" w:date="2017-06-05T19:59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面</w:t>
              </w:r>
            </w:ins>
            <w:ins w:id="3093" w:author="mazhuangzhuang" w:date="2017-06-05T19:59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额</w:t>
              </w:r>
            </w:ins>
            <w:ins w:id="3094" w:author="llf" w:date="2017-10-11T14:27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,</w:t>
              </w:r>
            </w:ins>
            <w:ins w:id="3095" w:author="llf" w:date="2017-10-11T14:27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3096" w:author="llf" w:date="2017-10-11T14:27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：</w:t>
              </w:r>
            </w:ins>
            <w:ins w:id="3097" w:author="llf" w:date="2017-10-11T14:27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5</w:t>
              </w:r>
            </w:ins>
            <w:ins w:id="3098" w:author="llf" w:date="2017-10-11T14:27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角，</w:t>
              </w:r>
            </w:ins>
            <w:ins w:id="3099" w:author="llf" w:date="2017-10-11T14:27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3100" w:author="llf" w:date="2017-10-11T14:27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元</w:t>
              </w:r>
            </w:ins>
          </w:p>
        </w:tc>
      </w:tr>
      <w:tr>
        <w:trPr>
          <w:trHeight w:val="416" w:hRule="atLeast"/>
          <w:ins w:id="3101" w:author="mazhuangzhuang" w:date="2017-06-05T20:00:49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102" w:author="mazhuangzhuang" w:date="2017-06-05T20:00:49Z"/>
                <w:rFonts w:hint="eastAsia" w:asciiTheme="minorEastAsia" w:hAnsiTheme="minorEastAsia" w:cstheme="minorEastAsia"/>
                <w:szCs w:val="21"/>
              </w:rPr>
            </w:pPr>
            <w:ins w:id="3103" w:author="mazhuangzhuang" w:date="2017-06-05T20:00:49Z">
              <w:r>
                <w:rPr>
                  <w:rFonts w:hint="default" w:asciiTheme="minorEastAsia" w:hAnsiTheme="minorEastAsia" w:cstheme="minorEastAsia"/>
                  <w:szCs w:val="21"/>
                </w:rPr>
                <w:t>enableTicketType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firstLine="0" w:firstLineChars="0"/>
              <w:jc w:val="both"/>
              <w:rPr>
                <w:ins w:id="3104" w:author="mazhuangzhuang" w:date="2017-06-05T20:00:49Z"/>
                <w:rFonts w:hint="eastAsia" w:asciiTheme="minorEastAsia" w:hAnsiTheme="minorEastAsia" w:cstheme="minorEastAsia"/>
                <w:sz w:val="21"/>
                <w:szCs w:val="21"/>
              </w:rPr>
            </w:pPr>
            <w:ins w:id="3105" w:author="mazhuangzhuang" w:date="2017-06-05T20:00:49Z">
              <w:del w:id="3106" w:author="yangmaoqiang" w:date="2017-07-25T16:44:04Z">
                <w:r>
                  <w:rPr>
                    <w:rFonts w:hint="default" w:asciiTheme="minorEastAsia" w:hAnsiTheme="minorEastAsia" w:cstheme="minorEastAsia"/>
                    <w:sz w:val="21"/>
                    <w:szCs w:val="21"/>
                  </w:rPr>
                  <w:delText>票种</w:delText>
                </w:r>
              </w:del>
            </w:ins>
            <w:ins w:id="3107" w:author="mazhuangzhuang" w:date="2017-06-05T20:00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firstLine="0" w:firstLineChars="0"/>
              <w:jc w:val="left"/>
              <w:rPr>
                <w:ins w:id="3108" w:author="mazhuangzhuang" w:date="2017-06-05T20:00:49Z"/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ins w:id="3109" w:author="mazhuangzhuang" w:date="2017-06-05T20:00:4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可以发售的票种列表</w:t>
              </w:r>
            </w:ins>
            <w:ins w:id="3110" w:author="yangmaoqiang" w:date="2017-07-25T16:44:0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111" w:author="yangmaoqiang" w:date="2017-07-25T16:44:0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详</w:t>
              </w:r>
            </w:ins>
            <w:ins w:id="3112" w:author="yangmaoqiang" w:date="2017-07-25T16:44:1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见</w:t>
              </w:r>
            </w:ins>
            <w:ins w:id="3113" w:author="yangmaoqiang" w:date="2017-07-25T16:44:15Z">
              <w:r>
                <w:rPr>
                  <w:rFonts w:hint="default" w:asciiTheme="minorEastAsia" w:hAnsiTheme="minorEastAsia" w:cstheme="minorEastAsia"/>
                  <w:szCs w:val="21"/>
                </w:rPr>
                <w:t>enableTicketType</w:t>
              </w:r>
            </w:ins>
            <w:ins w:id="3114" w:author="yangmaoqiang" w:date="2017-07-25T16:44:20Z">
              <w:r>
                <w:rPr>
                  <w:rFonts w:hint="default" w:asciiTheme="minorEastAsia" w:hAnsiTheme="minorEastAsia" w:cstheme="minorEastAsia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3115" w:author="mazhuangzhuang" w:date="2017-06-27T19:03:29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116" w:author="mazhuangzhuang" w:date="2017-06-27T19:03:29Z"/>
                <w:rFonts w:hint="default" w:asciiTheme="minorEastAsia" w:hAnsiTheme="minorEastAsia" w:cstheme="minorEastAsia"/>
                <w:szCs w:val="21"/>
              </w:rPr>
            </w:pPr>
            <w:ins w:id="3117" w:author="mazhuangzhuang" w:date="2017-06-27T19:03:59Z">
              <w:r>
                <w:rPr>
                  <w:rFonts w:hint="default" w:asciiTheme="minorEastAsia" w:hAnsiTheme="minorEastAsia" w:cstheme="minorEastAsia"/>
                  <w:szCs w:val="21"/>
                </w:rPr>
                <w:t>ticke</w:t>
              </w:r>
            </w:ins>
            <w:ins w:id="3118" w:author="mazhuangzhuang" w:date="2017-06-27T19:04:00Z">
              <w:r>
                <w:rPr>
                  <w:rFonts w:hint="default" w:asciiTheme="minorEastAsia" w:hAnsiTheme="minorEastAsia" w:cstheme="minorEastAsia"/>
                  <w:szCs w:val="21"/>
                </w:rPr>
                <w:t>tB</w:t>
              </w:r>
            </w:ins>
            <w:ins w:id="3119" w:author="mazhuangzhuang" w:date="2017-06-27T19:04:01Z">
              <w:r>
                <w:rPr>
                  <w:rFonts w:hint="default" w:asciiTheme="minorEastAsia" w:hAnsiTheme="minorEastAsia" w:cstheme="minorEastAsia"/>
                  <w:szCs w:val="21"/>
                </w:rPr>
                <w:t>ox</w:t>
              </w:r>
            </w:ins>
            <w:ins w:id="3120" w:author="mazhuangzhuang" w:date="2017-06-27T19:04:11Z">
              <w:r>
                <w:rPr>
                  <w:rFonts w:hint="default" w:asciiTheme="minorEastAsia" w:hAnsiTheme="minorEastAsia" w:cstheme="minorEastAsia"/>
                  <w:szCs w:val="21"/>
                </w:rPr>
                <w:t>A</w:t>
              </w:r>
            </w:ins>
            <w:ins w:id="3121" w:author="mazhuangzhuang" w:date="2017-06-27T19:04:12Z">
              <w:r>
                <w:rPr>
                  <w:rFonts w:hint="default" w:asciiTheme="minorEastAsia" w:hAnsiTheme="minorEastAsia" w:cstheme="minorEastAsia"/>
                  <w:szCs w:val="21"/>
                </w:rPr>
                <w:t>l</w:t>
              </w:r>
            </w:ins>
            <w:ins w:id="3122" w:author="mazhuangzhuang" w:date="2017-06-27T19:04:14Z">
              <w:r>
                <w:rPr>
                  <w:rFonts w:hint="default" w:asciiTheme="minorEastAsia" w:hAnsiTheme="minorEastAsia" w:cstheme="minorEastAsia"/>
                  <w:szCs w:val="21"/>
                </w:rPr>
                <w:t>most</w:t>
              </w:r>
            </w:ins>
            <w:ins w:id="3123" w:author="mazhuangzhuang" w:date="2017-06-27T19:04:02Z">
              <w:r>
                <w:rPr>
                  <w:rFonts w:hint="default" w:asciiTheme="minorEastAsia" w:hAnsiTheme="minorEastAsia" w:cstheme="minorEastAsia"/>
                  <w:szCs w:val="21"/>
                </w:rPr>
                <w:t>E</w:t>
              </w:r>
            </w:ins>
            <w:ins w:id="3124" w:author="mazhuangzhuang" w:date="2017-06-27T19:04:03Z">
              <w:r>
                <w:rPr>
                  <w:rFonts w:hint="default" w:asciiTheme="minorEastAsia" w:hAnsiTheme="minorEastAsia" w:cstheme="minorEastAsia"/>
                  <w:szCs w:val="21"/>
                </w:rPr>
                <w:t>mpt</w:t>
              </w:r>
            </w:ins>
            <w:ins w:id="3125" w:author="mazhuangzhuang" w:date="2017-06-27T19:04:04Z">
              <w:r>
                <w:rPr>
                  <w:rFonts w:hint="default" w:asciiTheme="minorEastAsia" w:hAnsiTheme="minorEastAsia" w:cstheme="minorEastAsia"/>
                  <w:szCs w:val="21"/>
                </w:rPr>
                <w:t>y</w:t>
              </w:r>
            </w:ins>
            <w:ins w:id="3126" w:author="mazhuangzhuang" w:date="2017-06-27T19:04:20Z">
              <w:r>
                <w:rPr>
                  <w:rFonts w:hint="default" w:asciiTheme="minorEastAsia" w:hAnsiTheme="minorEastAsia" w:cstheme="minorEastAsia"/>
                  <w:szCs w:val="21"/>
                </w:rPr>
                <w:t>Size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27" w:author="mazhuangzhuang" w:date="2017-06-27T19:03:29Z"/>
                <w:rFonts w:hint="default" w:asciiTheme="minorEastAsia" w:hAnsiTheme="minorEastAsia" w:cstheme="minorEastAsia"/>
                <w:sz w:val="21"/>
                <w:szCs w:val="21"/>
              </w:rPr>
            </w:pPr>
            <w:ins w:id="3128" w:author="mazhuangzhuang" w:date="2017-06-27T19:12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29" w:author="mazhuangzhuang" w:date="2017-06-27T19:03:29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130" w:author="mazhuangzhuang" w:date="2017-06-27T19:16:2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票箱</w:t>
              </w:r>
            </w:ins>
            <w:ins w:id="3131" w:author="mazhuangzhuang" w:date="2017-06-27T19:16:2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将空</w:t>
              </w:r>
            </w:ins>
            <w:ins w:id="3132" w:author="mazhuangzhuang" w:date="2017-06-27T19:18:1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133" w:author="mazhuangzhuang" w:date="2017-06-27T19:16:2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3134" w:author="llf" w:date="2017-10-11T14:27:4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135" w:author="llf" w:date="2017-10-11T14:27:5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正</w:t>
              </w:r>
            </w:ins>
            <w:ins w:id="3136" w:author="llf" w:date="2017-10-11T14:27:5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整数</w:t>
              </w:r>
            </w:ins>
          </w:p>
        </w:tc>
      </w:tr>
      <w:tr>
        <w:trPr>
          <w:trHeight w:val="416" w:hRule="atLeast"/>
          <w:ins w:id="3137" w:author="mazhuangzhuang" w:date="2017-06-27T19:03:30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138" w:author="mazhuangzhuang" w:date="2017-06-27T19:03:30Z"/>
                <w:rFonts w:hint="default" w:asciiTheme="minorEastAsia" w:hAnsiTheme="minorEastAsia" w:cstheme="minorEastAsia"/>
                <w:szCs w:val="21"/>
              </w:rPr>
            </w:pPr>
            <w:ins w:id="3139" w:author="mazhuangzhuang" w:date="2017-06-27T19:04:43Z">
              <w:r>
                <w:rPr>
                  <w:rFonts w:hint="default" w:asciiTheme="minorEastAsia" w:hAnsiTheme="minorEastAsia" w:cstheme="minorEastAsia"/>
                  <w:szCs w:val="21"/>
                </w:rPr>
                <w:t>coin</w:t>
              </w:r>
            </w:ins>
            <w:ins w:id="3140" w:author="mazhuangzhuang" w:date="2017-06-27T19:04:47Z">
              <w:r>
                <w:rPr>
                  <w:rFonts w:hint="default" w:asciiTheme="minorEastAsia" w:hAnsiTheme="minorEastAsia" w:cstheme="minorEastAsia"/>
                  <w:szCs w:val="21"/>
                </w:rPr>
                <w:t>Al</w:t>
              </w:r>
            </w:ins>
            <w:ins w:id="3141" w:author="mazhuangzhuang" w:date="2017-06-27T19:04:48Z">
              <w:r>
                <w:rPr>
                  <w:rFonts w:hint="default" w:asciiTheme="minorEastAsia" w:hAnsiTheme="minorEastAsia" w:cstheme="minorEastAsia"/>
                  <w:szCs w:val="21"/>
                </w:rPr>
                <w:t>mo</w:t>
              </w:r>
            </w:ins>
            <w:ins w:id="3142" w:author="mazhuangzhuang" w:date="2017-06-27T19:04:49Z">
              <w:r>
                <w:rPr>
                  <w:rFonts w:hint="default" w:asciiTheme="minorEastAsia" w:hAnsiTheme="minorEastAsia" w:cstheme="minorEastAsia"/>
                  <w:szCs w:val="21"/>
                </w:rPr>
                <w:t>st</w:t>
              </w:r>
            </w:ins>
            <w:ins w:id="3143" w:author="mazhuangzhuang" w:date="2017-06-27T19:04:50Z">
              <w:r>
                <w:rPr>
                  <w:rFonts w:hint="default" w:asciiTheme="minorEastAsia" w:hAnsiTheme="minorEastAsia" w:cstheme="minorEastAsia"/>
                  <w:szCs w:val="21"/>
                </w:rPr>
                <w:t>Em</w:t>
              </w:r>
            </w:ins>
            <w:ins w:id="3144" w:author="mazhuangzhuang" w:date="2017-06-27T19:04:51Z">
              <w:r>
                <w:rPr>
                  <w:rFonts w:hint="default" w:asciiTheme="minorEastAsia" w:hAnsiTheme="minorEastAsia" w:cstheme="minorEastAsia"/>
                  <w:szCs w:val="21"/>
                </w:rPr>
                <w:t>p</w:t>
              </w:r>
            </w:ins>
            <w:ins w:id="3145" w:author="mazhuangzhuang" w:date="2017-06-27T19:04:57Z">
              <w:r>
                <w:rPr>
                  <w:rFonts w:hint="default" w:asciiTheme="minorEastAsia" w:hAnsiTheme="minorEastAsia" w:cstheme="minorEastAsia"/>
                  <w:szCs w:val="21"/>
                </w:rPr>
                <w:t>ty</w:t>
              </w:r>
            </w:ins>
            <w:ins w:id="3146" w:author="mazhuangzhuang" w:date="2017-06-27T19:04:52Z">
              <w:r>
                <w:rPr>
                  <w:rFonts w:hint="default" w:asciiTheme="minorEastAsia" w:hAnsiTheme="minorEastAsia" w:cstheme="minorEastAsia"/>
                  <w:szCs w:val="21"/>
                </w:rPr>
                <w:t>Size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47" w:author="mazhuangzhuang" w:date="2017-06-27T19:03:30Z"/>
                <w:rFonts w:hint="default" w:asciiTheme="minorEastAsia" w:hAnsiTheme="minorEastAsia" w:cstheme="minorEastAsia"/>
                <w:sz w:val="21"/>
                <w:szCs w:val="21"/>
              </w:rPr>
            </w:pPr>
            <w:ins w:id="3148" w:author="mazhuangzhuang" w:date="2017-06-27T19:12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49" w:author="mazhuangzhuang" w:date="2017-06-27T19:03:30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150" w:author="mazhuangzhuang" w:date="2017-06-27T19:16:3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硬币</w:t>
              </w:r>
            </w:ins>
            <w:ins w:id="3151" w:author="mazhuangzhuang" w:date="2017-06-27T19:16:3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将空</w:t>
              </w:r>
            </w:ins>
            <w:ins w:id="3152" w:author="mazhuangzhuang" w:date="2017-06-27T19:18:1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153" w:author="mazhuangzhuang" w:date="2017-06-27T19:18:1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3154" w:author="llf" w:date="2017-10-11T14:27:5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155" w:author="llf" w:date="2017-10-11T14:27:5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正</w:t>
              </w:r>
            </w:ins>
            <w:ins w:id="3156" w:author="llf" w:date="2017-10-11T14:27:5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整数</w:t>
              </w:r>
            </w:ins>
          </w:p>
        </w:tc>
      </w:tr>
      <w:tr>
        <w:trPr>
          <w:trHeight w:val="416" w:hRule="atLeast"/>
          <w:ins w:id="3157" w:author="mazhuangzhuang" w:date="2017-06-27T19:03:31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158" w:author="mazhuangzhuang" w:date="2017-06-27T19:03:31Z"/>
                <w:rFonts w:hint="default" w:asciiTheme="minorEastAsia" w:hAnsiTheme="minorEastAsia" w:cstheme="minorEastAsia"/>
                <w:szCs w:val="21"/>
              </w:rPr>
            </w:pPr>
            <w:ins w:id="3159" w:author="mazhuangzhuang" w:date="2017-06-27T19:05:05Z">
              <w:r>
                <w:rPr>
                  <w:rFonts w:hint="default" w:asciiTheme="minorEastAsia" w:hAnsiTheme="minorEastAsia" w:cstheme="minorEastAsia"/>
                  <w:szCs w:val="21"/>
                </w:rPr>
                <w:t>coinAlmost</w:t>
              </w:r>
            </w:ins>
            <w:ins w:id="3160" w:author="mazhuangzhuang" w:date="2017-06-27T19:05:09Z">
              <w:r>
                <w:rPr>
                  <w:rFonts w:hint="default" w:asciiTheme="minorEastAsia" w:hAnsiTheme="minorEastAsia" w:cstheme="minorEastAsia"/>
                  <w:szCs w:val="21"/>
                </w:rPr>
                <w:t>Full</w:t>
              </w:r>
            </w:ins>
            <w:ins w:id="3161" w:author="mazhuangzhuang" w:date="2017-06-27T19:05:05Z">
              <w:r>
                <w:rPr>
                  <w:rFonts w:hint="default" w:asciiTheme="minorEastAsia" w:hAnsiTheme="minorEastAsia" w:cstheme="minorEastAsia"/>
                  <w:szCs w:val="21"/>
                </w:rPr>
                <w:t>Size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62" w:author="mazhuangzhuang" w:date="2017-06-27T19:03:31Z"/>
                <w:rFonts w:hint="default" w:asciiTheme="minorEastAsia" w:hAnsiTheme="minorEastAsia" w:cstheme="minorEastAsia"/>
                <w:sz w:val="21"/>
                <w:szCs w:val="21"/>
              </w:rPr>
            </w:pPr>
            <w:ins w:id="3163" w:author="mazhuangzhuang" w:date="2017-06-27T19:12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64" w:author="mazhuangzhuang" w:date="2017-06-27T19:03:31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165" w:author="mazhuangzhuang" w:date="2017-06-27T19:17:0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硬币</w:t>
              </w:r>
            </w:ins>
            <w:ins w:id="3166" w:author="mazhuangzhuang" w:date="2017-06-27T19:17:0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将满</w:t>
              </w:r>
            </w:ins>
            <w:ins w:id="3167" w:author="mazhuangzhuang" w:date="2017-06-27T19:18:0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168" w:author="mazhuangzhuang" w:date="2017-06-27T19:18:0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3169" w:author="llf" w:date="2017-10-11T14:27:5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170" w:author="llf" w:date="2017-10-11T14:28:0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正</w:t>
              </w:r>
            </w:ins>
            <w:ins w:id="3171" w:author="llf" w:date="2017-10-11T14:28:0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整数</w:t>
              </w:r>
            </w:ins>
          </w:p>
        </w:tc>
      </w:tr>
      <w:tr>
        <w:trPr>
          <w:trHeight w:val="416" w:hRule="atLeast"/>
          <w:ins w:id="3172" w:author="mazhuangzhuang" w:date="2017-06-27T19:03:31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173" w:author="mazhuangzhuang" w:date="2017-06-27T19:03:31Z"/>
                <w:rFonts w:hint="default" w:asciiTheme="minorEastAsia" w:hAnsiTheme="minorEastAsia" w:cstheme="minorEastAsia"/>
                <w:szCs w:val="21"/>
              </w:rPr>
            </w:pPr>
            <w:ins w:id="3174" w:author="mazhuangzhuang" w:date="2017-06-27T19:05:36Z">
              <w:r>
                <w:rPr>
                  <w:rFonts w:hint="default" w:asciiTheme="minorEastAsia" w:hAnsiTheme="minorEastAsia" w:cstheme="minorEastAsia"/>
                  <w:szCs w:val="21"/>
                </w:rPr>
                <w:t>co</w:t>
              </w:r>
            </w:ins>
            <w:ins w:id="3175" w:author="mazhuangzhuang" w:date="2017-06-27T19:05:37Z">
              <w:r>
                <w:rPr>
                  <w:rFonts w:hint="default" w:asciiTheme="minorEastAsia" w:hAnsiTheme="minorEastAsia" w:cstheme="minorEastAsia"/>
                  <w:szCs w:val="21"/>
                </w:rPr>
                <w:t>in</w:t>
              </w:r>
            </w:ins>
            <w:ins w:id="3176" w:author="mazhuangzhuang" w:date="2017-06-27T19:05:38Z">
              <w:r>
                <w:rPr>
                  <w:rFonts w:hint="default" w:asciiTheme="minorEastAsia" w:hAnsiTheme="minorEastAsia" w:cstheme="minorEastAsia"/>
                  <w:szCs w:val="21"/>
                </w:rPr>
                <w:t>Fu</w:t>
              </w:r>
            </w:ins>
            <w:ins w:id="3177" w:author="mazhuangzhuang" w:date="2017-06-27T19:05:40Z">
              <w:r>
                <w:rPr>
                  <w:rFonts w:hint="default" w:asciiTheme="minorEastAsia" w:hAnsiTheme="minorEastAsia" w:cstheme="minorEastAsia"/>
                  <w:szCs w:val="21"/>
                </w:rPr>
                <w:t>ll</w:t>
              </w:r>
            </w:ins>
            <w:ins w:id="3178" w:author="mazhuangzhuang" w:date="2017-06-27T19:05:41Z">
              <w:r>
                <w:rPr>
                  <w:rFonts w:hint="default" w:asciiTheme="minorEastAsia" w:hAnsiTheme="minorEastAsia" w:cstheme="minorEastAsia"/>
                  <w:szCs w:val="21"/>
                </w:rPr>
                <w:t>S</w:t>
              </w:r>
            </w:ins>
            <w:ins w:id="3179" w:author="mazhuangzhuang" w:date="2017-06-27T19:05:42Z">
              <w:r>
                <w:rPr>
                  <w:rFonts w:hint="default" w:asciiTheme="minorEastAsia" w:hAnsiTheme="minorEastAsia" w:cstheme="minorEastAsia"/>
                  <w:szCs w:val="21"/>
                </w:rPr>
                <w:t>ize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80" w:author="mazhuangzhuang" w:date="2017-06-27T19:03:31Z"/>
                <w:rFonts w:hint="default" w:asciiTheme="minorEastAsia" w:hAnsiTheme="minorEastAsia" w:cstheme="minorEastAsia"/>
                <w:sz w:val="21"/>
                <w:szCs w:val="21"/>
              </w:rPr>
            </w:pPr>
            <w:ins w:id="3181" w:author="mazhuangzhuang" w:date="2017-06-27T19:12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182" w:author="mazhuangzhuang" w:date="2017-06-27T19:03:31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183" w:author="mazhuangzhuang" w:date="2017-06-27T19:17:0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硬币</w:t>
              </w:r>
            </w:ins>
            <w:ins w:id="3184" w:author="mazhuangzhuang" w:date="2017-06-27T19:17:1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满</w:t>
              </w:r>
            </w:ins>
            <w:ins w:id="3185" w:author="mazhuangzhuang" w:date="2017-06-27T19:18:3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186" w:author="mazhuangzhuang" w:date="2017-06-27T19:18:4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3187" w:author="llf" w:date="2017-10-11T14:28:0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188" w:author="llf" w:date="2017-10-11T14:28:0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正整数</w:t>
              </w:r>
            </w:ins>
          </w:p>
        </w:tc>
      </w:tr>
      <w:tr>
        <w:trPr>
          <w:trHeight w:val="416" w:hRule="atLeast"/>
          <w:ins w:id="3189" w:author="mazhuangzhuang" w:date="2017-06-27T19:03:32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190" w:author="mazhuangzhuang" w:date="2017-06-27T19:03:32Z"/>
                <w:rFonts w:hint="default" w:asciiTheme="minorEastAsia" w:hAnsiTheme="minorEastAsia" w:cstheme="minorEastAsia"/>
                <w:szCs w:val="21"/>
              </w:rPr>
            </w:pPr>
            <w:ins w:id="3191" w:author="mazhuangzhuang" w:date="2017-06-27T19:05:52Z">
              <w:r>
                <w:rPr>
                  <w:rFonts w:hint="default" w:asciiTheme="minorEastAsia" w:hAnsiTheme="minorEastAsia" w:cstheme="minorEastAsia"/>
                  <w:szCs w:val="21"/>
                </w:rPr>
                <w:t>b</w:t>
              </w:r>
            </w:ins>
            <w:ins w:id="3192" w:author="mazhuangzhuang" w:date="2017-06-27T19:05:53Z">
              <w:r>
                <w:rPr>
                  <w:rFonts w:hint="default" w:asciiTheme="minorEastAsia" w:hAnsiTheme="minorEastAsia" w:cstheme="minorEastAsia"/>
                  <w:szCs w:val="21"/>
                </w:rPr>
                <w:t>an</w:t>
              </w:r>
            </w:ins>
            <w:ins w:id="3193" w:author="mazhuangzhuang" w:date="2017-06-27T19:05:54Z">
              <w:r>
                <w:rPr>
                  <w:rFonts w:hint="default" w:asciiTheme="minorEastAsia" w:hAnsiTheme="minorEastAsia" w:cstheme="minorEastAsia"/>
                  <w:szCs w:val="21"/>
                </w:rPr>
                <w:t>kn</w:t>
              </w:r>
            </w:ins>
            <w:ins w:id="3194" w:author="mazhuangzhuang" w:date="2017-06-27T19:05:55Z">
              <w:r>
                <w:rPr>
                  <w:rFonts w:hint="default" w:asciiTheme="minorEastAsia" w:hAnsiTheme="minorEastAsia" w:cstheme="minorEastAsia"/>
                  <w:szCs w:val="21"/>
                </w:rPr>
                <w:t>ote</w:t>
              </w:r>
            </w:ins>
            <w:ins w:id="3195" w:author="mazhuangzhuang" w:date="2017-06-27T19:06:16Z">
              <w:r>
                <w:rPr>
                  <w:rFonts w:hint="default" w:asciiTheme="minorEastAsia" w:hAnsiTheme="minorEastAsia" w:cstheme="minorEastAsia"/>
                  <w:szCs w:val="21"/>
                </w:rPr>
                <w:t>Al</w:t>
              </w:r>
            </w:ins>
            <w:ins w:id="3196" w:author="mazhuangzhuang" w:date="2017-06-27T19:06:17Z">
              <w:r>
                <w:rPr>
                  <w:rFonts w:hint="default" w:asciiTheme="minorEastAsia" w:hAnsiTheme="minorEastAsia" w:cstheme="minorEastAsia"/>
                  <w:szCs w:val="21"/>
                </w:rPr>
                <w:t>most</w:t>
              </w:r>
            </w:ins>
            <w:ins w:id="3197" w:author="mazhuangzhuang" w:date="2017-06-27T19:06:19Z">
              <w:r>
                <w:rPr>
                  <w:rFonts w:hint="default" w:asciiTheme="minorEastAsia" w:hAnsiTheme="minorEastAsia" w:cstheme="minorEastAsia"/>
                  <w:szCs w:val="21"/>
                </w:rPr>
                <w:t>Full</w:t>
              </w:r>
            </w:ins>
            <w:ins w:id="3198" w:author="mazhuangzhuang" w:date="2017-06-27T19:10:16Z">
              <w:r>
                <w:rPr>
                  <w:rFonts w:hint="default" w:asciiTheme="minorEastAsia" w:hAnsiTheme="minorEastAsia" w:cstheme="minorEastAsia"/>
                  <w:szCs w:val="21"/>
                </w:rPr>
                <w:t>S</w:t>
              </w:r>
            </w:ins>
            <w:ins w:id="3199" w:author="mazhuangzhuang" w:date="2017-06-27T19:10:17Z">
              <w:r>
                <w:rPr>
                  <w:rFonts w:hint="default" w:asciiTheme="minorEastAsia" w:hAnsiTheme="minorEastAsia" w:cstheme="minorEastAsia"/>
                  <w:szCs w:val="21"/>
                </w:rPr>
                <w:t>iz</w:t>
              </w:r>
            </w:ins>
            <w:ins w:id="3200" w:author="mazhuangzhuang" w:date="2017-06-27T19:10:18Z">
              <w:r>
                <w:rPr>
                  <w:rFonts w:hint="default" w:asciiTheme="minorEastAsia" w:hAnsiTheme="minorEastAsia" w:cstheme="minorEastAsia"/>
                  <w:szCs w:val="21"/>
                </w:rPr>
                <w:t>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01" w:author="mazhuangzhuang" w:date="2017-06-27T19:03:32Z"/>
                <w:rFonts w:hint="default" w:asciiTheme="minorEastAsia" w:hAnsiTheme="minorEastAsia" w:cstheme="minorEastAsia"/>
                <w:sz w:val="21"/>
                <w:szCs w:val="21"/>
              </w:rPr>
            </w:pPr>
            <w:ins w:id="3202" w:author="mazhuangzhuang" w:date="2017-06-27T19:12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03" w:author="mazhuangzhuang" w:date="2017-06-27T19:03:32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204" w:author="mazhuangzhuang" w:date="2017-06-27T19:18:4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纸币</w:t>
              </w:r>
            </w:ins>
            <w:ins w:id="3205" w:author="mazhuangzhuang" w:date="2017-06-27T19:18:5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将</w:t>
              </w:r>
            </w:ins>
            <w:ins w:id="3206" w:author="mazhuangzhuang" w:date="2017-06-27T19:18:4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满</w:t>
              </w:r>
            </w:ins>
            <w:ins w:id="3207" w:author="mazhuangzhuang" w:date="2017-06-27T19:18:5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208" w:author="mazhuangzhuang" w:date="2017-06-27T19:18:4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3209" w:author="llf" w:date="2017-10-11T14:28:0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210" w:author="llf" w:date="2017-10-11T14:28:0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正整数</w:t>
              </w:r>
            </w:ins>
          </w:p>
        </w:tc>
      </w:tr>
      <w:tr>
        <w:trPr>
          <w:trHeight w:val="416" w:hRule="atLeast"/>
          <w:ins w:id="3211" w:author="mazhuangzhuang" w:date="2017-06-27T19:05:44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212" w:author="mazhuangzhuang" w:date="2017-06-27T19:05:44Z"/>
                <w:rFonts w:hint="default" w:asciiTheme="minorEastAsia" w:hAnsiTheme="minorEastAsia" w:cstheme="minorEastAsia"/>
                <w:szCs w:val="21"/>
              </w:rPr>
            </w:pPr>
            <w:ins w:id="3213" w:author="mazhuangzhuang" w:date="2017-06-27T19:06:24Z">
              <w:r>
                <w:rPr>
                  <w:rFonts w:hint="default" w:asciiTheme="minorEastAsia" w:hAnsiTheme="minorEastAsia" w:cstheme="minorEastAsia"/>
                  <w:szCs w:val="21"/>
                </w:rPr>
                <w:t>ban</w:t>
              </w:r>
            </w:ins>
            <w:ins w:id="3214" w:author="mazhuangzhuang" w:date="2017-06-27T19:06:25Z">
              <w:r>
                <w:rPr>
                  <w:rFonts w:hint="default" w:asciiTheme="minorEastAsia" w:hAnsiTheme="minorEastAsia" w:cstheme="minorEastAsia"/>
                  <w:szCs w:val="21"/>
                </w:rPr>
                <w:t>k</w:t>
              </w:r>
            </w:ins>
            <w:ins w:id="3215" w:author="mazhuangzhuang" w:date="2017-06-27T19:06:27Z">
              <w:r>
                <w:rPr>
                  <w:rFonts w:hint="default" w:asciiTheme="minorEastAsia" w:hAnsiTheme="minorEastAsia" w:cstheme="minorEastAsia"/>
                  <w:szCs w:val="21"/>
                </w:rPr>
                <w:t>note</w:t>
              </w:r>
            </w:ins>
            <w:ins w:id="3216" w:author="mazhuangzhuang" w:date="2017-06-27T19:06:29Z">
              <w:r>
                <w:rPr>
                  <w:rFonts w:hint="default" w:asciiTheme="minorEastAsia" w:hAnsiTheme="minorEastAsia" w:cstheme="minorEastAsia"/>
                  <w:szCs w:val="21"/>
                </w:rPr>
                <w:t>F</w:t>
              </w:r>
            </w:ins>
            <w:ins w:id="3217" w:author="mazhuangzhuang" w:date="2017-06-27T19:06:30Z">
              <w:r>
                <w:rPr>
                  <w:rFonts w:hint="default" w:asciiTheme="minorEastAsia" w:hAnsiTheme="minorEastAsia" w:cstheme="minorEastAsia"/>
                  <w:szCs w:val="21"/>
                </w:rPr>
                <w:t>ul</w:t>
              </w:r>
            </w:ins>
            <w:ins w:id="3218" w:author="mazhuangzhuang" w:date="2017-06-27T19:06:31Z">
              <w:r>
                <w:rPr>
                  <w:rFonts w:hint="default" w:asciiTheme="minorEastAsia" w:hAnsiTheme="minorEastAsia" w:cstheme="minorEastAsia"/>
                  <w:szCs w:val="21"/>
                </w:rPr>
                <w:t>l</w:t>
              </w:r>
            </w:ins>
            <w:ins w:id="3219" w:author="mazhuangzhuang" w:date="2017-06-27T19:09:54Z">
              <w:r>
                <w:rPr>
                  <w:rFonts w:hint="default" w:asciiTheme="minorEastAsia" w:hAnsiTheme="minorEastAsia" w:cstheme="minorEastAsia"/>
                  <w:szCs w:val="21"/>
                </w:rPr>
                <w:t>S</w:t>
              </w:r>
            </w:ins>
            <w:ins w:id="3220" w:author="mazhuangzhuang" w:date="2017-06-27T19:09:55Z">
              <w:r>
                <w:rPr>
                  <w:rFonts w:hint="default" w:asciiTheme="minorEastAsia" w:hAnsiTheme="minorEastAsia" w:cstheme="minorEastAsia"/>
                  <w:szCs w:val="21"/>
                </w:rPr>
                <w:t>ize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21" w:author="mazhuangzhuang" w:date="2017-06-27T19:05:44Z"/>
                <w:rFonts w:hint="default" w:asciiTheme="minorEastAsia" w:hAnsiTheme="minorEastAsia" w:cstheme="minorEastAsia"/>
                <w:sz w:val="21"/>
                <w:szCs w:val="21"/>
              </w:rPr>
            </w:pPr>
            <w:ins w:id="3222" w:author="mazhuangzhuang" w:date="2017-06-27T19:12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23" w:author="mazhuangzhuang" w:date="2017-06-27T19:05:44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224" w:author="mazhuangzhuang" w:date="2017-06-27T19:19:0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纸币满</w:t>
              </w:r>
            </w:ins>
            <w:ins w:id="3225" w:author="mazhuangzhuang" w:date="2017-06-27T19:19:0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226" w:author="mazhuangzhuang" w:date="2017-06-27T19:19:0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3227" w:author="llf" w:date="2017-10-11T14:28:1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228" w:author="llf" w:date="2017-10-11T14:28:1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正</w:t>
              </w:r>
            </w:ins>
            <w:ins w:id="3229" w:author="llf" w:date="2017-10-11T14:28:1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整数</w:t>
              </w:r>
            </w:ins>
          </w:p>
        </w:tc>
      </w:tr>
      <w:tr>
        <w:trPr>
          <w:trHeight w:val="416" w:hRule="atLeast"/>
          <w:ins w:id="3230" w:author="mazhuangzhuang" w:date="2017-06-27T19:06:37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231" w:author="mazhuangzhuang" w:date="2017-06-27T19:06:37Z"/>
                <w:rFonts w:hint="default" w:asciiTheme="minorEastAsia" w:hAnsiTheme="minorEastAsia" w:cstheme="minorEastAsia"/>
                <w:szCs w:val="21"/>
              </w:rPr>
            </w:pPr>
            <w:ins w:id="3232" w:author="mazhuangzhuang" w:date="2017-06-27T19:06:45Z">
              <w:r>
                <w:rPr>
                  <w:rFonts w:hint="default" w:asciiTheme="minorEastAsia" w:hAnsiTheme="minorEastAsia" w:cstheme="minorEastAsia"/>
                  <w:szCs w:val="21"/>
                </w:rPr>
                <w:t>ba</w:t>
              </w:r>
            </w:ins>
            <w:ins w:id="3233" w:author="mazhuangzhuang" w:date="2017-06-27T19:06:46Z">
              <w:r>
                <w:rPr>
                  <w:rFonts w:hint="default" w:asciiTheme="minorEastAsia" w:hAnsiTheme="minorEastAsia" w:cstheme="minorEastAsia"/>
                  <w:szCs w:val="21"/>
                </w:rPr>
                <w:t>nk</w:t>
              </w:r>
            </w:ins>
            <w:ins w:id="3234" w:author="mazhuangzhuang" w:date="2017-06-27T19:06:48Z">
              <w:r>
                <w:rPr>
                  <w:rFonts w:hint="default" w:asciiTheme="minorEastAsia" w:hAnsiTheme="minorEastAsia" w:cstheme="minorEastAsia"/>
                  <w:szCs w:val="21"/>
                </w:rPr>
                <w:t>note</w:t>
              </w:r>
            </w:ins>
            <w:ins w:id="3235" w:author="mazhuangzhuang" w:date="2017-06-27T19:06:49Z">
              <w:r>
                <w:rPr>
                  <w:rFonts w:hint="default" w:asciiTheme="minorEastAsia" w:hAnsiTheme="minorEastAsia" w:cstheme="minorEastAsia"/>
                  <w:szCs w:val="21"/>
                </w:rPr>
                <w:t>Al</w:t>
              </w:r>
            </w:ins>
            <w:ins w:id="3236" w:author="mazhuangzhuang" w:date="2017-06-27T19:06:50Z">
              <w:r>
                <w:rPr>
                  <w:rFonts w:hint="default" w:asciiTheme="minorEastAsia" w:hAnsiTheme="minorEastAsia" w:cstheme="minorEastAsia"/>
                  <w:szCs w:val="21"/>
                </w:rPr>
                <w:t>mos</w:t>
              </w:r>
            </w:ins>
            <w:ins w:id="3237" w:author="mazhuangzhuang" w:date="2017-06-27T19:06:51Z">
              <w:r>
                <w:rPr>
                  <w:rFonts w:hint="default" w:asciiTheme="minorEastAsia" w:hAnsiTheme="minorEastAsia" w:cstheme="minorEastAsia"/>
                  <w:szCs w:val="21"/>
                </w:rPr>
                <w:t>t</w:t>
              </w:r>
            </w:ins>
            <w:ins w:id="3238" w:author="mazhuangzhuang" w:date="2017-06-27T19:06:59Z">
              <w:r>
                <w:rPr>
                  <w:rFonts w:hint="default" w:asciiTheme="minorEastAsia" w:hAnsiTheme="minorEastAsia" w:cstheme="minorEastAsia"/>
                  <w:szCs w:val="21"/>
                </w:rPr>
                <w:t>Em</w:t>
              </w:r>
            </w:ins>
            <w:ins w:id="3239" w:author="mazhuangzhuang" w:date="2017-06-27T19:07:00Z">
              <w:r>
                <w:rPr>
                  <w:rFonts w:hint="default" w:asciiTheme="minorEastAsia" w:hAnsiTheme="minorEastAsia" w:cstheme="minorEastAsia"/>
                  <w:szCs w:val="21"/>
                </w:rPr>
                <w:t>pty</w:t>
              </w:r>
            </w:ins>
            <w:ins w:id="3240" w:author="mazhuangzhuang" w:date="2017-06-27T19:09:43Z">
              <w:r>
                <w:rPr>
                  <w:rFonts w:hint="default" w:asciiTheme="minorEastAsia" w:hAnsiTheme="minorEastAsia" w:cstheme="minorEastAsia"/>
                  <w:szCs w:val="21"/>
                </w:rPr>
                <w:t>Siz</w:t>
              </w:r>
            </w:ins>
            <w:ins w:id="3241" w:author="mazhuangzhuang" w:date="2017-06-27T19:09:44Z">
              <w:r>
                <w:rPr>
                  <w:rFonts w:hint="default" w:asciiTheme="minorEastAsia" w:hAnsiTheme="minorEastAsia" w:cstheme="minorEastAsia"/>
                  <w:szCs w:val="21"/>
                </w:rPr>
                <w:t>e</w:t>
              </w:r>
            </w:ins>
          </w:p>
        </w:tc>
        <w:tc>
          <w:tcPr>
            <w:tcW w:w="1350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42" w:author="mazhuangzhuang" w:date="2017-06-27T19:06:37Z"/>
                <w:rFonts w:hint="default" w:asciiTheme="minorEastAsia" w:hAnsiTheme="minorEastAsia" w:cstheme="minorEastAsia"/>
                <w:sz w:val="21"/>
                <w:szCs w:val="21"/>
              </w:rPr>
            </w:pPr>
            <w:ins w:id="3243" w:author="mazhuangzhuang" w:date="2017-06-27T19:12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753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44" w:author="mazhuangzhuang" w:date="2017-06-27T19:06:37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245" w:author="mazhuangzhuang" w:date="2017-06-27T19:19:1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纸币</w:t>
              </w:r>
            </w:ins>
            <w:ins w:id="3246" w:author="mazhuangzhuang" w:date="2017-06-27T19:19:1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将</w:t>
              </w:r>
            </w:ins>
            <w:ins w:id="3247" w:author="mazhuangzhuang" w:date="2017-06-27T19:19:2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空</w:t>
              </w:r>
            </w:ins>
            <w:ins w:id="3248" w:author="mazhuangzhuang" w:date="2017-06-27T19:19:1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249" w:author="mazhuangzhuang" w:date="2017-06-27T19:19:1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3250" w:author="llf" w:date="2017-10-11T14:28:1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251" w:author="llf" w:date="2017-10-11T14:28:1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正</w:t>
              </w:r>
            </w:ins>
            <w:ins w:id="3252" w:author="llf" w:date="2017-10-11T14:28:1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整数</w:t>
              </w:r>
            </w:ins>
          </w:p>
        </w:tc>
      </w:tr>
    </w:tbl>
    <w:p>
      <w:pPr>
        <w:outlineLvl w:val="9"/>
        <w:rPr>
          <w:rFonts w:hint="default"/>
        </w:rPr>
      </w:pPr>
    </w:p>
    <w:p>
      <w:pPr>
        <w:outlineLvl w:val="9"/>
        <w:rPr>
          <w:ins w:id="3254" w:author="yangmaoqiang" w:date="2017-07-25T16:44:53Z"/>
          <w:rFonts w:hint="default"/>
        </w:rPr>
        <w:pPrChange w:id="3253" w:author="yangmaoqiang" w:date="2017-07-25T16:45:20Z">
          <w:pPr>
            <w:outlineLvl w:val="1"/>
          </w:pPr>
        </w:pPrChange>
      </w:pPr>
    </w:p>
    <w:p>
      <w:pPr>
        <w:outlineLvl w:val="9"/>
        <w:rPr>
          <w:ins w:id="3256" w:author="yangmaoqiang" w:date="2017-07-25T16:44:53Z"/>
          <w:rFonts w:hint="default"/>
        </w:rPr>
        <w:pPrChange w:id="3255" w:author="yangmaoqiang" w:date="2017-07-25T16:45:20Z">
          <w:pPr>
            <w:outlineLvl w:val="1"/>
          </w:pPr>
        </w:pPrChange>
      </w:pPr>
    </w:p>
    <w:p>
      <w:pPr>
        <w:outlineLvl w:val="9"/>
        <w:rPr>
          <w:ins w:id="3258" w:author="yangmaoqiang" w:date="2017-07-25T16:44:54Z"/>
          <w:rFonts w:hint="default"/>
        </w:rPr>
        <w:pPrChange w:id="3257" w:author="yangmaoqiang" w:date="2017-07-25T16:45:20Z">
          <w:pPr>
            <w:outlineLvl w:val="1"/>
          </w:pPr>
        </w:pPrChange>
      </w:pPr>
    </w:p>
    <w:p>
      <w:pPr>
        <w:outlineLvl w:val="9"/>
        <w:rPr>
          <w:ins w:id="3260" w:author="yangmaoqiang" w:date="2017-07-25T16:45:26Z"/>
          <w:rFonts w:hint="default" w:asciiTheme="minorEastAsia" w:hAnsiTheme="minorEastAsia" w:cstheme="minorEastAsia"/>
          <w:szCs w:val="21"/>
        </w:rPr>
        <w:pPrChange w:id="3259" w:author="yangmaoqiang" w:date="2017-07-25T16:45:20Z">
          <w:pPr>
            <w:outlineLvl w:val="1"/>
          </w:pPr>
        </w:pPrChange>
      </w:pPr>
      <w:ins w:id="3261" w:author="yangmaoqiang" w:date="2017-07-25T16:45:22Z">
        <w:r>
          <w:rPr>
            <w:rFonts w:hint="default" w:asciiTheme="minorEastAsia" w:hAnsiTheme="minorEastAsia" w:cstheme="minorEastAsia"/>
            <w:szCs w:val="21"/>
          </w:rPr>
          <w:t>enableTicketType</w:t>
        </w:r>
      </w:ins>
      <w:ins w:id="3262" w:author="yangmaoqiang" w:date="2017-07-25T16:45:26Z">
        <w:r>
          <w:rPr>
            <w:rFonts w:hint="default" w:asciiTheme="minorEastAsia" w:hAnsiTheme="minorEastAsia" w:cstheme="minorEastAsia"/>
            <w:szCs w:val="21"/>
          </w:rPr>
          <w:t>说明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1058"/>
        <w:gridCol w:w="4045"/>
      </w:tblGrid>
      <w:tr>
        <w:trPr>
          <w:ins w:id="3263" w:author="yangmaoqiang" w:date="2017-07-25T16:45:44Z"/>
        </w:trPr>
        <w:tc>
          <w:tcPr>
            <w:tcW w:w="306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264" w:author="yangmaoqiang" w:date="2017-07-25T16:45:44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265" w:author="yangmaoqiang" w:date="2017-07-25T16:45:44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3266" w:author="yangmaoqiang" w:date="2017-07-25T16:45:44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105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267" w:author="yangmaoqiang" w:date="2017-07-25T16:45:44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268" w:author="yangmaoqiang" w:date="2017-07-25T16:45:44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404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269" w:author="yangmaoqiang" w:date="2017-07-25T16:45:44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270" w:author="yangmaoqiang" w:date="2017-07-25T16:45:44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3271" w:author="yangmaoqiang" w:date="2017-07-25T16:45:44Z"/>
        </w:trPr>
        <w:tc>
          <w:tcPr>
            <w:tcW w:w="306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72" w:author="yangmaoqiang" w:date="2017-07-25T16:45:44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manufacture</w:t>
            </w:r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73" w:author="yangmaoqiang" w:date="2017-07-25T16:45:44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74" w:author="yangmaoqiang" w:date="2017-07-25T16:45:44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制造商代码</w:t>
            </w:r>
          </w:p>
        </w:tc>
      </w:tr>
      <w:tr>
        <w:trPr>
          <w:trHeight w:val="416" w:hRule="atLeast"/>
          <w:ins w:id="3275" w:author="yangmaoqiang" w:date="2017-07-25T16:45:44Z"/>
        </w:trPr>
        <w:tc>
          <w:tcPr>
            <w:tcW w:w="306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76" w:author="yangmaoqiang" w:date="2017-07-25T16:45:44Z"/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cityCode</w:t>
            </w:r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77" w:author="yangmaoqiang" w:date="2017-07-25T16:45:4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78" w:author="yangmaoqiang" w:date="2017-07-25T16:45:44Z"/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城市代码</w:t>
            </w:r>
          </w:p>
        </w:tc>
      </w:tr>
      <w:tr>
        <w:trPr>
          <w:trHeight w:val="416" w:hRule="atLeast"/>
          <w:ins w:id="3279" w:author="yangmaoqiang" w:date="2017-07-25T16:45:44Z"/>
        </w:trPr>
        <w:tc>
          <w:tcPr>
            <w:tcW w:w="306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0" w:author="yangmaoqiang" w:date="2017-07-25T16:45:44Z"/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issuer</w:t>
            </w:r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1" w:author="yangmaoqiang" w:date="2017-07-25T16:45:4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2" w:author="yangmaoqiang" w:date="2017-07-25T16:45:44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发行商</w:t>
            </w:r>
          </w:p>
        </w:tc>
      </w:tr>
      <w:tr>
        <w:trPr>
          <w:trHeight w:val="416" w:hRule="atLeast"/>
          <w:ins w:id="3283" w:author="yangmaoqiang" w:date="2017-07-25T16:45:44Z"/>
        </w:trPr>
        <w:tc>
          <w:tcPr>
            <w:tcW w:w="306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4" w:author="yangmaoqiang" w:date="2017-07-25T16:45:44Z"/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ticketType</w:t>
            </w:r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5" w:author="yangmaoqiang" w:date="2017-07-25T16:45:4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6" w:author="yangmaoqiang" w:date="2017-07-25T16:45:44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票种类型</w:t>
            </w:r>
          </w:p>
        </w:tc>
      </w:tr>
      <w:tr>
        <w:trPr>
          <w:trHeight w:val="416" w:hRule="atLeast"/>
          <w:ins w:id="3287" w:author="yangmaoqiang" w:date="2017-07-25T16:45:44Z"/>
        </w:trPr>
        <w:tc>
          <w:tcPr>
            <w:tcW w:w="306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8" w:author="yangmaoqiang" w:date="2017-07-25T16:45:44Z"/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mediaType</w:t>
            </w:r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89" w:author="yangmaoqiang" w:date="2017-07-25T16:45:4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290" w:author="yangmaoqiang" w:date="2017-07-25T16:45:44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卡介质类型</w:t>
            </w:r>
          </w:p>
        </w:tc>
      </w:tr>
    </w:tbl>
    <w:p>
      <w:pPr>
        <w:outlineLvl w:val="9"/>
        <w:rPr>
          <w:ins w:id="3292" w:author="yangmaoqiang" w:date="2017-07-25T16:44:54Z"/>
          <w:rFonts w:hint="default" w:asciiTheme="minorEastAsia" w:hAnsiTheme="minorEastAsia" w:cstheme="minorEastAsia"/>
          <w:szCs w:val="21"/>
        </w:rPr>
        <w:pPrChange w:id="3291" w:author="yangmaoqiang" w:date="2017-07-25T16:45:20Z">
          <w:pPr>
            <w:outlineLvl w:val="1"/>
          </w:pPr>
        </w:pPrChange>
      </w:pPr>
    </w:p>
    <w:p>
      <w:pPr>
        <w:outlineLvl w:val="9"/>
        <w:rPr>
          <w:ins w:id="3294" w:author="yangmaoqiang" w:date="2017-07-25T16:44:54Z"/>
          <w:rFonts w:hint="default"/>
        </w:rPr>
        <w:pPrChange w:id="3293" w:author="yangmaoqiang" w:date="2017-07-25T16:45:20Z">
          <w:pPr>
            <w:outlineLvl w:val="1"/>
          </w:pPr>
        </w:pPrChange>
      </w:pPr>
    </w:p>
    <w:p>
      <w:pPr>
        <w:outlineLvl w:val="1"/>
        <w:rPr>
          <w:rFonts w:hint="default"/>
        </w:rPr>
      </w:pPr>
      <w:r>
        <w:rPr>
          <w:rFonts w:hint="default"/>
        </w:rPr>
        <w:t>2.8 BOM参数</w:t>
      </w:r>
    </w:p>
    <w:p>
      <w:pPr>
        <w:ind w:firstLine="0" w:firstLineChars="0"/>
        <w:rPr>
          <w:ins w:id="3295" w:author="mazhuangzhuang" w:date="2017-06-05T11:03:20Z"/>
          <w:rFonts w:hint="eastAsia"/>
        </w:rPr>
      </w:pPr>
      <w:ins w:id="3296" w:author="mazhuangzhuang" w:date="2017-06-05T11:03:20Z">
        <w:r>
          <w:rPr>
            <w:rFonts w:hint="eastAsia"/>
          </w:rPr>
          <w:t>{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297" w:author="mazhuangzhuang" w:date="2017-06-05T20:02:42Z"/>
          <w:rFonts w:hint="default"/>
        </w:rPr>
      </w:pPr>
      <w:ins w:id="3298" w:author="mazhuangzhuang" w:date="2017-06-05T11:03:20Z">
        <w:r>
          <w:rPr>
            <w:rFonts w:hint="default"/>
          </w:rPr>
          <w:t>"</w:t>
        </w:r>
      </w:ins>
      <w:ins w:id="3299" w:author="mazhuangzhuang" w:date="2017-06-05T11:03:20Z">
        <w:r>
          <w:rPr>
            <w:rFonts w:hint="default" w:asciiTheme="minorEastAsia" w:hAnsiTheme="minorEastAsia" w:eastAsiaTheme="minorEastAsia" w:cstheme="minorEastAsia"/>
            <w:sz w:val="21"/>
            <w:szCs w:val="21"/>
          </w:rPr>
          <w:t>autoLogoutTime</w:t>
        </w:r>
      </w:ins>
      <w:ins w:id="3300" w:author="mazhuangzhuang" w:date="2017-06-05T11:03:20Z">
        <w:r>
          <w:rPr>
            <w:rFonts w:hint="default"/>
          </w:rPr>
          <w:t>":11</w:t>
        </w:r>
      </w:ins>
      <w:ins w:id="3301" w:author="mazhuangzhuang" w:date="2017-06-05T20:04:32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302" w:author="mazhuangzhuang" w:date="2017-06-07T16:43:34Z"/>
          <w:rFonts w:hint="default"/>
        </w:rPr>
      </w:pPr>
      <w:ins w:id="3303" w:author="mazhuangzhuang" w:date="2017-06-05T20:02:44Z">
        <w:r>
          <w:rPr>
            <w:rFonts w:hint="default"/>
          </w:rPr>
          <w:t>"</w:t>
        </w:r>
      </w:ins>
      <w:ins w:id="3304" w:author="mazhuangzhuang" w:date="2017-06-05T20:02:47Z">
        <w:r>
          <w:rPr>
            <w:rFonts w:hint="default"/>
          </w:rPr>
          <w:t>lo</w:t>
        </w:r>
      </w:ins>
      <w:ins w:id="3305" w:author="mazhuangzhuang" w:date="2017-06-05T20:02:49Z">
        <w:r>
          <w:rPr>
            <w:rFonts w:hint="default"/>
          </w:rPr>
          <w:t>gin</w:t>
        </w:r>
      </w:ins>
      <w:ins w:id="3306" w:author="mazhuangzhuang" w:date="2017-06-05T20:02:50Z">
        <w:r>
          <w:rPr>
            <w:rFonts w:hint="default"/>
          </w:rPr>
          <w:t>Fa</w:t>
        </w:r>
      </w:ins>
      <w:ins w:id="3307" w:author="mazhuangzhuang" w:date="2017-06-05T20:02:51Z">
        <w:r>
          <w:rPr>
            <w:rFonts w:hint="default"/>
          </w:rPr>
          <w:t>i</w:t>
        </w:r>
      </w:ins>
      <w:ins w:id="3308" w:author="mazhuangzhuang" w:date="2017-06-05T20:02:52Z">
        <w:r>
          <w:rPr>
            <w:rFonts w:hint="default"/>
          </w:rPr>
          <w:t>led</w:t>
        </w:r>
      </w:ins>
      <w:ins w:id="3309" w:author="mazhuangzhuang" w:date="2017-06-05T20:02:57Z">
        <w:r>
          <w:rPr>
            <w:rFonts w:hint="default"/>
          </w:rPr>
          <w:t>W</w:t>
        </w:r>
      </w:ins>
      <w:ins w:id="3310" w:author="mazhuangzhuang" w:date="2017-06-05T20:02:58Z">
        <w:r>
          <w:rPr>
            <w:rFonts w:hint="default"/>
          </w:rPr>
          <w:t>a</w:t>
        </w:r>
      </w:ins>
      <w:ins w:id="3311" w:author="mazhuangzhuang" w:date="2017-06-05T20:02:59Z">
        <w:r>
          <w:rPr>
            <w:rFonts w:hint="default"/>
          </w:rPr>
          <w:t>rni</w:t>
        </w:r>
      </w:ins>
      <w:ins w:id="3312" w:author="mazhuangzhuang" w:date="2017-06-05T20:03:00Z">
        <w:r>
          <w:rPr>
            <w:rFonts w:hint="default"/>
          </w:rPr>
          <w:t>ng</w:t>
        </w:r>
      </w:ins>
      <w:ins w:id="3313" w:author="mazhuangzhuang" w:date="2017-06-05T20:02:54Z">
        <w:r>
          <w:rPr>
            <w:rFonts w:hint="default"/>
          </w:rPr>
          <w:t>"</w:t>
        </w:r>
      </w:ins>
      <w:ins w:id="3314" w:author="mazhuangzhuang" w:date="2017-06-05T20:03:02Z">
        <w:r>
          <w:rPr>
            <w:rFonts w:hint="default"/>
          </w:rPr>
          <w:t>:</w:t>
        </w:r>
      </w:ins>
      <w:ins w:id="3315" w:author="mazhuangzhuang" w:date="2017-06-05T20:03:07Z">
        <w:r>
          <w:rPr>
            <w:rFonts w:hint="default"/>
          </w:rPr>
          <w:t>1</w:t>
        </w:r>
      </w:ins>
      <w:ins w:id="3316" w:author="mazhuangzhuang" w:date="2017-06-07T16:43:33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317" w:author="mazhuangzhuang" w:date="2017-06-07T16:43:34Z"/>
          <w:rFonts w:hint="default" w:asciiTheme="minorEastAsia" w:hAnsiTheme="minorEastAsia" w:cstheme="minorEastAsia"/>
          <w:szCs w:val="21"/>
        </w:rPr>
      </w:pPr>
      <w:ins w:id="3318" w:author="mazhuangzhuang" w:date="2017-06-07T16:43:34Z">
        <w:r>
          <w:rPr>
            <w:rFonts w:hint="default"/>
          </w:rPr>
          <w:t>"</w:t>
        </w:r>
      </w:ins>
      <w:ins w:id="3319" w:author="mazhuangzhuang" w:date="2017-06-07T16:43:34Z">
        <w:r>
          <w:rPr>
            <w:rFonts w:hint="default" w:asciiTheme="minorEastAsia" w:hAnsiTheme="minorEastAsia" w:cstheme="minorEastAsia"/>
            <w:szCs w:val="21"/>
          </w:rPr>
          <w:t>enableTicketType":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320" w:author="mazhuangzhuang" w:date="2017-06-07T16:43:34Z"/>
          <w:rFonts w:hint="default" w:asciiTheme="minorEastAsia" w:hAnsiTheme="minorEastAsia" w:cstheme="minorEastAsia"/>
          <w:szCs w:val="21"/>
        </w:rPr>
      </w:pPr>
      <w:ins w:id="3321" w:author="mazhuangzhuang" w:date="2017-06-07T16:43:34Z">
        <w:r>
          <w:rPr>
            <w:rFonts w:hint="default" w:asciiTheme="minorEastAsia" w:hAnsiTheme="minorEastAsia" w:cstheme="minorEastAsia"/>
            <w:szCs w:val="21"/>
          </w:rPr>
          <w:t>[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322" w:author="mazhuangzhuang" w:date="2017-06-07T16:43:34Z"/>
          <w:rFonts w:hint="default" w:asciiTheme="minorEastAsia" w:hAnsiTheme="minorEastAsia" w:cstheme="minorEastAsia"/>
          <w:szCs w:val="21"/>
        </w:rPr>
      </w:pPr>
      <w:ins w:id="3323" w:author="mazhuangzhuang" w:date="2017-06-07T16:43:34Z">
        <w:r>
          <w:rPr>
            <w:rFonts w:hint="default" w:asciiTheme="minorEastAsia" w:hAnsiTheme="minorEastAsia" w:cstheme="minorEastAsia"/>
            <w:szCs w:val="21"/>
          </w:rPr>
          <w:t>{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24" w:author="mazhuangzhuang" w:date="2017-06-08T17:04:32Z"/>
          <w:rFonts w:hint="default"/>
        </w:rPr>
      </w:pPr>
      <w:ins w:id="3325" w:author="mazhuangzhuang" w:date="2017-06-08T17:04:32Z">
        <w:r>
          <w:rPr>
            <w:rFonts w:hint="default"/>
          </w:rPr>
          <w:t>"manufacture":0,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26" w:author="mazhuangzhuang" w:date="2017-06-08T17:04:32Z"/>
          <w:rFonts w:hint="default"/>
        </w:rPr>
      </w:pPr>
      <w:ins w:id="3327" w:author="mazhuangzhuang" w:date="2017-06-08T17:04:32Z">
        <w:r>
          <w:rPr>
            <w:rFonts w:hint="default"/>
          </w:rPr>
          <w:t>"cityCode":1,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28" w:author="mazhuangzhuang" w:date="2017-06-08T17:04:32Z"/>
          <w:rFonts w:hint="default"/>
        </w:rPr>
      </w:pPr>
      <w:ins w:id="3329" w:author="mazhuangzhuang" w:date="2017-06-08T17:04:32Z">
        <w:r>
          <w:rPr>
            <w:rFonts w:hint="default"/>
          </w:rPr>
          <w:t>"issuer":0,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30" w:author="mazhuangzhuang" w:date="2017-06-08T17:04:32Z"/>
          <w:rFonts w:hint="default"/>
        </w:rPr>
      </w:pPr>
      <w:ins w:id="3331" w:author="mazhuangzhuang" w:date="2017-06-08T17:04:32Z">
        <w:r>
          <w:rPr>
            <w:rFonts w:hint="default"/>
          </w:rPr>
          <w:t>"ticketType":0,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32" w:author="mazhuangzhuang" w:date="2017-06-08T17:04:32Z"/>
          <w:rFonts w:hint="default"/>
        </w:rPr>
      </w:pPr>
      <w:ins w:id="3333" w:author="mazhuangzhuang" w:date="2017-06-08T17:04:32Z">
        <w:r>
          <w:rPr>
            <w:rFonts w:hint="default"/>
          </w:rPr>
          <w:t>"name":"",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34" w:author="mazhuangzhuang" w:date="2017-06-08T17:04:32Z"/>
          <w:rFonts w:hint="default"/>
        </w:rPr>
      </w:pPr>
      <w:ins w:id="3335" w:author="mazhuangzhuang" w:date="2017-06-08T17:04:32Z">
        <w:r>
          <w:rPr>
            <w:rFonts w:hint="default"/>
          </w:rPr>
          <w:t>"mediaType":0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336" w:author="mazhuangzhuang" w:date="2017-06-07T16:43:34Z"/>
          <w:rFonts w:hint="default" w:asciiTheme="minorEastAsia" w:hAnsiTheme="minorEastAsia" w:cstheme="minorEastAsia"/>
          <w:szCs w:val="21"/>
        </w:rPr>
      </w:pPr>
      <w:ins w:id="3337" w:author="mazhuangzhuang" w:date="2017-06-07T16:43:34Z">
        <w:r>
          <w:rPr>
            <w:rFonts w:hint="default" w:asciiTheme="minorEastAsia" w:hAnsiTheme="minorEastAsia" w:cstheme="minorEastAsia"/>
            <w:szCs w:val="21"/>
          </w:rPr>
          <w:t>}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338" w:author="llf" w:date="2017-07-26T15:43:05Z"/>
          <w:rFonts w:hint="default" w:asciiTheme="minorEastAsia" w:hAnsiTheme="minorEastAsia" w:cstheme="minorEastAsia"/>
          <w:szCs w:val="21"/>
        </w:rPr>
      </w:pPr>
      <w:ins w:id="3339" w:author="mazhuangzhuang" w:date="2017-06-07T16:43:34Z">
        <w:r>
          <w:rPr>
            <w:rFonts w:hint="default" w:asciiTheme="minorEastAsia" w:hAnsiTheme="minorEastAsia" w:cstheme="minorEastAsia"/>
            <w:szCs w:val="21"/>
          </w:rPr>
          <w:t>]</w:t>
        </w:r>
      </w:ins>
      <w:ins w:id="3340" w:author="llf" w:date="2017-07-26T15:43:04Z">
        <w:r>
          <w:rPr>
            <w:rFonts w:hint="default" w:asciiTheme="minorEastAsia" w:hAnsiTheme="minorEastAsia" w:cstheme="minorEastAsia"/>
            <w:szCs w:val="21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341" w:author="llf" w:date="2017-07-26T15:43:58Z"/>
          <w:rFonts w:hint="default"/>
        </w:rPr>
      </w:pPr>
      <w:ins w:id="3342" w:author="llf" w:date="2017-07-26T15:43:53Z">
        <w:r>
          <w:rPr>
            <w:rFonts w:hint="default"/>
          </w:rPr>
          <w:t>"</w:t>
        </w:r>
      </w:ins>
      <w:ins w:id="3343" w:author="llf" w:date="2017-07-26T15:43:42Z">
        <w:r>
          <w:rPr>
            <w:rFonts w:asciiTheme="minorEastAsia" w:hAnsiTheme="minorEastAsia" w:eastAsiaTheme="minorEastAsia" w:cstheme="minorEastAsia"/>
            <w:szCs w:val="21"/>
            <w:lang w:bidi="ar"/>
          </w:rPr>
          <w:t>replacementTicket</w:t>
        </w:r>
      </w:ins>
      <w:ins w:id="3344" w:author="llf" w:date="2017-07-26T15:43:57Z">
        <w:r>
          <w:rPr>
            <w:rFonts w:hint="default"/>
          </w:rPr>
          <w:t>"</w:t>
        </w:r>
      </w:ins>
      <w:ins w:id="3345" w:author="llf" w:date="2017-07-26T15:43:58Z">
        <w:r>
          <w:rPr>
            <w:rFonts w:hint="default"/>
          </w:rPr>
          <w:t>: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346" w:author="llf" w:date="2017-07-26T15:44:02Z"/>
          <w:rFonts w:hint="default"/>
        </w:rPr>
      </w:pPr>
      <w:ins w:id="3347" w:author="llf" w:date="2017-07-26T15:43:59Z">
        <w:r>
          <w:rPr>
            <w:rFonts w:hint="default"/>
          </w:rPr>
          <w:t>{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48" w:author="llf" w:date="2017-07-26T15:44:09Z"/>
          <w:rFonts w:hint="default"/>
        </w:rPr>
      </w:pPr>
      <w:ins w:id="3349" w:author="llf" w:date="2017-07-26T15:44:09Z">
        <w:r>
          <w:rPr>
            <w:rFonts w:hint="default"/>
          </w:rPr>
          <w:t>"manufacture":0,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50" w:author="llf" w:date="2017-07-26T15:44:09Z"/>
          <w:rFonts w:hint="default"/>
        </w:rPr>
      </w:pPr>
      <w:ins w:id="3351" w:author="llf" w:date="2017-07-26T15:44:09Z">
        <w:r>
          <w:rPr>
            <w:rFonts w:hint="default"/>
          </w:rPr>
          <w:t>"cityCode":1,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52" w:author="llf" w:date="2017-07-26T15:44:09Z"/>
          <w:rFonts w:hint="default"/>
        </w:rPr>
      </w:pPr>
      <w:ins w:id="3353" w:author="llf" w:date="2017-07-26T15:44:09Z">
        <w:r>
          <w:rPr>
            <w:rFonts w:hint="default"/>
          </w:rPr>
          <w:t>"issuer":0,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54" w:author="llf" w:date="2017-07-26T15:44:09Z"/>
          <w:rFonts w:hint="default"/>
        </w:rPr>
      </w:pPr>
      <w:ins w:id="3355" w:author="llf" w:date="2017-07-26T15:44:09Z">
        <w:r>
          <w:rPr>
            <w:rFonts w:hint="default"/>
          </w:rPr>
          <w:t>"ticketType":0,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56" w:author="llf" w:date="2017-07-26T15:44:09Z"/>
          <w:rFonts w:hint="default"/>
        </w:rPr>
      </w:pPr>
      <w:ins w:id="3357" w:author="llf" w:date="2017-07-26T15:44:09Z">
        <w:r>
          <w:rPr>
            <w:rFonts w:hint="default"/>
          </w:rPr>
          <w:t>"name":"",</w:t>
        </w:r>
      </w:ins>
    </w:p>
    <w:p>
      <w:pPr>
        <w:spacing w:beforeLines="0" w:afterLines="0" w:line="360" w:lineRule="exact"/>
        <w:ind w:left="1260" w:leftChars="0" w:firstLine="0" w:firstLineChars="0"/>
        <w:rPr>
          <w:ins w:id="3359" w:author="llf" w:date="2017-07-26T15:44:00Z"/>
          <w:rFonts w:hint="default"/>
        </w:rPr>
        <w:pPrChange w:id="3358" w:author="llf" w:date="2017-07-26T15:44:12Z">
          <w:pPr>
            <w:spacing w:beforeLines="0" w:afterLines="0" w:line="360" w:lineRule="exact"/>
            <w:ind w:left="420" w:leftChars="0" w:firstLine="0" w:firstLineChars="0"/>
          </w:pPr>
        </w:pPrChange>
      </w:pPr>
      <w:ins w:id="3360" w:author="llf" w:date="2017-07-26T15:44:09Z">
        <w:r>
          <w:rPr>
            <w:rFonts w:hint="default"/>
          </w:rPr>
          <w:t>"mediaType":0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361" w:author="mazhuangzhuang" w:date="2017-06-05T11:03:20Z"/>
          <w:rFonts w:hint="default"/>
        </w:rPr>
      </w:pPr>
      <w:ins w:id="3362" w:author="llf" w:date="2017-07-26T15:44:01Z">
        <w:r>
          <w:rPr>
            <w:rFonts w:hint="default"/>
          </w:rPr>
          <w:t>}</w:t>
        </w:r>
      </w:ins>
    </w:p>
    <w:p>
      <w:pPr>
        <w:rPr>
          <w:ins w:id="3363" w:author="mazhuangzhuang" w:date="2017-06-05T11:03:20Z"/>
          <w:rFonts w:hint="eastAsia"/>
        </w:rPr>
      </w:pPr>
      <w:ins w:id="3364" w:author="mazhuangzhuang" w:date="2017-06-05T11:03:20Z">
        <w:r>
          <w:rPr>
            <w:rFonts w:hint="eastAsia"/>
          </w:rPr>
          <w:t>}</w:t>
        </w:r>
      </w:ins>
    </w:p>
    <w:p>
      <w:pPr>
        <w:rPr>
          <w:rFonts w:hint="default"/>
          <w:b/>
          <w:bCs/>
        </w:rPr>
      </w:pPr>
      <w:ins w:id="3365" w:author="mazhuangzhuang" w:date="2017-06-05T11:03:41Z">
        <w:r>
          <w:rPr>
            <w:rFonts w:hint="default"/>
            <w:b/>
            <w:bCs/>
          </w:rPr>
          <w:t>参数</w:t>
        </w:r>
      </w:ins>
      <w:r>
        <w:rPr>
          <w:rFonts w:hint="default"/>
          <w:b/>
          <w:bCs/>
        </w:rPr>
        <w:t>说明</w:t>
      </w: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1058"/>
        <w:gridCol w:w="4045"/>
      </w:tblGrid>
      <w:tr>
        <w:tc>
          <w:tcPr>
            <w:tcW w:w="306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05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404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autoLogoutTime</w:t>
            </w:r>
          </w:p>
        </w:tc>
        <w:tc>
          <w:tcPr>
            <w:tcW w:w="1058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整型数</w:t>
            </w:r>
          </w:p>
        </w:tc>
        <w:tc>
          <w:tcPr>
            <w:tcW w:w="4045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366" w:author="mazhuangzhuang" w:date="2017-06-05T20:02:1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无人</w:t>
              </w:r>
            </w:ins>
            <w:ins w:id="3367" w:author="mazhuangzhuang" w:date="2017-06-05T20:02:1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操作</w:t>
              </w:r>
            </w:ins>
            <w:ins w:id="3368" w:author="mazhuangzhuang" w:date="2017-06-05T20:02:1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自</w:t>
              </w:r>
            </w:ins>
            <w:ins w:id="3369" w:author="mazhuangzhuang" w:date="2017-06-05T20:02:1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动</w:t>
              </w:r>
            </w:ins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注销时间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，秒数</w:t>
            </w:r>
            <w:ins w:id="3370" w:author="llf" w:date="2017-10-11T14:55:2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371" w:author="llf" w:date="2017-10-11T14:55:2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参考</w:t>
              </w:r>
            </w:ins>
            <w:ins w:id="3372" w:author="llf" w:date="2017-10-11T14:55:3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取</w:t>
              </w:r>
            </w:ins>
            <w:ins w:id="3373" w:author="llf" w:date="2017-10-11T14:55:3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值</w:t>
              </w:r>
            </w:ins>
            <w:ins w:id="3374" w:author="llf" w:date="2017-10-11T14:55:3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范围</w:t>
              </w:r>
            </w:ins>
            <w:ins w:id="3375" w:author="llf" w:date="2017-10-11T14:55:3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6</w:t>
              </w:r>
            </w:ins>
            <w:ins w:id="3376" w:author="llf" w:date="2017-10-11T14:55:3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0～</w:t>
              </w:r>
            </w:ins>
            <w:ins w:id="3377" w:author="llf" w:date="2017-10-11T14:55:3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36</w:t>
              </w:r>
            </w:ins>
            <w:ins w:id="3378" w:author="llf" w:date="2017-10-11T14:55:3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00</w:t>
              </w:r>
            </w:ins>
          </w:p>
        </w:tc>
      </w:tr>
      <w:tr>
        <w:trPr>
          <w:trHeight w:val="416" w:hRule="atLeast"/>
          <w:ins w:id="3379" w:author="mazhuangzhuang" w:date="2017-06-05T20:03:10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380" w:author="mazhuangzhuang" w:date="2017-06-05T20:03:10Z"/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381" w:author="mazhuangzhuang" w:date="2017-06-05T20:03:17Z">
              <w:r>
                <w:rPr>
                  <w:rFonts w:hint="eastAsia" w:asciiTheme="minorEastAsia" w:hAnsiTheme="minorEastAsia" w:cstheme="minorEastAsia"/>
                  <w:szCs w:val="21"/>
                  <w:rPrChange w:id="3382" w:author="mazhuangzhuang" w:date="2017-06-05T20:04:42Z">
                    <w:rPr>
                      <w:rFonts w:hint="default"/>
                    </w:rPr>
                  </w:rPrChange>
                </w:rPr>
                <w:t>loginFailedWarning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383" w:author="mazhuangzhuang" w:date="2017-06-05T20:03:10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384" w:author="mazhuangzhuang" w:date="2017-06-05T20:03:19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385" w:author="llf" w:date="2017-10-11T14:55:44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386" w:author="mazhuangzhuang" w:date="2017-06-05T20:03:2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登录</w:t>
              </w:r>
            </w:ins>
            <w:ins w:id="3387" w:author="mazhuangzhuang" w:date="2017-06-05T20:03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失败</w:t>
              </w:r>
            </w:ins>
            <w:ins w:id="3388" w:author="mazhuangzhuang" w:date="2017-06-05T20:04:0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最大次</w:t>
              </w:r>
            </w:ins>
            <w:ins w:id="3389" w:author="mazhuangzhuang" w:date="2017-06-05T20:04:0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</w:t>
              </w:r>
            </w:ins>
            <w:ins w:id="3390" w:author="mazhuangzhuang" w:date="2017-06-05T20:04:0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3391" w:author="mazhuangzhuang" w:date="2017-06-05T20:04:1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超过</w:t>
              </w:r>
            </w:ins>
            <w:ins w:id="3392" w:author="mazhuangzhuang" w:date="2017-06-05T20:04:1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最大</w:t>
              </w:r>
            </w:ins>
            <w:ins w:id="3393" w:author="mazhuangzhuang" w:date="2017-06-05T20:04:1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次数</w:t>
              </w:r>
            </w:ins>
            <w:ins w:id="3394" w:author="mazhuangzhuang" w:date="2017-06-05T20:03:4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3395" w:author="llf" w:date="2017-10-11T14:55:4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</w:p>
          <w:p>
            <w:pPr>
              <w:pStyle w:val="9"/>
              <w:ind w:left="0" w:leftChars="0" w:firstLine="0" w:firstLineChars="0"/>
              <w:jc w:val="both"/>
              <w:rPr>
                <w:ins w:id="3396" w:author="mazhuangzhuang" w:date="2017-06-05T20:03:10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397" w:author="llf" w:date="2017-10-11T14:55:5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参考取</w:t>
              </w:r>
            </w:ins>
            <w:ins w:id="3398" w:author="llf" w:date="2017-10-11T14:55:5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值</w:t>
              </w:r>
            </w:ins>
            <w:ins w:id="3399" w:author="llf" w:date="2017-10-11T14:55:5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范围</w:t>
              </w:r>
            </w:ins>
            <w:ins w:id="3400" w:author="llf" w:date="2017-10-11T14:55:5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1～</w:t>
              </w:r>
            </w:ins>
            <w:ins w:id="3401" w:author="llf" w:date="2017-10-11T14:55:5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10</w:t>
              </w:r>
            </w:ins>
          </w:p>
        </w:tc>
      </w:tr>
      <w:tr>
        <w:trPr>
          <w:trHeight w:val="416" w:hRule="atLeast"/>
          <w:ins w:id="3402" w:author="yangmaoqiang" w:date="2017-07-25T16:47:17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03" w:author="yangmaoqiang" w:date="2017-07-25T16:47:17Z"/>
                <w:rFonts w:hint="eastAsia" w:asciiTheme="minorEastAsia" w:hAnsiTheme="minorEastAsia" w:cstheme="minorEastAsia"/>
                <w:szCs w:val="21"/>
              </w:rPr>
            </w:pPr>
            <w:ins w:id="3404" w:author="yangmaoqiang" w:date="2017-07-25T16:47:18Z">
              <w:r>
                <w:rPr>
                  <w:rFonts w:hint="default" w:asciiTheme="minorEastAsia" w:hAnsiTheme="minorEastAsia" w:cstheme="minorEastAsia"/>
                  <w:szCs w:val="21"/>
                </w:rPr>
                <w:t>enableTicketType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05" w:author="yangmaoqiang" w:date="2017-07-25T16:47:17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406" w:author="yangmaoqiang" w:date="2017-07-25T16:47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列表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07" w:author="yangmaoqiang" w:date="2017-07-25T16:47:17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08" w:author="yangmaoqiang" w:date="2017-07-25T16:47:2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可</w:t>
              </w:r>
            </w:ins>
            <w:ins w:id="3409" w:author="yangmaoqiang" w:date="2017-07-25T16:47:3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售</w:t>
              </w:r>
            </w:ins>
            <w:ins w:id="3410" w:author="yangmaoqiang" w:date="2017-07-25T16:47:4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票种</w:t>
              </w:r>
            </w:ins>
            <w:ins w:id="3411" w:author="yangmaoqiang" w:date="2017-07-25T16:47:4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列表，</w:t>
              </w:r>
            </w:ins>
            <w:ins w:id="3412" w:author="yangmaoqiang" w:date="2017-07-25T16:47:4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详</w:t>
              </w:r>
            </w:ins>
            <w:ins w:id="3413" w:author="yangmaoqiang" w:date="2017-07-25T16:47:4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见</w:t>
              </w:r>
            </w:ins>
            <w:ins w:id="3414" w:author="yangmaoqiang" w:date="2017-07-25T16:47:51Z">
              <w:r>
                <w:rPr>
                  <w:rFonts w:hint="default" w:asciiTheme="minorEastAsia" w:hAnsiTheme="minorEastAsia" w:cstheme="minorEastAsia"/>
                  <w:szCs w:val="21"/>
                </w:rPr>
                <w:t>enableTicketType</w:t>
              </w:r>
            </w:ins>
            <w:ins w:id="3415" w:author="yangmaoqiang" w:date="2017-07-25T16:47:54Z">
              <w:r>
                <w:rPr>
                  <w:rFonts w:hint="default" w:asciiTheme="minorEastAsia" w:hAnsiTheme="minorEastAsia" w:cstheme="minorEastAsia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3416" w:author="llf" w:date="2017-07-26T15:44:37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17" w:author="llf" w:date="2017-07-26T15:44:37Z"/>
                <w:rFonts w:hint="default" w:asciiTheme="minorEastAsia" w:hAnsiTheme="minorEastAsia" w:cstheme="minorEastAsia"/>
                <w:szCs w:val="21"/>
              </w:rPr>
            </w:pPr>
            <w:ins w:id="3418" w:author="llf" w:date="2017-07-26T15:44:38Z">
              <w:r>
                <w:rPr>
                  <w:rFonts w:asciiTheme="minorEastAsia" w:hAnsiTheme="minorEastAsia" w:eastAsiaTheme="minorEastAsia" w:cstheme="minorEastAsia"/>
                  <w:szCs w:val="21"/>
                  <w:lang w:bidi="ar"/>
                </w:rPr>
                <w:t>replacementTicket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19" w:author="llf" w:date="2017-07-26T15:44:37Z"/>
                <w:rFonts w:hint="default" w:asciiTheme="minorEastAsia" w:hAnsiTheme="minorEastAsia" w:cstheme="minorEastAsia"/>
                <w:sz w:val="21"/>
                <w:szCs w:val="21"/>
              </w:rPr>
            </w:pPr>
            <w:ins w:id="3420" w:author="llf" w:date="2017-07-26T15:4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字典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21" w:author="llf" w:date="2017-07-26T15:44:37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22" w:author="llf" w:date="2017-07-26T15:44:5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出</w:t>
              </w:r>
            </w:ins>
            <w:ins w:id="3423" w:author="llf" w:date="2017-07-26T15:44:5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站</w:t>
              </w:r>
            </w:ins>
            <w:ins w:id="3424" w:author="llf" w:date="2017-07-26T15:44:5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补</w:t>
              </w:r>
            </w:ins>
            <w:ins w:id="3425" w:author="llf" w:date="2017-07-26T15:44:5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票</w:t>
              </w:r>
            </w:ins>
            <w:ins w:id="3426" w:author="llf" w:date="2017-07-26T15:45:1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的</w:t>
              </w:r>
            </w:ins>
            <w:ins w:id="3427" w:author="llf" w:date="2017-07-26T15:45:1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可</w:t>
              </w:r>
            </w:ins>
            <w:ins w:id="3428" w:author="llf" w:date="2017-07-26T15:45:1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售</w:t>
              </w:r>
            </w:ins>
            <w:ins w:id="3429" w:author="llf" w:date="2017-07-26T15:45:1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票种</w:t>
              </w:r>
            </w:ins>
          </w:p>
        </w:tc>
      </w:tr>
    </w:tbl>
    <w:p>
      <w:pPr>
        <w:outlineLvl w:val="9"/>
        <w:rPr>
          <w:rFonts w:hint="default"/>
        </w:rPr>
      </w:pPr>
    </w:p>
    <w:p>
      <w:pPr>
        <w:outlineLvl w:val="9"/>
        <w:rPr>
          <w:ins w:id="3431" w:author="yangmaoqiang" w:date="2017-07-25T16:48:19Z"/>
          <w:rFonts w:hint="default" w:asciiTheme="minorEastAsia" w:hAnsiTheme="minorEastAsia" w:cstheme="minorEastAsia"/>
          <w:szCs w:val="21"/>
        </w:rPr>
        <w:pPrChange w:id="3430" w:author="yangmaoqiang" w:date="2017-07-25T16:48:13Z">
          <w:pPr>
            <w:outlineLvl w:val="1"/>
          </w:pPr>
        </w:pPrChange>
      </w:pPr>
      <w:ins w:id="3432" w:author="yangmaoqiang" w:date="2017-07-25T16:48:15Z">
        <w:r>
          <w:rPr>
            <w:rFonts w:hint="default" w:asciiTheme="minorEastAsia" w:hAnsiTheme="minorEastAsia" w:cstheme="minorEastAsia"/>
            <w:szCs w:val="21"/>
          </w:rPr>
          <w:t>enableTicketType</w:t>
        </w:r>
      </w:ins>
      <w:ins w:id="3433" w:author="yangmaoqiang" w:date="2017-07-25T16:48:19Z">
        <w:r>
          <w:rPr>
            <w:rFonts w:hint="default" w:asciiTheme="minorEastAsia" w:hAnsiTheme="minorEastAsia" w:cstheme="minorEastAsia"/>
            <w:szCs w:val="21"/>
          </w:rPr>
          <w:t>说明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1058"/>
        <w:gridCol w:w="4045"/>
      </w:tblGrid>
      <w:tr>
        <w:trPr>
          <w:ins w:id="3434" w:author="yangmaoqiang" w:date="2017-07-25T16:48:26Z"/>
        </w:trPr>
        <w:tc>
          <w:tcPr>
            <w:tcW w:w="306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435" w:author="yangmaoqiang" w:date="2017-07-25T16:48:26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436" w:author="yangmaoqiang" w:date="2017-07-25T16:48:26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3437" w:author="yangmaoqiang" w:date="2017-07-25T16:48:26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105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438" w:author="yangmaoqiang" w:date="2017-07-25T16:48:26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439" w:author="yangmaoqiang" w:date="2017-07-25T16:48:26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404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440" w:author="yangmaoqiang" w:date="2017-07-25T16:48:26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441" w:author="yangmaoqiang" w:date="2017-07-25T16:48:26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3442" w:author="yangmaoqiang" w:date="2017-07-25T16:48:26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43" w:author="yangmaoqiang" w:date="2017-07-25T16:48:26Z"/>
                <w:rFonts w:hint="eastAsia" w:asciiTheme="minorEastAsia" w:hAnsiTheme="minorEastAsia" w:cstheme="minorEastAsia"/>
                <w:szCs w:val="21"/>
              </w:rPr>
            </w:pPr>
            <w:ins w:id="3444" w:author="yangmaoqiang" w:date="2017-07-25T16:48:26Z">
              <w:r>
                <w:rPr>
                  <w:rFonts w:hint="default" w:asciiTheme="minorEastAsia" w:hAnsiTheme="minorEastAsia" w:cstheme="minorEastAsia"/>
                  <w:szCs w:val="21"/>
                </w:rPr>
                <w:t>manufacture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45" w:author="yangmaoqiang" w:date="2017-07-25T16:48:2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446" w:author="yangmaoqiang" w:date="2017-07-25T16:48:26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47" w:author="yangmaoqiang" w:date="2017-07-25T16:48:2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48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制造商代码</w:t>
              </w:r>
            </w:ins>
          </w:p>
        </w:tc>
      </w:tr>
      <w:tr>
        <w:trPr>
          <w:trHeight w:val="416" w:hRule="atLeast"/>
          <w:ins w:id="3449" w:author="yangmaoqiang" w:date="2017-07-25T16:48:26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50" w:author="yangmaoqiang" w:date="2017-07-25T16:48:26Z"/>
                <w:rFonts w:hint="eastAsia" w:asciiTheme="minorEastAsia" w:hAnsiTheme="minorEastAsia" w:cstheme="minorEastAsia"/>
                <w:szCs w:val="21"/>
              </w:rPr>
            </w:pPr>
            <w:ins w:id="3451" w:author="yangmaoqiang" w:date="2017-07-25T16:48:26Z">
              <w:r>
                <w:rPr>
                  <w:rFonts w:hint="default" w:asciiTheme="minorEastAsia" w:hAnsiTheme="minorEastAsia" w:cstheme="minorEastAsia"/>
                  <w:szCs w:val="21"/>
                </w:rPr>
                <w:t>cityCode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52" w:author="yangmaoqiang" w:date="2017-07-25T16:48:2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453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54" w:author="yangmaoqiang" w:date="2017-07-25T16:48:2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55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城市代码</w:t>
              </w:r>
            </w:ins>
          </w:p>
        </w:tc>
      </w:tr>
      <w:tr>
        <w:trPr>
          <w:trHeight w:val="416" w:hRule="atLeast"/>
          <w:ins w:id="3456" w:author="yangmaoqiang" w:date="2017-07-25T16:48:26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57" w:author="yangmaoqiang" w:date="2017-07-25T16:48:26Z"/>
                <w:rFonts w:hint="eastAsia" w:asciiTheme="minorEastAsia" w:hAnsiTheme="minorEastAsia" w:cstheme="minorEastAsia"/>
                <w:szCs w:val="21"/>
              </w:rPr>
            </w:pPr>
            <w:ins w:id="3458" w:author="yangmaoqiang" w:date="2017-07-25T16:48:26Z">
              <w:r>
                <w:rPr>
                  <w:rFonts w:hint="default" w:asciiTheme="minorEastAsia" w:hAnsiTheme="minorEastAsia" w:cstheme="minorEastAsia"/>
                  <w:szCs w:val="21"/>
                </w:rPr>
                <w:t>issuer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59" w:author="yangmaoqiang" w:date="2017-07-25T16:48:2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460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61" w:author="yangmaoqiang" w:date="2017-07-25T16:48:2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62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发行商</w:t>
              </w:r>
            </w:ins>
          </w:p>
        </w:tc>
      </w:tr>
      <w:tr>
        <w:trPr>
          <w:trHeight w:val="416" w:hRule="atLeast"/>
          <w:ins w:id="3463" w:author="yangmaoqiang" w:date="2017-07-25T16:48:26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64" w:author="yangmaoqiang" w:date="2017-07-25T16:48:26Z"/>
                <w:rFonts w:hint="eastAsia" w:asciiTheme="minorEastAsia" w:hAnsiTheme="minorEastAsia" w:cstheme="minorEastAsia"/>
                <w:szCs w:val="21"/>
              </w:rPr>
            </w:pPr>
            <w:ins w:id="3465" w:author="yangmaoqiang" w:date="2017-07-25T16:48:26Z">
              <w:r>
                <w:rPr>
                  <w:rFonts w:hint="default" w:asciiTheme="minorEastAsia" w:hAnsiTheme="minorEastAsia" w:cstheme="minorEastAsia"/>
                  <w:szCs w:val="21"/>
                </w:rPr>
                <w:t>ticketType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66" w:author="yangmaoqiang" w:date="2017-07-25T16:48:2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467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68" w:author="yangmaoqiang" w:date="2017-07-25T16:48:2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69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票种类型</w:t>
              </w:r>
            </w:ins>
          </w:p>
        </w:tc>
      </w:tr>
      <w:tr>
        <w:trPr>
          <w:trHeight w:val="416" w:hRule="atLeast"/>
          <w:ins w:id="3470" w:author="yangmaoqiang" w:date="2017-07-25T16:48:26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71" w:author="yangmaoqiang" w:date="2017-07-25T16:48:26Z"/>
                <w:rFonts w:hint="default" w:asciiTheme="minorEastAsia" w:hAnsiTheme="minorEastAsia" w:cstheme="minorEastAsia"/>
                <w:szCs w:val="21"/>
              </w:rPr>
            </w:pPr>
            <w:ins w:id="3472" w:author="yangmaoqiang" w:date="2017-07-25T16:48:26Z">
              <w:r>
                <w:rPr>
                  <w:rFonts w:hint="default" w:asciiTheme="minorEastAsia" w:hAnsiTheme="minorEastAsia" w:cstheme="minorEastAsia"/>
                  <w:szCs w:val="21"/>
                </w:rPr>
                <w:t>mediaType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73" w:author="yangmaoqiang" w:date="2017-07-25T16:48:26Z"/>
                <w:rFonts w:hint="default" w:asciiTheme="minorEastAsia" w:hAnsiTheme="minorEastAsia" w:cstheme="minorEastAsia"/>
                <w:sz w:val="21"/>
                <w:szCs w:val="21"/>
              </w:rPr>
            </w:pPr>
            <w:ins w:id="3474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75" w:author="yangmaoqiang" w:date="2017-07-25T16:48:2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76" w:author="yangmaoqiang" w:date="2017-07-25T16:48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卡介质类型</w:t>
              </w:r>
            </w:ins>
          </w:p>
        </w:tc>
      </w:tr>
    </w:tbl>
    <w:p>
      <w:pPr>
        <w:outlineLvl w:val="9"/>
        <w:rPr>
          <w:ins w:id="3478" w:author="llf" w:date="2017-07-26T15:45:37Z"/>
          <w:rFonts w:asciiTheme="minorEastAsia" w:hAnsiTheme="minorEastAsia" w:eastAsiaTheme="minorEastAsia" w:cstheme="minorEastAsia"/>
          <w:szCs w:val="21"/>
          <w:lang w:bidi="ar"/>
        </w:rPr>
        <w:pPrChange w:id="3477" w:author="yangmaoqiang" w:date="2017-07-25T16:48:13Z">
          <w:pPr>
            <w:outlineLvl w:val="1"/>
          </w:pPr>
        </w:pPrChange>
      </w:pPr>
    </w:p>
    <w:p>
      <w:pPr>
        <w:outlineLvl w:val="9"/>
        <w:rPr>
          <w:ins w:id="3480" w:author="llf" w:date="2017-07-26T15:45:29Z"/>
          <w:rFonts w:asciiTheme="minorEastAsia" w:hAnsiTheme="minorEastAsia" w:cstheme="minorEastAsia"/>
          <w:szCs w:val="21"/>
          <w:lang w:bidi="ar"/>
        </w:rPr>
        <w:pPrChange w:id="3479" w:author="yangmaoqiang" w:date="2017-07-25T16:48:13Z">
          <w:pPr>
            <w:outlineLvl w:val="1"/>
          </w:pPr>
        </w:pPrChange>
      </w:pPr>
      <w:ins w:id="3481" w:author="llf" w:date="2017-07-26T15:45:26Z">
        <w:r>
          <w:rPr>
            <w:rFonts w:asciiTheme="minorEastAsia" w:hAnsiTheme="minorEastAsia" w:eastAsiaTheme="minorEastAsia" w:cstheme="minorEastAsia"/>
            <w:szCs w:val="21"/>
            <w:lang w:bidi="ar"/>
          </w:rPr>
          <w:t>replacementTicket</w:t>
        </w:r>
      </w:ins>
      <w:ins w:id="3482" w:author="llf" w:date="2017-07-26T15:45:29Z">
        <w:r>
          <w:rPr>
            <w:rFonts w:asciiTheme="minorEastAsia" w:hAnsiTheme="minorEastAsia" w:cstheme="minorEastAsia"/>
            <w:szCs w:val="21"/>
            <w:lang w:bidi="ar"/>
          </w:rPr>
          <w:t>说明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1058"/>
        <w:gridCol w:w="4045"/>
      </w:tblGrid>
      <w:tr>
        <w:trPr>
          <w:ins w:id="3483" w:author="llf" w:date="2017-07-26T15:45:33Z"/>
        </w:trPr>
        <w:tc>
          <w:tcPr>
            <w:tcW w:w="306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484" w:author="llf" w:date="2017-07-26T15:45:33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485" w:author="llf" w:date="2017-07-26T15:45:33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3486" w:author="llf" w:date="2017-07-26T15:45:33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105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487" w:author="llf" w:date="2017-07-26T15:45:33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488" w:author="llf" w:date="2017-07-26T15:45:33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4045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jc w:val="left"/>
              <w:rPr>
                <w:ins w:id="3489" w:author="llf" w:date="2017-07-26T15:45:33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3490" w:author="llf" w:date="2017-07-26T15:45:33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  <w:ins w:id="3491" w:author="llf" w:date="2017-07-26T15:45:33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92" w:author="llf" w:date="2017-07-26T15:45:33Z"/>
                <w:rFonts w:hint="eastAsia" w:asciiTheme="minorEastAsia" w:hAnsiTheme="minorEastAsia" w:cstheme="minorEastAsia"/>
                <w:szCs w:val="21"/>
              </w:rPr>
            </w:pPr>
            <w:ins w:id="3493" w:author="llf" w:date="2017-07-26T15:45:33Z">
              <w:r>
                <w:rPr>
                  <w:rFonts w:hint="default" w:asciiTheme="minorEastAsia" w:hAnsiTheme="minorEastAsia" w:cstheme="minorEastAsia"/>
                  <w:szCs w:val="21"/>
                </w:rPr>
                <w:t>manufacture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94" w:author="llf" w:date="2017-07-26T15:45:33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495" w:author="llf" w:date="2017-07-26T15:45:33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496" w:author="llf" w:date="2017-07-26T15:45:33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497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制造商代码</w:t>
              </w:r>
            </w:ins>
          </w:p>
        </w:tc>
      </w:tr>
      <w:tr>
        <w:trPr>
          <w:trHeight w:val="416" w:hRule="atLeast"/>
          <w:ins w:id="3498" w:author="llf" w:date="2017-07-26T15:45:33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499" w:author="llf" w:date="2017-07-26T15:45:33Z"/>
                <w:rFonts w:hint="eastAsia" w:asciiTheme="minorEastAsia" w:hAnsiTheme="minorEastAsia" w:cstheme="minorEastAsia"/>
                <w:szCs w:val="21"/>
              </w:rPr>
            </w:pPr>
            <w:ins w:id="3500" w:author="llf" w:date="2017-07-26T15:45:33Z">
              <w:r>
                <w:rPr>
                  <w:rFonts w:hint="default" w:asciiTheme="minorEastAsia" w:hAnsiTheme="minorEastAsia" w:cstheme="minorEastAsia"/>
                  <w:szCs w:val="21"/>
                </w:rPr>
                <w:t>cityCode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01" w:author="llf" w:date="2017-07-26T15:45:33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502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03" w:author="llf" w:date="2017-07-26T15:45:33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504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城市代码</w:t>
              </w:r>
            </w:ins>
          </w:p>
        </w:tc>
      </w:tr>
      <w:tr>
        <w:trPr>
          <w:trHeight w:val="416" w:hRule="atLeast"/>
          <w:ins w:id="3505" w:author="llf" w:date="2017-07-26T15:45:33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506" w:author="llf" w:date="2017-07-26T15:45:33Z"/>
                <w:rFonts w:hint="eastAsia" w:asciiTheme="minorEastAsia" w:hAnsiTheme="minorEastAsia" w:cstheme="minorEastAsia"/>
                <w:szCs w:val="21"/>
              </w:rPr>
            </w:pPr>
            <w:ins w:id="3507" w:author="llf" w:date="2017-07-26T15:45:33Z">
              <w:r>
                <w:rPr>
                  <w:rFonts w:hint="default" w:asciiTheme="minorEastAsia" w:hAnsiTheme="minorEastAsia" w:cstheme="minorEastAsia"/>
                  <w:szCs w:val="21"/>
                </w:rPr>
                <w:t>issuer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08" w:author="llf" w:date="2017-07-26T15:45:33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509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10" w:author="llf" w:date="2017-07-26T15:45:33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511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发行商</w:t>
              </w:r>
            </w:ins>
          </w:p>
        </w:tc>
      </w:tr>
      <w:tr>
        <w:trPr>
          <w:trHeight w:val="416" w:hRule="atLeast"/>
          <w:ins w:id="3512" w:author="llf" w:date="2017-07-26T15:45:33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513" w:author="llf" w:date="2017-07-26T15:45:33Z"/>
                <w:rFonts w:hint="eastAsia" w:asciiTheme="minorEastAsia" w:hAnsiTheme="minorEastAsia" w:cstheme="minorEastAsia"/>
                <w:szCs w:val="21"/>
              </w:rPr>
            </w:pPr>
            <w:ins w:id="3514" w:author="llf" w:date="2017-07-26T15:45:33Z">
              <w:r>
                <w:rPr>
                  <w:rFonts w:hint="default" w:asciiTheme="minorEastAsia" w:hAnsiTheme="minorEastAsia" w:cstheme="minorEastAsia"/>
                  <w:szCs w:val="21"/>
                </w:rPr>
                <w:t>ticketType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15" w:author="llf" w:date="2017-07-26T15:45:33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516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17" w:author="llf" w:date="2017-07-26T15:45:33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518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票种类型</w:t>
              </w:r>
            </w:ins>
          </w:p>
        </w:tc>
      </w:tr>
      <w:tr>
        <w:trPr>
          <w:trHeight w:val="416" w:hRule="atLeast"/>
          <w:ins w:id="3519" w:author="llf" w:date="2017-07-26T15:45:33Z"/>
        </w:trPr>
        <w:tc>
          <w:tcPr>
            <w:tcW w:w="306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520" w:author="llf" w:date="2017-07-26T15:45:33Z"/>
                <w:rFonts w:hint="default" w:asciiTheme="minorEastAsia" w:hAnsiTheme="minorEastAsia" w:cstheme="minorEastAsia"/>
                <w:szCs w:val="21"/>
              </w:rPr>
            </w:pPr>
            <w:ins w:id="3521" w:author="llf" w:date="2017-07-26T15:45:33Z">
              <w:r>
                <w:rPr>
                  <w:rFonts w:hint="default" w:asciiTheme="minorEastAsia" w:hAnsiTheme="minorEastAsia" w:cstheme="minorEastAsia"/>
                  <w:szCs w:val="21"/>
                </w:rPr>
                <w:t>mediaType</w:t>
              </w:r>
            </w:ins>
          </w:p>
        </w:tc>
        <w:tc>
          <w:tcPr>
            <w:tcW w:w="1058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22" w:author="llf" w:date="2017-07-26T15:45:33Z"/>
                <w:rFonts w:hint="default" w:asciiTheme="minorEastAsia" w:hAnsiTheme="minorEastAsia" w:cstheme="minorEastAsia"/>
                <w:sz w:val="21"/>
                <w:szCs w:val="21"/>
              </w:rPr>
            </w:pPr>
            <w:ins w:id="3523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045" w:type="dxa"/>
            <w:textDirection w:val="lrTb"/>
            <w:vAlign w:val="top"/>
          </w:tcPr>
          <w:p>
            <w:pPr>
              <w:pStyle w:val="9"/>
              <w:ind w:left="0" w:leftChars="0" w:firstLine="0" w:firstLineChars="0"/>
              <w:jc w:val="both"/>
              <w:rPr>
                <w:ins w:id="3524" w:author="llf" w:date="2017-07-26T15:45:33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3525" w:author="llf" w:date="2017-07-26T15:45:3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卡介质类型</w:t>
              </w:r>
            </w:ins>
          </w:p>
        </w:tc>
      </w:tr>
    </w:tbl>
    <w:p>
      <w:pPr>
        <w:outlineLvl w:val="9"/>
        <w:rPr>
          <w:ins w:id="3527" w:author="llf" w:date="2017-07-26T15:45:41Z"/>
          <w:rFonts w:hint="default" w:asciiTheme="minorEastAsia" w:hAnsiTheme="minorEastAsia" w:cstheme="minorEastAsia"/>
          <w:szCs w:val="21"/>
          <w:lang w:bidi="ar"/>
        </w:rPr>
        <w:pPrChange w:id="3526" w:author="yangmaoqiang" w:date="2017-07-25T16:48:13Z">
          <w:pPr>
            <w:outlineLvl w:val="1"/>
          </w:pPr>
        </w:pPrChange>
      </w:pPr>
    </w:p>
    <w:p>
      <w:pPr>
        <w:outlineLvl w:val="9"/>
        <w:rPr>
          <w:ins w:id="3529" w:author="yangmaoqiang" w:date="2017-07-25T16:48:05Z"/>
          <w:rFonts w:hint="default" w:asciiTheme="minorEastAsia" w:hAnsiTheme="minorEastAsia" w:cstheme="minorEastAsia"/>
          <w:szCs w:val="21"/>
          <w:lang w:bidi="ar"/>
        </w:rPr>
        <w:pPrChange w:id="3528" w:author="yangmaoqiang" w:date="2017-07-25T16:48:13Z">
          <w:pPr>
            <w:outlineLvl w:val="1"/>
          </w:pPr>
        </w:pPrChange>
      </w:pPr>
    </w:p>
    <w:p>
      <w:pPr>
        <w:outlineLvl w:val="9"/>
        <w:rPr>
          <w:ins w:id="3531" w:author="yangmaoqiang" w:date="2017-07-25T16:48:05Z"/>
          <w:rFonts w:hint="default"/>
        </w:rPr>
        <w:pPrChange w:id="3530" w:author="yangmaoqiang" w:date="2017-07-25T16:48:13Z">
          <w:pPr>
            <w:outlineLvl w:val="1"/>
          </w:pPr>
        </w:pPrChange>
      </w:pPr>
    </w:p>
    <w:p>
      <w:pPr>
        <w:outlineLvl w:val="1"/>
        <w:rPr>
          <w:rFonts w:hint="default"/>
        </w:rPr>
      </w:pPr>
      <w:r>
        <w:rPr>
          <w:rFonts w:hint="default"/>
        </w:rPr>
        <w:t>2.9 黑名单参数</w:t>
      </w:r>
    </w:p>
    <w:p>
      <w:pPr>
        <w:ind w:firstLine="0" w:firstLineChars="0"/>
        <w:rPr>
          <w:ins w:id="3532" w:author="mazhuangzhuang" w:date="2017-06-05T12:35:54Z"/>
          <w:rFonts w:hint="eastAsia"/>
        </w:rPr>
      </w:pPr>
      <w:r>
        <w:rPr>
          <w:rFonts w:hint="default"/>
        </w:rPr>
        <w:t>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spacing w:beforeLines="0" w:afterLines="0" w:line="360" w:lineRule="exact"/>
        <w:ind w:left="420" w:leftChars="0" w:firstLine="420" w:firstLineChars="0"/>
        <w:rPr>
          <w:rFonts w:hint="default"/>
        </w:rPr>
      </w:pPr>
      <w:ins w:id="3533" w:author="mazhuangzhuang" w:date="2017-06-05T10:28:48Z">
        <w:r>
          <w:rPr>
            <w:rFonts w:hint="default"/>
          </w:rPr>
          <w:t>"</w:t>
        </w:r>
      </w:ins>
      <w:ins w:id="3534" w:author="mazhuangzhuang" w:date="2017-06-05T12:51:54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n</w:t>
        </w:r>
      </w:ins>
      <w:r>
        <w:rPr>
          <w:rFonts w:hint="default" w:asciiTheme="minorEastAsia" w:hAnsiTheme="minorEastAsia" w:cstheme="minorEastAsia"/>
          <w:sz w:val="21"/>
          <w:szCs w:val="21"/>
          <w:vertAlign w:val="baseline"/>
        </w:rPr>
        <w:t>um</w:t>
      </w:r>
      <w:ins w:id="3535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</w:t>
      </w:r>
      <w:ins w:id="3536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2521522</w:t>
      </w:r>
      <w:ins w:id="3537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,</w:t>
      </w:r>
    </w:p>
    <w:p>
      <w:pPr>
        <w:spacing w:beforeLines="0" w:afterLines="0" w:line="360" w:lineRule="exact"/>
        <w:ind w:left="420" w:leftChars="0" w:firstLine="420" w:firstLineChars="0"/>
        <w:rPr>
          <w:del w:id="3538" w:author="mazhuangzhuang" w:date="2017-06-05T11:04:50Z"/>
          <w:rFonts w:hint="default"/>
        </w:rPr>
      </w:pPr>
      <w:del w:id="3539" w:author="mazhuangzhuang" w:date="2017-06-05T11:04:50Z">
        <w:r>
          <w:rPr>
            <w:rFonts w:hint="default"/>
          </w:rPr>
          <w:delText>“</w:delText>
        </w:r>
      </w:del>
      <w:del w:id="3540" w:author="mazhuangzhuang" w:date="2017-06-05T11:04:50Z">
        <w:r>
          <w:rPr>
            <w:rFonts w:hint="default" w:asciiTheme="minorEastAsia" w:hAnsiTheme="minorEastAsia" w:cstheme="minorEastAsia"/>
            <w:sz w:val="21"/>
            <w:szCs w:val="21"/>
          </w:rPr>
          <w:delText>handlingStartTime</w:delText>
        </w:r>
      </w:del>
      <w:del w:id="3541" w:author="mazhuangzhuang" w:date="2017-06-05T11:04:50Z">
        <w:r>
          <w:rPr>
            <w:rFonts w:hint="default"/>
          </w:rPr>
          <w:delText>”:148514451,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del w:id="3542" w:author="mazhuangzhuang" w:date="2017-06-05T11:04:50Z"/>
          <w:rFonts w:hint="default"/>
        </w:rPr>
      </w:pPr>
      <w:del w:id="3543" w:author="mazhuangzhuang" w:date="2017-06-05T11:04:50Z">
        <w:r>
          <w:rPr>
            <w:rFonts w:hint="default"/>
          </w:rPr>
          <w:delText>“</w:delText>
        </w:r>
      </w:del>
      <w:del w:id="3544" w:author="mazhuangzhuang" w:date="2017-06-05T11:04:50Z">
        <w:r>
          <w:rPr>
            <w:rFonts w:hint="default" w:asciiTheme="minorEastAsia" w:hAnsiTheme="minorEastAsia" w:cstheme="minorEastAsia"/>
            <w:sz w:val="21"/>
            <w:szCs w:val="21"/>
          </w:rPr>
          <w:delText>handlingEndTime</w:delText>
        </w:r>
      </w:del>
      <w:del w:id="3545" w:author="mazhuangzhuang" w:date="2017-06-05T11:04:50Z">
        <w:r>
          <w:rPr>
            <w:rFonts w:hint="default"/>
          </w:rPr>
          <w:delText>”:14522525,</w:delText>
        </w:r>
      </w:del>
    </w:p>
    <w:p>
      <w:pPr>
        <w:spacing w:beforeLines="0" w:afterLines="0" w:line="360" w:lineRule="exact"/>
        <w:ind w:left="420" w:leftChars="0" w:firstLine="420" w:firstLineChars="0"/>
        <w:rPr>
          <w:ins w:id="3546" w:author="mazhuangzhuang" w:date="2017-06-05T11:14:21Z"/>
          <w:rFonts w:hint="default"/>
        </w:rPr>
      </w:pPr>
      <w:del w:id="3547" w:author="mazhuangzhuang" w:date="2017-06-05T10:28:48Z">
        <w:r>
          <w:rPr>
            <w:rFonts w:hint="default"/>
          </w:rPr>
          <w:delText>“</w:delText>
        </w:r>
      </w:del>
      <w:ins w:id="3548" w:author="mazhuangzhuang" w:date="2017-06-05T10:28:48Z">
        <w:r>
          <w:rPr>
            <w:rFonts w:hint="default"/>
          </w:rPr>
          <w:t>"</w:t>
        </w:r>
      </w:ins>
      <w:del w:id="3549" w:author="mazhuangzhuang" w:date="2017-06-05T12:53:40Z">
        <w:r>
          <w:rPr>
            <w:rFonts w:hint="default" w:asciiTheme="minorEastAsia" w:hAnsiTheme="minorEastAsia" w:cstheme="minorEastAsia"/>
            <w:sz w:val="21"/>
            <w:szCs w:val="21"/>
            <w:lang w:val="en-US"/>
          </w:rPr>
          <w:delText>handlingMethod</w:delText>
        </w:r>
      </w:del>
      <w:ins w:id="3550" w:author="mazhuangzhuang" w:date="2017-06-05T12:53:40Z">
        <w:r>
          <w:rPr>
            <w:rFonts w:hint="default" w:asciiTheme="minorEastAsia" w:hAnsiTheme="minorEastAsia" w:cstheme="minorEastAsia"/>
            <w:sz w:val="21"/>
            <w:szCs w:val="21"/>
          </w:rPr>
          <w:t>mode</w:t>
        </w:r>
      </w:ins>
      <w:del w:id="3551" w:author="mazhuangzhuang" w:date="2017-06-05T10:30:58Z">
        <w:r>
          <w:rPr>
            <w:rFonts w:hint="default"/>
          </w:rPr>
          <w:delText>”</w:delText>
        </w:r>
      </w:del>
      <w:ins w:id="3552" w:author="mazhuangzhuang" w:date="2017-06-05T10:30:58Z">
        <w:r>
          <w:rPr>
            <w:rFonts w:hint="default"/>
          </w:rPr>
          <w:t>"</w:t>
        </w:r>
      </w:ins>
      <w:r>
        <w:rPr>
          <w:rFonts w:hint="default"/>
        </w:rPr>
        <w:t>:1</w:t>
      </w:r>
      <w:ins w:id="3553" w:author="mazhuangzhuang" w:date="2017-06-05T11:14:19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554" w:author="mazhuangzhuang" w:date="2017-06-05T11:14:37Z"/>
          <w:rFonts w:hint="default"/>
        </w:rPr>
      </w:pPr>
      <w:ins w:id="3555" w:author="mazhuangzhuang" w:date="2017-06-05T11:14:22Z">
        <w:r>
          <w:rPr>
            <w:rFonts w:hint="default"/>
          </w:rPr>
          <w:t>"</w:t>
        </w:r>
      </w:ins>
      <w:ins w:id="3556" w:author="mazhuangzhuang" w:date="2017-06-05T12:51:41Z">
        <w:r>
          <w:rPr>
            <w:rFonts w:hint="default"/>
          </w:rPr>
          <w:t>l</w:t>
        </w:r>
      </w:ins>
      <w:ins w:id="3557" w:author="mazhuangzhuang" w:date="2017-06-05T11:14:31Z">
        <w:r>
          <w:rPr>
            <w:rFonts w:hint="default"/>
          </w:rPr>
          <w:t>oc</w:t>
        </w:r>
      </w:ins>
      <w:ins w:id="3558" w:author="mazhuangzhuang" w:date="2017-06-05T11:14:32Z">
        <w:r>
          <w:rPr>
            <w:rFonts w:hint="default"/>
          </w:rPr>
          <w:t>k"</w:t>
        </w:r>
      </w:ins>
      <w:ins w:id="3559" w:author="mazhuangzhuang" w:date="2017-06-05T11:14:33Z">
        <w:r>
          <w:rPr>
            <w:rFonts w:hint="default"/>
          </w:rPr>
          <w:t>:</w:t>
        </w:r>
      </w:ins>
      <w:ins w:id="3560" w:author="mazhuangzhuang" w:date="2017-06-05T11:14:36Z">
        <w:r>
          <w:rPr>
            <w:rFonts w:hint="default"/>
          </w:rPr>
          <w:t>0,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561" w:author="mazhuangzhuang" w:date="2017-06-05T11:25:06Z"/>
          <w:rFonts w:hint="default"/>
        </w:rPr>
      </w:pPr>
      <w:ins w:id="3562" w:author="mazhuangzhuang" w:date="2017-06-05T11:15:42Z">
        <w:r>
          <w:rPr>
            <w:rFonts w:hint="default"/>
          </w:rPr>
          <w:t>"</w:t>
        </w:r>
      </w:ins>
      <w:ins w:id="3563" w:author="mazhuangzhuang" w:date="2017-06-05T11:25:02Z">
        <w:r>
          <w:rPr>
            <w:rFonts w:hint="default"/>
          </w:rPr>
          <w:t>issuer</w:t>
        </w:r>
      </w:ins>
      <w:ins w:id="3564" w:author="mazhuangzhuang" w:date="2017-06-05T11:17:44Z">
        <w:r>
          <w:rPr>
            <w:rFonts w:hint="default"/>
          </w:rPr>
          <w:t>"</w:t>
        </w:r>
      </w:ins>
      <w:ins w:id="3565" w:author="mazhuangzhuang" w:date="2017-06-05T11:17:45Z">
        <w:r>
          <w:rPr>
            <w:rFonts w:hint="default"/>
          </w:rPr>
          <w:t>:</w:t>
        </w:r>
      </w:ins>
      <w:ins w:id="3566" w:author="mazhuangzhuang" w:date="2017-06-05T11:18:00Z">
        <w:r>
          <w:rPr>
            <w:rFonts w:hint="default"/>
          </w:rPr>
          <w:t>1</w:t>
        </w:r>
      </w:ins>
      <w:ins w:id="3567" w:author="mazhuangzhuang" w:date="2017-06-05T11:25:05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568" w:author="mazhuangzhuang" w:date="2017-06-05T11:27:04Z"/>
          <w:rFonts w:hint="default"/>
        </w:rPr>
      </w:pPr>
      <w:ins w:id="3569" w:author="mazhuangzhuang" w:date="2017-06-05T11:25:07Z">
        <w:r>
          <w:rPr>
            <w:rFonts w:hint="default"/>
          </w:rPr>
          <w:t>"</w:t>
        </w:r>
      </w:ins>
      <w:ins w:id="3570" w:author="mazhuangzhuang" w:date="2017-06-05T12:52:36Z">
        <w:r>
          <w:rPr>
            <w:rFonts w:hint="default"/>
          </w:rPr>
          <w:t>manu</w:t>
        </w:r>
      </w:ins>
      <w:ins w:id="3571" w:author="mazhuangzhuang" w:date="2017-06-05T11:25:10Z">
        <w:r>
          <w:rPr>
            <w:rFonts w:hint="default"/>
          </w:rPr>
          <w:t>"</w:t>
        </w:r>
      </w:ins>
      <w:ins w:id="3572" w:author="mazhuangzhuang" w:date="2017-06-05T11:27:01Z">
        <w:r>
          <w:rPr>
            <w:rFonts w:hint="default"/>
          </w:rPr>
          <w:t>:</w:t>
        </w:r>
      </w:ins>
      <w:ins w:id="3573" w:author="mazhuangzhuang" w:date="2017-06-05T11:26:57Z">
        <w:r>
          <w:rPr>
            <w:rFonts w:hint="default"/>
          </w:rPr>
          <w:t>1</w:t>
        </w:r>
      </w:ins>
      <w:ins w:id="3574" w:author="mazhuangzhuang" w:date="2017-06-05T11:27:03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575" w:author="mazhuangzhuang" w:date="2017-06-05T12:48:09Z"/>
          <w:rFonts w:hint="default"/>
        </w:rPr>
      </w:pPr>
      <w:ins w:id="3576" w:author="mazhuangzhuang" w:date="2017-06-05T11:27:05Z">
        <w:r>
          <w:rPr>
            <w:rFonts w:hint="default"/>
          </w:rPr>
          <w:t>"</w:t>
        </w:r>
      </w:ins>
      <w:ins w:id="3577" w:author="mazhuangzhuang" w:date="2017-06-05T11:27:09Z">
        <w:r>
          <w:rPr>
            <w:rFonts w:hint="default"/>
          </w:rPr>
          <w:t>me</w:t>
        </w:r>
      </w:ins>
      <w:ins w:id="3578" w:author="mazhuangzhuang" w:date="2017-06-05T11:27:10Z">
        <w:r>
          <w:rPr>
            <w:rFonts w:hint="default"/>
          </w:rPr>
          <w:t>dia</w:t>
        </w:r>
      </w:ins>
      <w:ins w:id="3579" w:author="mazhuangzhuang" w:date="2017-06-05T11:27:12Z">
        <w:r>
          <w:rPr>
            <w:rFonts w:hint="default"/>
          </w:rPr>
          <w:t>"</w:t>
        </w:r>
      </w:ins>
      <w:ins w:id="3580" w:author="mazhuangzhuang" w:date="2017-06-05T11:27:13Z">
        <w:r>
          <w:rPr>
            <w:rFonts w:hint="default"/>
          </w:rPr>
          <w:t>:</w:t>
        </w:r>
      </w:ins>
      <w:ins w:id="3581" w:author="mazhuangzhuang" w:date="2017-06-05T11:27:14Z">
        <w:r>
          <w:rPr>
            <w:rFonts w:hint="default"/>
          </w:rPr>
          <w:t>0</w:t>
        </w:r>
      </w:ins>
      <w:ins w:id="3582" w:author="mazhuangzhuang" w:date="2017-06-05T12:48:09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583" w:author="mazhuangzhuang" w:date="2017-06-12T10:03:35Z"/>
          <w:rFonts w:hint="default"/>
        </w:rPr>
      </w:pPr>
      <w:ins w:id="3584" w:author="mazhuangzhuang" w:date="2017-06-05T12:48:10Z">
        <w:r>
          <w:rPr>
            <w:rFonts w:hint="default"/>
          </w:rPr>
          <w:t>"</w:t>
        </w:r>
      </w:ins>
      <w:ins w:id="3585" w:author="mazhuangzhuang" w:date="2017-06-05T12:50:51Z">
        <w:r>
          <w:rPr>
            <w:rFonts w:hint="default"/>
          </w:rPr>
          <w:t>v</w:t>
        </w:r>
      </w:ins>
      <w:ins w:id="3586" w:author="mazhuangzhuang" w:date="2017-06-05T12:48:44Z">
        <w:r>
          <w:rPr>
            <w:rFonts w:hint="default"/>
          </w:rPr>
          <w:t>al</w:t>
        </w:r>
      </w:ins>
      <w:ins w:id="3587" w:author="mazhuangzhuang" w:date="2017-06-05T12:48:45Z">
        <w:r>
          <w:rPr>
            <w:rFonts w:hint="default"/>
          </w:rPr>
          <w:t>id</w:t>
        </w:r>
      </w:ins>
      <w:ins w:id="3588" w:author="mazhuangzhuang" w:date="2017-06-05T12:48:11Z">
        <w:r>
          <w:rPr>
            <w:rFonts w:hint="default"/>
          </w:rPr>
          <w:t>"</w:t>
        </w:r>
      </w:ins>
      <w:ins w:id="3589" w:author="mazhuangzhuang" w:date="2017-06-05T12:48:53Z">
        <w:r>
          <w:rPr>
            <w:rFonts w:hint="default"/>
          </w:rPr>
          <w:t>:</w:t>
        </w:r>
      </w:ins>
      <w:ins w:id="3590" w:author="mazhuangzhuang" w:date="2017-06-05T12:48:55Z">
        <w:r>
          <w:rPr>
            <w:rFonts w:hint="default"/>
          </w:rPr>
          <w:t>0</w:t>
        </w:r>
      </w:ins>
      <w:ins w:id="3591" w:author="mazhuangzhuang" w:date="2017-06-12T10:03:34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592" w:author="mazhuangzhuang" w:date="2017-06-12T10:03:45Z"/>
          <w:rFonts w:hint="default"/>
        </w:rPr>
      </w:pPr>
      <w:ins w:id="3593" w:author="mazhuangzhuang" w:date="2017-06-12T10:03:35Z">
        <w:r>
          <w:rPr>
            <w:rFonts w:hint="default"/>
          </w:rPr>
          <w:t>"</w:t>
        </w:r>
      </w:ins>
      <w:ins w:id="3594" w:author="mazhuangzhuang" w:date="2017-06-12T10:03:36Z">
        <w:r>
          <w:rPr>
            <w:rFonts w:hint="default"/>
          </w:rPr>
          <w:t>t</w:t>
        </w:r>
      </w:ins>
      <w:ins w:id="3595" w:author="mazhuangzhuang" w:date="2017-06-12T10:03:37Z">
        <w:r>
          <w:rPr>
            <w:rFonts w:hint="default"/>
          </w:rPr>
          <w:t>icket</w:t>
        </w:r>
      </w:ins>
      <w:ins w:id="3596" w:author="mazhuangzhuang" w:date="2017-06-12T10:03:38Z">
        <w:r>
          <w:rPr>
            <w:rFonts w:hint="default"/>
          </w:rPr>
          <w:t>T</w:t>
        </w:r>
      </w:ins>
      <w:ins w:id="3597" w:author="mazhuangzhuang" w:date="2017-06-12T10:03:39Z">
        <w:r>
          <w:rPr>
            <w:rFonts w:hint="default"/>
          </w:rPr>
          <w:t>ype"</w:t>
        </w:r>
      </w:ins>
      <w:ins w:id="3598" w:author="mazhuangzhuang" w:date="2017-06-12T10:03:44Z">
        <w:r>
          <w:rPr>
            <w:rFonts w:hint="default"/>
          </w:rPr>
          <w:t>:1</w:t>
        </w:r>
      </w:ins>
      <w:ins w:id="3599" w:author="mazhuangzhuang" w:date="2017-06-12T10:03:45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rFonts w:hint="default"/>
        </w:rPr>
      </w:pPr>
      <w:ins w:id="3600" w:author="mazhuangzhuang" w:date="2017-06-12T10:03:46Z">
        <w:r>
          <w:rPr>
            <w:rFonts w:hint="default"/>
          </w:rPr>
          <w:t>"</w:t>
        </w:r>
      </w:ins>
      <w:ins w:id="3601" w:author="mazhuangzhuang" w:date="2017-06-12T10:03:57Z">
        <w:r>
          <w:rPr>
            <w:rFonts w:hint="default"/>
          </w:rPr>
          <w:t>c</w:t>
        </w:r>
      </w:ins>
      <w:ins w:id="3602" w:author="mazhuangzhuang" w:date="2017-06-12T10:03:58Z">
        <w:r>
          <w:rPr>
            <w:rFonts w:hint="default"/>
          </w:rPr>
          <w:t>ity</w:t>
        </w:r>
      </w:ins>
      <w:ins w:id="3603" w:author="mazhuangzhuang" w:date="2017-06-12T10:03:59Z">
        <w:r>
          <w:rPr>
            <w:rFonts w:hint="default"/>
          </w:rPr>
          <w:t>Cod</w:t>
        </w:r>
      </w:ins>
      <w:ins w:id="3604" w:author="mazhuangzhuang" w:date="2017-06-12T10:04:00Z">
        <w:r>
          <w:rPr>
            <w:rFonts w:hint="default"/>
          </w:rPr>
          <w:t>e"</w:t>
        </w:r>
      </w:ins>
      <w:ins w:id="3605" w:author="mazhuangzhuang" w:date="2017-06-12T10:04:01Z">
        <w:r>
          <w:rPr>
            <w:rFonts w:hint="default"/>
          </w:rPr>
          <w:t>:</w:t>
        </w:r>
      </w:ins>
      <w:ins w:id="3606" w:author="mazhuangzhuang" w:date="2017-06-12T10:04:03Z">
        <w:r>
          <w:rPr>
            <w:rFonts w:hint="default"/>
          </w:rPr>
          <w:t>1</w:t>
        </w:r>
      </w:ins>
      <w:del w:id="3607" w:author="mazhuangzhuang" w:date="2017-06-05T11:05:01Z">
        <w:r>
          <w:rPr>
            <w:rFonts w:hint="default"/>
          </w:rPr>
          <w:delText>,</w:delText>
        </w:r>
      </w:del>
    </w:p>
    <w:p>
      <w:pPr>
        <w:ind w:firstLine="420" w:firstLineChars="0"/>
        <w:rPr>
          <w:rFonts w:hint="default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  <w:b/>
          <w:bCs/>
          <w:rPrChange w:id="3608" w:author="mazhuangzhuang" w:date="2017-06-05T11:04:20Z">
            <w:rPr>
              <w:rFonts w:hint="default"/>
            </w:rPr>
          </w:rPrChange>
        </w:rPr>
      </w:pPr>
      <w:ins w:id="3609" w:author="mazhuangzhuang" w:date="2017-06-05T11:04:17Z">
        <w:r>
          <w:rPr>
            <w:rFonts w:hint="default"/>
            <w:b/>
            <w:bCs/>
            <w:rPrChange w:id="3610" w:author="mazhuangzhuang" w:date="2017-06-05T11:04:20Z">
              <w:rPr>
                <w:rFonts w:hint="default"/>
              </w:rPr>
            </w:rPrChange>
          </w:rPr>
          <w:t>参数</w:t>
        </w:r>
      </w:ins>
      <w:del w:id="3611" w:author="mazhuangzhuang" w:date="2017-06-05T11:04:16Z">
        <w:r>
          <w:rPr>
            <w:rFonts w:hint="default"/>
            <w:b/>
            <w:bCs/>
            <w:rPrChange w:id="3612" w:author="mazhuangzhuang" w:date="2017-06-05T11:04:20Z">
              <w:rPr>
                <w:rFonts w:hint="default"/>
              </w:rPr>
            </w:rPrChange>
          </w:rPr>
          <w:delText>字段</w:delText>
        </w:r>
      </w:del>
      <w:r>
        <w:rPr>
          <w:rFonts w:hint="default"/>
          <w:b/>
          <w:bCs/>
          <w:rPrChange w:id="3613" w:author="mazhuangzhuang" w:date="2017-06-05T11:04:20Z">
            <w:rPr>
              <w:rFonts w:hint="default"/>
            </w:rPr>
          </w:rPrChange>
        </w:rPr>
        <w:t>说明</w:t>
      </w: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1387"/>
        <w:gridCol w:w="3866"/>
      </w:tblGrid>
      <w:tr>
        <w:tc>
          <w:tcPr>
            <w:tcW w:w="291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87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del w:id="3614" w:author="mazhuangzhuang" w:date="2017-06-05T12:52:0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  <w:lang w:val="en-US"/>
                </w:rPr>
                <w:delText>cardN</w:delText>
              </w:r>
            </w:del>
            <w:ins w:id="3615" w:author="mazhuangzhuang" w:date="2017-06-05T12:52:0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n</w:t>
              </w:r>
            </w:ins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um</w:t>
            </w:r>
          </w:p>
        </w:tc>
        <w:tc>
          <w:tcPr>
            <w:tcW w:w="138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8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/>
              </w:rPr>
              <w:t>卡号</w:t>
            </w:r>
          </w:p>
        </w:tc>
      </w:tr>
      <w:tr>
        <w:trPr>
          <w:trHeight w:val="416" w:hRule="atLeast"/>
          <w:del w:id="3616" w:author="mazhuangzhuang" w:date="2017-06-05T11:04:52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3617" w:author="mazhuangzhuang" w:date="2017-06-05T11:04:5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3618" w:author="mazhuangzhuang" w:date="2017-06-05T11:04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handlingStartTime</w:delText>
              </w:r>
            </w:del>
          </w:p>
        </w:tc>
        <w:tc>
          <w:tcPr>
            <w:tcW w:w="1387" w:type="dxa"/>
          </w:tcPr>
          <w:p>
            <w:pPr>
              <w:tabs>
                <w:tab w:val="left" w:pos="929"/>
              </w:tabs>
              <w:rPr>
                <w:del w:id="3619" w:author="mazhuangzhuang" w:date="2017-06-05T11:04:5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3620" w:author="mazhuangzhuang" w:date="2017-06-05T11:04:52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vertAlign w:val="baseline"/>
                </w:rPr>
                <w:delText>整型数</w:delText>
              </w:r>
            </w:del>
          </w:p>
        </w:tc>
        <w:tc>
          <w:tcPr>
            <w:tcW w:w="3866" w:type="dxa"/>
          </w:tcPr>
          <w:p>
            <w:pPr>
              <w:rPr>
                <w:del w:id="3621" w:author="mazhuangzhuang" w:date="2017-06-05T11:04:5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3622" w:author="mazhuangzhuang" w:date="2017-06-05T11:04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开始处理日期,标示时间的秒数</w:delText>
              </w:r>
            </w:del>
          </w:p>
        </w:tc>
      </w:tr>
      <w:tr>
        <w:trPr>
          <w:trHeight w:val="416" w:hRule="atLeast"/>
          <w:del w:id="3623" w:author="mazhuangzhuang" w:date="2017-06-05T11:04:52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del w:id="3624" w:author="mazhuangzhuang" w:date="2017-06-05T11:04:5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3625" w:author="mazhuangzhuang" w:date="2017-06-05T11:04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handlingEndTime</w:delText>
              </w:r>
            </w:del>
          </w:p>
        </w:tc>
        <w:tc>
          <w:tcPr>
            <w:tcW w:w="1387" w:type="dxa"/>
          </w:tcPr>
          <w:p>
            <w:pPr>
              <w:jc w:val="both"/>
              <w:rPr>
                <w:del w:id="3626" w:author="mazhuangzhuang" w:date="2017-06-05T11:04:5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3627" w:author="mazhuangzhuang" w:date="2017-06-05T11:04:52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vertAlign w:val="baseline"/>
                </w:rPr>
                <w:delText>整型数</w:delText>
              </w:r>
            </w:del>
          </w:p>
        </w:tc>
        <w:tc>
          <w:tcPr>
            <w:tcW w:w="3866" w:type="dxa"/>
          </w:tcPr>
          <w:p>
            <w:pPr>
              <w:rPr>
                <w:del w:id="3628" w:author="mazhuangzhuang" w:date="2017-06-05T11:04:52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3629" w:author="mazhuangzhuang" w:date="2017-06-05T11:04:52Z">
              <w:r>
                <w:rPr>
                  <w:rFonts w:hint="default"/>
                </w:rPr>
                <w:delText>结束处理</w:delText>
              </w:r>
            </w:del>
            <w:del w:id="3630" w:author="mazhuangzhuang" w:date="2017-06-05T11:04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日期,标示时间的秒数</w:delText>
              </w:r>
            </w:del>
          </w:p>
        </w:tc>
      </w:tr>
      <w:tr>
        <w:trPr>
          <w:trHeight w:val="416" w:hRule="atLeast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/>
              </w:rPr>
            </w:pPr>
            <w:del w:id="3631" w:author="mazhuangzhuang" w:date="2017-06-05T12:53:2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val="en-US"/>
                </w:rPr>
                <w:delText>handlingMeth</w:delText>
              </w:r>
            </w:del>
            <w:ins w:id="3632" w:author="mazhuangzhuang" w:date="2017-06-05T12:53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mod</w:t>
              </w:r>
            </w:ins>
            <w:ins w:id="3633" w:author="mazhuangzhuang" w:date="2017-06-05T12:53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e</w:t>
              </w:r>
            </w:ins>
            <w:del w:id="3634" w:author="mazhuangzhuang" w:date="2017-06-05T12:53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od</w:delText>
              </w:r>
            </w:del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处理方式</w:t>
            </w:r>
          </w:p>
          <w:p>
            <w:pPr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1:</w:t>
            </w:r>
            <w:ins w:id="3635" w:author="yangmaoqiang" w:date="2017-08-07T10:14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进站</w:t>
              </w:r>
            </w:ins>
            <w:ins w:id="3636" w:author="yangmaoqiang" w:date="2017-08-07T10:14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锁</w:t>
              </w:r>
            </w:ins>
            <w:ins w:id="3637" w:author="yangmaoqiang" w:date="2017-08-07T10:14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卡</w:t>
              </w:r>
            </w:ins>
            <w:del w:id="3638" w:author="yangmaoqiang" w:date="2017-08-07T10:14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只允许进站</w:delText>
              </w:r>
            </w:del>
          </w:p>
          <w:p>
            <w:pPr>
              <w:rPr>
                <w:ins w:id="3639" w:author="yangmaoqiang" w:date="2017-08-07T10:14:25Z"/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2:</w:t>
            </w:r>
            <w:ins w:id="3640" w:author="yangmaoqiang" w:date="2017-08-07T10:14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出站</w:t>
              </w:r>
            </w:ins>
            <w:ins w:id="3641" w:author="yangmaoqiang" w:date="2017-08-07T10:14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锁卡</w:t>
              </w:r>
            </w:ins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ins w:id="3642" w:author="yangmaoqiang" w:date="2017-08-07T10:14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如果</w:t>
              </w:r>
            </w:ins>
            <w:ins w:id="3643" w:author="yangmaoqiang" w:date="2017-08-07T10:14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lock</w:t>
              </w:r>
            </w:ins>
            <w:ins w:id="3644" w:author="yangmaoqiang" w:date="2017-08-07T10:14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字段</w:t>
              </w:r>
            </w:ins>
            <w:ins w:id="3645" w:author="yangmaoqiang" w:date="2017-08-07T10:14:3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3646" w:author="yangmaoqiang" w:date="2017-08-07T10:14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3647" w:author="yangmaoqiang" w:date="2017-08-07T10:14:4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不</w:t>
              </w:r>
            </w:ins>
            <w:ins w:id="3648" w:author="yangmaoqiang" w:date="2017-08-07T10:14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锁</w:t>
              </w:r>
            </w:ins>
            <w:ins w:id="3649" w:author="yangmaoqiang" w:date="2017-08-07T10:14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卡，</w:t>
              </w:r>
            </w:ins>
            <w:ins w:id="3650" w:author="yangmaoqiang" w:date="2017-08-07T10:14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忽略</w:t>
              </w:r>
            </w:ins>
            <w:ins w:id="3651" w:author="yangmaoqiang" w:date="2017-08-07T10:14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该</w:t>
              </w:r>
            </w:ins>
            <w:ins w:id="3652" w:author="yangmaoqiang" w:date="2017-08-07T10:14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字段。</w:t>
              </w:r>
            </w:ins>
            <w:del w:id="3653" w:author="yangmaoqiang" w:date="2017-08-07T10:14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不允许进</w:delText>
              </w:r>
            </w:del>
            <w:del w:id="3654" w:author="yangmaoqiang" w:date="2017-08-07T10:14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站</w:delText>
              </w:r>
            </w:del>
          </w:p>
        </w:tc>
      </w:tr>
      <w:tr>
        <w:trPr>
          <w:trHeight w:val="416" w:hRule="atLeast"/>
          <w:ins w:id="3655" w:author="mazhuangzhuang" w:date="2017-06-05T11:11:08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656" w:author="mazhuangzhuang" w:date="2017-06-05T11:11:08Z"/>
                <w:rFonts w:hint="default" w:asciiTheme="minorEastAsia" w:hAnsiTheme="minorEastAsia" w:cstheme="minorEastAsia"/>
                <w:sz w:val="21"/>
                <w:szCs w:val="21"/>
              </w:rPr>
            </w:pPr>
            <w:ins w:id="3657" w:author="mazhuangzhuang" w:date="2017-06-05T12:52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l</w:t>
              </w:r>
            </w:ins>
            <w:ins w:id="3658" w:author="mazhuangzhuang" w:date="2017-06-05T11:13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ock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659" w:author="mazhuangzhuang" w:date="2017-06-05T11:11:08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660" w:author="mazhuangzhuang" w:date="2017-06-05T11:13:15Z"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661" w:author="mazhuangzhuang" w:date="2017-06-05T11:11:08Z"/>
                <w:rFonts w:hint="default" w:asciiTheme="minorEastAsia" w:hAnsiTheme="minorEastAsia" w:cstheme="minorEastAsia"/>
                <w:sz w:val="21"/>
                <w:szCs w:val="21"/>
              </w:rPr>
            </w:pPr>
            <w:ins w:id="3662" w:author="mazhuangzhuang" w:date="2017-06-05T11:13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3663" w:author="mazhuangzhuang" w:date="2017-06-05T11:13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3664" w:author="mazhuangzhuang" w:date="2017-06-05T11:13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不</w:t>
              </w:r>
            </w:ins>
            <w:ins w:id="3665" w:author="mazhuangzhuang" w:date="2017-06-05T11:13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 xml:space="preserve">锁卡 </w:t>
              </w:r>
            </w:ins>
            <w:ins w:id="3666" w:author="mazhuangzhuang" w:date="2017-06-05T11:13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3667" w:author="mazhuangzhuang" w:date="2017-06-05T11:13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3668" w:author="mazhuangzhuang" w:date="2017-06-05T11:13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锁卡</w:t>
              </w:r>
            </w:ins>
          </w:p>
        </w:tc>
      </w:tr>
      <w:tr>
        <w:trPr>
          <w:trHeight w:val="635" w:hRule="atLeast"/>
          <w:ins w:id="3669" w:author="mazhuangzhuang" w:date="2017-06-05T11:23:12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670" w:author="mazhuangzhuang" w:date="2017-06-05T11:23:12Z"/>
                <w:rFonts w:hint="default" w:asciiTheme="minorEastAsia" w:hAnsiTheme="minorEastAsia" w:cstheme="minorEastAsia"/>
                <w:sz w:val="21"/>
                <w:szCs w:val="21"/>
              </w:rPr>
            </w:pPr>
            <w:ins w:id="3671" w:author="mazhuangzhuang" w:date="2017-06-05T11:23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</w:t>
              </w:r>
            </w:ins>
            <w:ins w:id="3672" w:author="mazhuangzhuang" w:date="2017-06-05T11:23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ssuer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673" w:author="mazhuangzhuang" w:date="2017-06-05T11:23:12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674" w:author="mazhuangzhuang" w:date="2017-06-05T11:23:2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</w:t>
              </w:r>
            </w:ins>
            <w:ins w:id="3675" w:author="mazhuangzhuang" w:date="2017-06-05T11:23:2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676" w:author="mazhuangzhuang" w:date="2017-06-05T11:23:12Z"/>
                <w:rFonts w:hint="default" w:asciiTheme="minorEastAsia" w:hAnsiTheme="minorEastAsia" w:cstheme="minorEastAsia"/>
                <w:sz w:val="21"/>
                <w:szCs w:val="21"/>
              </w:rPr>
            </w:pPr>
            <w:ins w:id="3677" w:author="mazhuangzhuang" w:date="2017-06-05T11:23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发行</w:t>
              </w:r>
            </w:ins>
            <w:ins w:id="3678" w:author="mazhuangzhuang" w:date="2017-06-05T11:23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商</w:t>
              </w:r>
            </w:ins>
            <w:ins w:id="3679" w:author="mazhuangzhuang" w:date="2017-06-05T11:23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编</w:t>
              </w:r>
            </w:ins>
            <w:ins w:id="3680" w:author="mazhuangzhuang" w:date="2017-06-05T11:23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号</w:t>
              </w:r>
            </w:ins>
          </w:p>
        </w:tc>
      </w:tr>
      <w:tr>
        <w:trPr>
          <w:trHeight w:val="635" w:hRule="atLeast"/>
          <w:ins w:id="3681" w:author="mazhuangzhuang" w:date="2017-06-05T11:23:37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682" w:author="mazhuangzhuang" w:date="2017-06-05T11:23:37Z"/>
                <w:rFonts w:hint="default" w:asciiTheme="minorEastAsia" w:hAnsiTheme="minorEastAsia" w:cstheme="minorEastAsia"/>
                <w:sz w:val="21"/>
                <w:szCs w:val="21"/>
              </w:rPr>
            </w:pPr>
            <w:ins w:id="3683" w:author="mazhuangzhuang" w:date="2017-06-05T11:23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ma</w:t>
              </w:r>
            </w:ins>
            <w:ins w:id="3684" w:author="mazhuangzhuang" w:date="2017-06-05T11:23:5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n</w:t>
              </w:r>
            </w:ins>
            <w:ins w:id="3685" w:author="mazhuangzhuang" w:date="2017-06-05T11:23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u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686" w:author="mazhuangzhuang" w:date="2017-06-05T11:23:37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687" w:author="mazhuangzhuang" w:date="2017-06-05T11:24:02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688" w:author="mazhuangzhuang" w:date="2017-06-05T11:23:37Z"/>
                <w:rFonts w:hint="default" w:asciiTheme="minorEastAsia" w:hAnsiTheme="minorEastAsia" w:cstheme="minorEastAsia"/>
                <w:sz w:val="21"/>
                <w:szCs w:val="21"/>
              </w:rPr>
            </w:pPr>
            <w:ins w:id="3689" w:author="mazhuangzhuang" w:date="2017-06-05T11:24:0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制造</w:t>
              </w:r>
            </w:ins>
            <w:ins w:id="3690" w:author="mazhuangzhuang" w:date="2017-06-05T11:24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商</w:t>
              </w:r>
            </w:ins>
            <w:ins w:id="3691" w:author="mazhuangzhuang" w:date="2017-06-05T11:24:1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编号</w:t>
              </w:r>
            </w:ins>
          </w:p>
        </w:tc>
      </w:tr>
      <w:tr>
        <w:trPr>
          <w:trHeight w:val="635" w:hRule="atLeast"/>
          <w:ins w:id="3692" w:author="mazhuangzhuang" w:date="2017-06-05T11:24:21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693" w:author="mazhuangzhuang" w:date="2017-06-05T11:24:21Z"/>
                <w:rFonts w:hint="default" w:asciiTheme="minorEastAsia" w:hAnsiTheme="minorEastAsia" w:cstheme="minorEastAsia"/>
                <w:sz w:val="21"/>
                <w:szCs w:val="21"/>
              </w:rPr>
            </w:pPr>
            <w:ins w:id="3694" w:author="mazhuangzhuang" w:date="2017-06-05T11:25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m</w:t>
              </w:r>
            </w:ins>
            <w:ins w:id="3695" w:author="mazhuangzhuang" w:date="2017-06-05T11:25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edia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696" w:author="mazhuangzhuang" w:date="2017-06-05T11:24:21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697" w:author="mazhuangzhuang" w:date="2017-06-05T11:25:2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698" w:author="mazhuangzhuang" w:date="2017-06-05T11:24:21Z"/>
                <w:rFonts w:hint="default" w:asciiTheme="minorEastAsia" w:hAnsiTheme="minorEastAsia" w:cstheme="minorEastAsia"/>
                <w:sz w:val="21"/>
                <w:szCs w:val="21"/>
              </w:rPr>
            </w:pPr>
            <w:ins w:id="3699" w:author="mazhuangzhuang" w:date="2017-06-05T11:25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介质</w:t>
              </w:r>
            </w:ins>
            <w:ins w:id="3700" w:author="mazhuangzhuang" w:date="2017-06-05T11:25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类型</w:t>
              </w:r>
            </w:ins>
            <w:ins w:id="3701" w:author="mazhuangzhuang" w:date="2017-06-05T11:31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702" w:author="mazhuangzhuang" w:date="2017-06-05T11:31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详</w:t>
              </w:r>
            </w:ins>
            <w:ins w:id="3703" w:author="mazhuangzhuang" w:date="2017-06-05T11:31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见《</w:t>
              </w:r>
            </w:ins>
            <w:ins w:id="3704" w:author="mazhuangzhuang" w:date="2017-06-05T11:31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03</w:t>
              </w:r>
            </w:ins>
            <w:ins w:id="3705" w:author="mazhuangzhuang" w:date="2017-06-05T11:31:1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-</w:t>
              </w:r>
            </w:ins>
            <w:ins w:id="3706" w:author="mazhuangzhuang" w:date="2017-06-05T11:31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数据</w:t>
              </w:r>
            </w:ins>
            <w:ins w:id="3707" w:author="mazhuangzhuang" w:date="2017-06-05T11:31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字典</w:t>
              </w:r>
            </w:ins>
            <w:ins w:id="3708" w:author="mazhuangzhuang" w:date="2017-06-05T11:31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》</w:t>
              </w:r>
            </w:ins>
          </w:p>
        </w:tc>
      </w:tr>
      <w:tr>
        <w:trPr>
          <w:trHeight w:val="635" w:hRule="atLeast"/>
          <w:ins w:id="3709" w:author="mazhuangzhuang" w:date="2017-06-05T12:48:5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710" w:author="mazhuangzhuang" w:date="2017-06-05T12:48:59Z"/>
                <w:rFonts w:hint="default" w:asciiTheme="minorEastAsia" w:hAnsiTheme="minorEastAsia" w:cstheme="minorEastAsia"/>
                <w:sz w:val="21"/>
                <w:szCs w:val="21"/>
              </w:rPr>
            </w:pPr>
            <w:ins w:id="3711" w:author="mazhuangzhuang" w:date="2017-06-05T12:50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v</w:t>
              </w:r>
            </w:ins>
            <w:ins w:id="3712" w:author="mazhuangzhuang" w:date="2017-06-05T12:49:0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alid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713" w:author="mazhuangzhuang" w:date="2017-06-05T12:48:59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714" w:author="mazhuangzhuang" w:date="2017-06-05T12:49:0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715" w:author="mazhuangzhuang" w:date="2017-06-05T12:48:59Z"/>
                <w:rFonts w:hint="default" w:asciiTheme="minorEastAsia" w:hAnsiTheme="minorEastAsia" w:cstheme="minorEastAsia"/>
                <w:sz w:val="21"/>
                <w:szCs w:val="21"/>
              </w:rPr>
            </w:pPr>
            <w:ins w:id="3716" w:author="mazhuangzhuang" w:date="2017-06-05T12:49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0:</w:t>
              </w:r>
            </w:ins>
            <w:ins w:id="3717" w:author="mazhuangzhuang" w:date="2017-06-05T12:49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无效 1</w:t>
              </w:r>
            </w:ins>
            <w:ins w:id="3718" w:author="mazhuangzhuang" w:date="2017-06-05T12:49:1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:</w:t>
              </w:r>
            </w:ins>
            <w:ins w:id="3719" w:author="mazhuangzhuang" w:date="2017-06-05T12:49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有效</w:t>
              </w:r>
            </w:ins>
            <w:ins w:id="3720" w:author="mazhuangzhuang" w:date="2017-06-05T12:50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721" w:author="mazhuangzhuang" w:date="2017-06-05T12:50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无</w:t>
              </w:r>
            </w:ins>
            <w:ins w:id="3722" w:author="mazhuangzhuang" w:date="2017-06-05T12:50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效</w:t>
              </w:r>
            </w:ins>
            <w:ins w:id="3723" w:author="mazhuangzhuang" w:date="2017-06-05T12:50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黑名单</w:t>
              </w:r>
            </w:ins>
            <w:ins w:id="3724" w:author="mazhuangzhuang" w:date="2017-06-05T12:50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3725" w:author="mazhuangzhuang" w:date="2017-06-05T12:50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从</w:t>
              </w:r>
            </w:ins>
            <w:ins w:id="3726" w:author="mazhuangzhuang" w:date="2017-06-05T12:50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黑名单</w:t>
              </w:r>
            </w:ins>
            <w:ins w:id="3727" w:author="mazhuangzhuang" w:date="2017-06-05T12:50:2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里</w:t>
              </w:r>
            </w:ins>
            <w:ins w:id="3728" w:author="mazhuangzhuang" w:date="2017-06-05T12:50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移除</w:t>
              </w:r>
            </w:ins>
          </w:p>
        </w:tc>
      </w:tr>
      <w:tr>
        <w:trPr>
          <w:trHeight w:val="635" w:hRule="atLeast"/>
          <w:ins w:id="3729" w:author="mazhuangzhuang" w:date="2017-06-12T09:43:28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730" w:author="mazhuangzhuang" w:date="2017-06-12T09:43:28Z"/>
                <w:rFonts w:hint="default" w:asciiTheme="minorEastAsia" w:hAnsiTheme="minorEastAsia" w:cstheme="minorEastAsia"/>
                <w:sz w:val="21"/>
                <w:szCs w:val="21"/>
              </w:rPr>
            </w:pPr>
            <w:ins w:id="3731" w:author="mazhuangzhuang" w:date="2017-06-12T09:46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tic</w:t>
              </w:r>
            </w:ins>
            <w:ins w:id="3732" w:author="mazhuangzhuang" w:date="2017-06-12T09:46:5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ket</w:t>
              </w:r>
            </w:ins>
            <w:ins w:id="3733" w:author="mazhuangzhuang" w:date="2017-06-12T09:46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</w:t>
              </w:r>
            </w:ins>
            <w:ins w:id="3734" w:author="mazhuangzhuang" w:date="2017-06-12T09:47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ype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735" w:author="mazhuangzhuang" w:date="2017-06-12T09:43:28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736" w:author="mazhuangzhuang" w:date="2017-06-12T09:44:25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737" w:author="mazhuangzhuang" w:date="2017-06-12T09:43:28Z"/>
                <w:rFonts w:hint="default" w:asciiTheme="minorEastAsia" w:hAnsiTheme="minorEastAsia" w:cstheme="minorEastAsia"/>
                <w:sz w:val="21"/>
                <w:szCs w:val="21"/>
              </w:rPr>
            </w:pPr>
            <w:ins w:id="3738" w:author="mazhuangzhuang" w:date="2017-06-12T10:03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票种</w:t>
              </w:r>
            </w:ins>
            <w:ins w:id="3739" w:author="mazhuangzhuang" w:date="2017-06-12T10:03:1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类型</w:t>
              </w:r>
            </w:ins>
          </w:p>
        </w:tc>
      </w:tr>
      <w:tr>
        <w:trPr>
          <w:trHeight w:val="635" w:hRule="atLeast"/>
          <w:ins w:id="3740" w:author="mazhuangzhuang" w:date="2017-06-12T09:44:1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741" w:author="mazhuangzhuang" w:date="2017-06-12T09:44:15Z"/>
                <w:rFonts w:hint="default" w:asciiTheme="minorEastAsia" w:hAnsiTheme="minorEastAsia" w:cstheme="minorEastAsia"/>
                <w:sz w:val="21"/>
                <w:szCs w:val="21"/>
              </w:rPr>
            </w:pPr>
            <w:ins w:id="3742" w:author="mazhuangzhuang" w:date="2017-06-12T09:44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city</w:t>
              </w:r>
            </w:ins>
            <w:ins w:id="3743" w:author="mazhuangzhuang" w:date="2017-06-12T09:44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Cod</w:t>
              </w:r>
            </w:ins>
            <w:ins w:id="3744" w:author="mazhuangzhuang" w:date="2017-06-12T09:44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e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745" w:author="mazhuangzhuang" w:date="2017-06-12T09:44:15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746" w:author="mazhuangzhuang" w:date="2017-06-12T09:44:52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747" w:author="mazhuangzhuang" w:date="2017-06-12T09:44:15Z"/>
                <w:rFonts w:hint="default" w:asciiTheme="minorEastAsia" w:hAnsiTheme="minorEastAsia" w:cstheme="minorEastAsia"/>
                <w:sz w:val="21"/>
                <w:szCs w:val="21"/>
              </w:rPr>
            </w:pPr>
            <w:ins w:id="3748" w:author="mazhuangzhuang" w:date="2017-06-12T10:03:2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城市</w:t>
              </w:r>
            </w:ins>
            <w:ins w:id="3749" w:author="mazhuangzhuang" w:date="2017-06-12T10:03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代码</w:t>
              </w:r>
            </w:ins>
          </w:p>
        </w:tc>
      </w:tr>
    </w:tbl>
    <w:p>
      <w:pPr>
        <w:outlineLvl w:val="9"/>
        <w:rPr>
          <w:rFonts w:hint="default"/>
        </w:rPr>
      </w:pPr>
      <w:ins w:id="3750" w:author="mazhuangzhuang" w:date="2017-06-06T17:15:07Z">
        <w:r>
          <w:rPr>
            <w:rFonts w:hint="default"/>
          </w:rPr>
          <w:t>黑名单</w:t>
        </w:r>
      </w:ins>
      <w:ins w:id="3751" w:author="mazhuangzhuang" w:date="2017-06-06T17:15:08Z">
        <w:r>
          <w:rPr>
            <w:rFonts w:hint="default"/>
          </w:rPr>
          <w:t>参数</w:t>
        </w:r>
      </w:ins>
      <w:ins w:id="3752" w:author="mazhuangzhuang" w:date="2017-06-06T17:15:12Z">
        <w:r>
          <w:rPr>
            <w:rFonts w:hint="default"/>
          </w:rPr>
          <w:t>只有</w:t>
        </w:r>
      </w:ins>
      <w:ins w:id="3753" w:author="mazhuangzhuang" w:date="2017-06-06T17:15:13Z">
        <w:r>
          <w:rPr>
            <w:rFonts w:hint="default"/>
          </w:rPr>
          <w:t>增</w:t>
        </w:r>
      </w:ins>
      <w:ins w:id="3754" w:author="mazhuangzhuang" w:date="2017-06-06T17:15:14Z">
        <w:r>
          <w:rPr>
            <w:rFonts w:hint="default"/>
          </w:rPr>
          <w:t>量</w:t>
        </w:r>
      </w:ins>
      <w:ins w:id="3755" w:author="mazhuangzhuang" w:date="2017-06-06T17:15:15Z">
        <w:r>
          <w:rPr>
            <w:rFonts w:hint="default"/>
          </w:rPr>
          <w:t>。</w:t>
        </w:r>
      </w:ins>
    </w:p>
    <w:p>
      <w:pPr>
        <w:outlineLvl w:val="9"/>
        <w:rPr>
          <w:rFonts w:hint="default"/>
        </w:rPr>
      </w:pPr>
    </w:p>
    <w:p>
      <w:pPr>
        <w:outlineLvl w:val="1"/>
        <w:rPr>
          <w:rFonts w:hint="default"/>
        </w:rPr>
      </w:pPr>
      <w:r>
        <w:rPr>
          <w:rFonts w:hint="default"/>
        </w:rPr>
        <w:t>2.10 白名单参数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spacing w:beforeLines="0" w:afterLines="0" w:line="360" w:lineRule="exact"/>
        <w:ind w:left="420" w:leftChars="0" w:firstLine="420" w:firstLineChars="0"/>
        <w:rPr>
          <w:ins w:id="3756" w:author="mazhuangzhuang" w:date="2017-06-05T12:54:27Z"/>
          <w:rFonts w:hint="default"/>
        </w:rPr>
      </w:pPr>
      <w:ins w:id="3757" w:author="mazhuangzhuang" w:date="2017-06-05T12:54:27Z">
        <w:r>
          <w:rPr>
            <w:rFonts w:hint="default"/>
          </w:rPr>
          <w:t>"</w:t>
        </w:r>
      </w:ins>
      <w:ins w:id="3758" w:author="mazhuangzhuang" w:date="2017-06-05T12:54:27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num</w:t>
        </w:r>
      </w:ins>
      <w:ins w:id="3759" w:author="mazhuangzhuang" w:date="2017-06-05T12:54:27Z">
        <w:r>
          <w:rPr>
            <w:rFonts w:hint="default"/>
          </w:rPr>
          <w:t>":"2521522",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760" w:author="mazhuangzhuang" w:date="2017-06-05T12:54:27Z"/>
          <w:rFonts w:hint="default"/>
        </w:rPr>
      </w:pPr>
      <w:ins w:id="3761" w:author="mazhuangzhuang" w:date="2017-06-05T12:54:27Z">
        <w:r>
          <w:rPr>
            <w:rFonts w:hint="default"/>
          </w:rPr>
          <w:t>"issuer":1,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762" w:author="mazhuangzhuang" w:date="2017-06-05T12:54:27Z"/>
          <w:rFonts w:hint="default"/>
        </w:rPr>
      </w:pPr>
      <w:ins w:id="3763" w:author="mazhuangzhuang" w:date="2017-06-05T12:54:27Z">
        <w:r>
          <w:rPr>
            <w:rFonts w:hint="default"/>
          </w:rPr>
          <w:t>"manu":1,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764" w:author="mazhuangzhuang" w:date="2017-06-05T12:54:27Z"/>
          <w:rFonts w:hint="default"/>
        </w:rPr>
      </w:pPr>
      <w:ins w:id="3765" w:author="mazhuangzhuang" w:date="2017-06-05T12:54:27Z">
        <w:r>
          <w:rPr>
            <w:rFonts w:hint="default"/>
          </w:rPr>
          <w:t>"media":0,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766" w:author="mazhuangzhuang" w:date="2017-06-12T10:04:16Z"/>
          <w:rFonts w:hint="default"/>
        </w:rPr>
      </w:pPr>
      <w:ins w:id="3767" w:author="mazhuangzhuang" w:date="2017-06-05T12:54:27Z">
        <w:r>
          <w:rPr>
            <w:rFonts w:hint="default"/>
          </w:rPr>
          <w:t>"valid":0</w:t>
        </w:r>
      </w:ins>
      <w:ins w:id="3768" w:author="mazhuangzhuang" w:date="2017-06-12T10:04:16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420" w:firstLineChars="0"/>
        <w:rPr>
          <w:ins w:id="3769" w:author="mazhuangzhuang" w:date="2017-06-12T10:04:17Z"/>
          <w:rFonts w:hint="default"/>
        </w:rPr>
      </w:pPr>
      <w:ins w:id="3770" w:author="mazhuangzhuang" w:date="2017-06-12T10:04:17Z">
        <w:r>
          <w:rPr>
            <w:rFonts w:hint="default"/>
          </w:rPr>
          <w:t>"ticketType":1,</w:t>
        </w:r>
      </w:ins>
    </w:p>
    <w:p>
      <w:pPr>
        <w:spacing w:beforeLines="0" w:afterLines="0" w:line="360" w:lineRule="exact"/>
        <w:ind w:left="420" w:leftChars="0" w:firstLine="420" w:firstLineChars="0"/>
        <w:rPr>
          <w:rFonts w:hint="default"/>
        </w:rPr>
      </w:pPr>
      <w:ins w:id="3771" w:author="mazhuangzhuang" w:date="2017-06-12T10:04:17Z">
        <w:r>
          <w:rPr>
            <w:rFonts w:hint="default"/>
          </w:rPr>
          <w:t>"cityCode":1</w:t>
        </w:r>
      </w:ins>
    </w:p>
    <w:p>
      <w:pPr>
        <w:ind w:firstLine="420" w:firstLineChars="0"/>
        <w:rPr>
          <w:rFonts w:hint="default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ins w:id="3772" w:author="mazhuangzhuang" w:date="2017-06-05T11:05:11Z"/>
          <w:rFonts w:hint="default"/>
          <w:b/>
          <w:bCs/>
        </w:rPr>
      </w:pPr>
      <w:ins w:id="3773" w:author="mazhuangzhuang" w:date="2017-06-05T11:05:11Z">
        <w:r>
          <w:rPr>
            <w:rFonts w:hint="default"/>
            <w:b/>
            <w:bCs/>
          </w:rPr>
          <w:t>参数说明</w:t>
        </w:r>
      </w:ins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1387"/>
        <w:gridCol w:w="3866"/>
      </w:tblGrid>
      <w:tr>
        <w:tc>
          <w:tcPr>
            <w:tcW w:w="291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87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  <w:ins w:id="3774" w:author="mazhuangzhuang" w:date="2017-06-05T12:54:4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775" w:author="mazhuangzhuang" w:date="2017-06-05T12:54:49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776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num</w:t>
              </w:r>
            </w:ins>
          </w:p>
        </w:tc>
        <w:tc>
          <w:tcPr>
            <w:tcW w:w="1387" w:type="dxa"/>
          </w:tcPr>
          <w:p>
            <w:pPr>
              <w:rPr>
                <w:ins w:id="3777" w:author="mazhuangzhuang" w:date="2017-06-05T12:54:49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778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字符串</w:t>
              </w:r>
            </w:ins>
          </w:p>
        </w:tc>
        <w:tc>
          <w:tcPr>
            <w:tcW w:w="3866" w:type="dxa"/>
          </w:tcPr>
          <w:p>
            <w:pPr>
              <w:rPr>
                <w:ins w:id="3779" w:author="mazhuangzhuang" w:date="2017-06-05T12:54:49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780" w:author="mazhuangzhuang" w:date="2017-06-05T12:54:49Z">
              <w:r>
                <w:rPr>
                  <w:rFonts w:hint="default" w:asciiTheme="minorEastAsia"/>
                </w:rPr>
                <w:t>卡号</w:t>
              </w:r>
            </w:ins>
          </w:p>
        </w:tc>
      </w:tr>
      <w:tr>
        <w:trPr>
          <w:trHeight w:val="635" w:hRule="atLeast"/>
          <w:ins w:id="3781" w:author="mazhuangzhuang" w:date="2017-06-05T12:54:4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782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783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issuer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784" w:author="mazhuangzhuang" w:date="2017-06-05T12:54:49Z"/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ins w:id="3785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786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787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发行商编号</w:t>
              </w:r>
            </w:ins>
          </w:p>
        </w:tc>
      </w:tr>
      <w:tr>
        <w:trPr>
          <w:trHeight w:val="635" w:hRule="atLeast"/>
          <w:ins w:id="3788" w:author="mazhuangzhuang" w:date="2017-06-05T12:54:4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789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790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manu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791" w:author="mazhuangzhuang" w:date="2017-06-05T12:54:49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792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793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794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制造商编号</w:t>
              </w:r>
            </w:ins>
          </w:p>
        </w:tc>
      </w:tr>
      <w:tr>
        <w:trPr>
          <w:trHeight w:val="635" w:hRule="atLeast"/>
          <w:ins w:id="3795" w:author="mazhuangzhuang" w:date="2017-06-05T12:54:4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796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797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media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798" w:author="mazhuangzhuang" w:date="2017-06-05T12:54:49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799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800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801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介质类型，详见《03-数据字典》</w:t>
              </w:r>
            </w:ins>
          </w:p>
        </w:tc>
      </w:tr>
      <w:tr>
        <w:trPr>
          <w:trHeight w:val="635" w:hRule="atLeast"/>
          <w:ins w:id="3802" w:author="mazhuangzhuang" w:date="2017-06-05T12:54:4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803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804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valid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805" w:author="mazhuangzhuang" w:date="2017-06-05T12:54:49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806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807" w:author="mazhuangzhuang" w:date="2017-06-05T12:54:49Z"/>
                <w:rFonts w:hint="default" w:asciiTheme="minorEastAsia" w:hAnsiTheme="minorEastAsia" w:cstheme="minorEastAsia"/>
                <w:sz w:val="21"/>
                <w:szCs w:val="21"/>
              </w:rPr>
            </w:pPr>
            <w:ins w:id="3808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0:无效 1:有效，无效</w:t>
              </w:r>
            </w:ins>
            <w:ins w:id="3809" w:author="mazhuangzhuang" w:date="2017-06-05T12:55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白名单</w:t>
              </w:r>
            </w:ins>
            <w:ins w:id="3810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，从</w:t>
              </w:r>
            </w:ins>
            <w:ins w:id="3811" w:author="mazhuangzhuang" w:date="2017-06-05T12:55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白</w:t>
              </w:r>
            </w:ins>
            <w:ins w:id="3812" w:author="mazhuangzhuang" w:date="2017-06-05T12:5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名单里移除</w:t>
              </w:r>
            </w:ins>
          </w:p>
        </w:tc>
      </w:tr>
      <w:tr>
        <w:trPr>
          <w:trHeight w:val="635" w:hRule="atLeast"/>
          <w:ins w:id="3813" w:author="mazhuangzhuang" w:date="2017-06-12T10:04:23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814" w:author="mazhuangzhuang" w:date="2017-06-12T10:04:23Z"/>
                <w:rFonts w:hint="default" w:asciiTheme="minorEastAsia" w:hAnsiTheme="minorEastAsia" w:cstheme="minorEastAsia"/>
                <w:sz w:val="21"/>
                <w:szCs w:val="21"/>
              </w:rPr>
            </w:pPr>
            <w:ins w:id="3815" w:author="mazhuangzhuang" w:date="2017-06-12T10:04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ti</w:t>
              </w:r>
            </w:ins>
            <w:ins w:id="3816" w:author="mazhuangzhuang" w:date="2017-06-12T10:04:3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cke</w:t>
              </w:r>
            </w:ins>
            <w:ins w:id="3817" w:author="mazhuangzhuang" w:date="2017-06-12T10:04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tC</w:t>
              </w:r>
            </w:ins>
            <w:ins w:id="3818" w:author="mazhuangzhuang" w:date="2017-06-12T10:04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ode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819" w:author="mazhuangzhuang" w:date="2017-06-12T10:04:23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820" w:author="mazhuangzhuang" w:date="2017-06-12T10:04:3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821" w:author="mazhuangzhuang" w:date="2017-06-12T10:04:23Z"/>
                <w:rFonts w:hint="default" w:asciiTheme="minorEastAsia" w:hAnsiTheme="minorEastAsia" w:cstheme="minorEastAsia"/>
                <w:sz w:val="21"/>
                <w:szCs w:val="21"/>
              </w:rPr>
            </w:pPr>
            <w:ins w:id="3822" w:author="mazhuangzhuang" w:date="2017-06-12T10:04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票种类型</w:t>
              </w:r>
            </w:ins>
          </w:p>
        </w:tc>
      </w:tr>
      <w:tr>
        <w:trPr>
          <w:trHeight w:val="635" w:hRule="atLeast"/>
          <w:ins w:id="3823" w:author="mazhuangzhuang" w:date="2017-06-12T10:04:25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both"/>
              <w:rPr>
                <w:ins w:id="3824" w:author="mazhuangzhuang" w:date="2017-06-12T10:04:25Z"/>
                <w:rFonts w:hint="default" w:asciiTheme="minorEastAsia" w:hAnsiTheme="minorEastAsia" w:cstheme="minorEastAsia"/>
                <w:sz w:val="21"/>
                <w:szCs w:val="21"/>
              </w:rPr>
            </w:pPr>
            <w:ins w:id="3825" w:author="mazhuangzhuang" w:date="2017-06-12T10:0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city</w:t>
              </w:r>
            </w:ins>
            <w:ins w:id="3826" w:author="mazhuangzhuang" w:date="2017-06-12T10:04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C</w:t>
              </w:r>
            </w:ins>
            <w:ins w:id="3827" w:author="mazhuangzhuang" w:date="2017-06-12T10:04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o</w:t>
              </w:r>
            </w:ins>
            <w:ins w:id="3828" w:author="mazhuangzhuang" w:date="2017-06-12T10:04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de</w:t>
              </w:r>
            </w:ins>
          </w:p>
        </w:tc>
        <w:tc>
          <w:tcPr>
            <w:tcW w:w="1387" w:type="dxa"/>
            <w:textDirection w:val="lrTb"/>
            <w:vAlign w:val="top"/>
          </w:tcPr>
          <w:p>
            <w:pPr>
              <w:jc w:val="both"/>
              <w:rPr>
                <w:ins w:id="3829" w:author="mazhuangzhuang" w:date="2017-06-12T10:04:25Z"/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</w:pPr>
            <w:ins w:id="3830" w:author="mazhuangzhuang" w:date="2017-06-12T10:04:54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整型</w:t>
              </w:r>
            </w:ins>
            <w:ins w:id="3831" w:author="mazhuangzhuang" w:date="2017-06-12T10:04:5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数</w:t>
              </w:r>
            </w:ins>
          </w:p>
        </w:tc>
        <w:tc>
          <w:tcPr>
            <w:tcW w:w="3866" w:type="dxa"/>
            <w:textDirection w:val="lrTb"/>
            <w:vAlign w:val="top"/>
          </w:tcPr>
          <w:p>
            <w:pPr>
              <w:rPr>
                <w:ins w:id="3832" w:author="mazhuangzhuang" w:date="2017-06-12T10:04:25Z"/>
                <w:rFonts w:hint="default" w:asciiTheme="minorEastAsia" w:hAnsiTheme="minorEastAsia" w:cstheme="minorEastAsia"/>
                <w:sz w:val="21"/>
                <w:szCs w:val="21"/>
              </w:rPr>
            </w:pPr>
            <w:ins w:id="3833" w:author="mazhuangzhuang" w:date="2017-06-12T10:05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城市</w:t>
              </w:r>
            </w:ins>
            <w:ins w:id="3834" w:author="mazhuangzhuang" w:date="2017-06-12T10:05:0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代码</w:t>
              </w:r>
            </w:ins>
          </w:p>
        </w:tc>
      </w:tr>
    </w:tbl>
    <w:p>
      <w:pPr>
        <w:rPr>
          <w:ins w:id="3835" w:author="mazhuangzhuang" w:date="2017-06-05T11:05:42Z"/>
          <w:rFonts w:hint="default"/>
        </w:rPr>
      </w:pPr>
      <w:ins w:id="3836" w:author="mazhuangzhuang" w:date="2017-06-05T13:09:36Z">
        <w:r>
          <w:rPr>
            <w:rFonts w:hint="default"/>
          </w:rPr>
          <w:t>白名单</w:t>
        </w:r>
      </w:ins>
      <w:ins w:id="3837" w:author="mazhuangzhuang" w:date="2017-06-05T13:09:54Z">
        <w:r>
          <w:rPr>
            <w:rFonts w:hint="default"/>
          </w:rPr>
          <w:t>规则</w:t>
        </w:r>
      </w:ins>
      <w:ins w:id="3838" w:author="mazhuangzhuang" w:date="2017-06-05T13:09:55Z">
        <w:r>
          <w:rPr>
            <w:rFonts w:hint="default"/>
          </w:rPr>
          <w:t>：</w:t>
        </w:r>
      </w:ins>
      <w:ins w:id="3839" w:author="mazhuangzhuang" w:date="2017-06-05T13:09:57Z">
        <w:r>
          <w:rPr>
            <w:rFonts w:hint="default"/>
          </w:rPr>
          <w:t>免费</w:t>
        </w:r>
      </w:ins>
      <w:ins w:id="3840" w:author="mazhuangzhuang" w:date="2017-06-05T13:10:39Z">
        <w:r>
          <w:rPr>
            <w:rFonts w:hint="default"/>
          </w:rPr>
          <w:t>。</w:t>
        </w:r>
      </w:ins>
    </w:p>
    <w:p>
      <w:pPr>
        <w:rPr>
          <w:del w:id="3841" w:author="mazhuangzhuang" w:date="2017-06-05T11:05:40Z"/>
          <w:rFonts w:hint="default"/>
        </w:rPr>
      </w:pPr>
      <w:del w:id="3842" w:author="mazhuangzhuang" w:date="2017-06-05T11:05:40Z">
        <w:r>
          <w:rPr>
            <w:rFonts w:hint="default"/>
          </w:rPr>
          <w:delText>说明，数组只有一项</w:delText>
        </w:r>
      </w:del>
    </w:p>
    <w:p>
      <w:pPr>
        <w:outlineLvl w:val="1"/>
        <w:rPr>
          <w:rFonts w:hint="default"/>
        </w:rPr>
      </w:pPr>
      <w:r>
        <w:rPr>
          <w:rFonts w:hint="default"/>
        </w:rPr>
        <w:t>2.11 闸机软件版本参数</w:t>
      </w:r>
    </w:p>
    <w:p>
      <w:pPr>
        <w:ind w:firstLine="0" w:firstLineChars="0"/>
        <w:rPr>
          <w:ins w:id="3844" w:author="mazhuangzhuang" w:date="2017-06-05T11:58:37Z"/>
          <w:rFonts w:hint="eastAsia"/>
        </w:rPr>
        <w:pPrChange w:id="3843" w:author="mazhuangzhuang" w:date="2017-06-05T11:58:41Z">
          <w:pPr>
            <w:ind w:firstLine="420" w:firstLineChars="0"/>
          </w:pPr>
        </w:pPrChange>
      </w:pPr>
      <w:ins w:id="3845" w:author="mazhuangzhuang" w:date="2017-06-05T11:58:37Z">
        <w:r>
          <w:rPr>
            <w:rFonts w:hint="eastAsia"/>
          </w:rPr>
          <w:t>{</w:t>
        </w:r>
      </w:ins>
    </w:p>
    <w:p>
      <w:pPr>
        <w:spacing w:beforeLines="0" w:afterLines="0" w:line="360" w:lineRule="exact"/>
        <w:ind w:left="0" w:leftChars="0" w:firstLine="420" w:firstLineChars="0"/>
        <w:rPr>
          <w:ins w:id="3847" w:author="mazhuangzhuang" w:date="2017-06-05T11:58:37Z"/>
          <w:rFonts w:hint="default"/>
        </w:rPr>
        <w:pPrChange w:id="3846" w:author="mazhuangzhuang" w:date="2017-06-05T11:58:46Z">
          <w:pPr>
            <w:spacing w:beforeLines="0" w:afterLines="0" w:line="360" w:lineRule="exact"/>
            <w:ind w:left="420" w:leftChars="0" w:firstLine="420" w:firstLineChars="0"/>
          </w:pPr>
        </w:pPrChange>
      </w:pPr>
      <w:ins w:id="3848" w:author="mazhuangzhuang" w:date="2017-06-05T11:58:37Z">
        <w:r>
          <w:rPr>
            <w:rFonts w:hint="default"/>
          </w:rPr>
          <w:t>"</w:t>
        </w:r>
      </w:ins>
      <w:ins w:id="3849" w:author="mazhuangzhuang" w:date="2017-06-05T11:58:37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attachment</w:t>
        </w:r>
      </w:ins>
      <w:ins w:id="3850" w:author="mazhuangzhuang" w:date="2017-06-05T11:58:37Z">
        <w:r>
          <w:rPr>
            <w:rFonts w:hint="default"/>
          </w:rPr>
          <w:t>":"2521522",</w:t>
        </w:r>
      </w:ins>
    </w:p>
    <w:p>
      <w:pPr>
        <w:spacing w:beforeLines="0" w:afterLines="0" w:line="360" w:lineRule="exact"/>
        <w:ind w:left="0" w:leftChars="0" w:firstLine="420" w:firstLineChars="0"/>
        <w:rPr>
          <w:ins w:id="3852" w:author="mazhuangzhuang" w:date="2017-06-05T11:58:37Z"/>
          <w:rFonts w:hint="default"/>
        </w:rPr>
        <w:pPrChange w:id="3851" w:author="mazhuangzhuang" w:date="2017-06-05T11:58:46Z">
          <w:pPr>
            <w:spacing w:beforeLines="0" w:afterLines="0" w:line="360" w:lineRule="exact"/>
            <w:ind w:left="420" w:leftChars="0" w:firstLine="420" w:firstLineChars="0"/>
          </w:pPr>
        </w:pPrChange>
      </w:pPr>
      <w:ins w:id="3853" w:author="mazhuangzhuang" w:date="2017-06-05T11:58:37Z">
        <w:r>
          <w:rPr>
            <w:rFonts w:hint="default"/>
          </w:rPr>
          <w:t>"</w:t>
        </w:r>
      </w:ins>
      <w:ins w:id="3854" w:author="mazhuangzhuang" w:date="2017-06-05T11:58:37Z">
        <w:r>
          <w:rPr>
            <w:rFonts w:hint="default" w:asciiTheme="minorEastAsia" w:hAnsiTheme="minorEastAsia" w:cstheme="minorEastAsia"/>
            <w:szCs w:val="21"/>
          </w:rPr>
          <w:t>lineNum</w:t>
        </w:r>
      </w:ins>
      <w:ins w:id="3855" w:author="mazhuangzhuang" w:date="2017-06-05T11:58:37Z">
        <w:r>
          <w:rPr>
            <w:rFonts w:hint="default"/>
          </w:rPr>
          <w:t>":1</w:t>
        </w:r>
      </w:ins>
    </w:p>
    <w:p>
      <w:pPr>
        <w:rPr>
          <w:del w:id="3856" w:author="mazhuangzhuang" w:date="2017-06-05T11:58:43Z"/>
          <w:rFonts w:hint="default"/>
        </w:rPr>
      </w:pPr>
      <w:ins w:id="3857" w:author="mazhuangzhuang" w:date="2017-06-05T11:58:37Z">
        <w:r>
          <w:rPr>
            <w:rFonts w:hint="eastAsia"/>
          </w:rPr>
          <w:t>}</w:t>
        </w:r>
      </w:ins>
      <w:del w:id="3858" w:author="mazhuangzhuang" w:date="2017-06-05T11:58:43Z">
        <w:r>
          <w:rPr>
            <w:rFonts w:hint="default"/>
          </w:rPr>
          <w:delText>[</w:delText>
        </w:r>
      </w:del>
    </w:p>
    <w:p>
      <w:pPr>
        <w:ind w:firstLine="0" w:firstLineChars="0"/>
        <w:rPr>
          <w:del w:id="3860" w:author="mazhuangzhuang" w:date="2017-06-05T11:58:43Z"/>
          <w:rFonts w:hint="eastAsia"/>
        </w:rPr>
        <w:pPrChange w:id="3859" w:author="mazhuangzhuang" w:date="2017-06-05T11:58:43Z">
          <w:pPr>
            <w:ind w:firstLine="420" w:firstLineChars="0"/>
          </w:pPr>
        </w:pPrChange>
      </w:pPr>
      <w:del w:id="3861" w:author="mazhuangzhuang" w:date="2017-06-05T11:58:43Z">
        <w:r>
          <w:rPr>
            <w:rFonts w:hint="eastAsia"/>
          </w:rPr>
          <w:delText>{</w:delText>
        </w:r>
      </w:del>
    </w:p>
    <w:p>
      <w:pPr>
        <w:ind w:left="0" w:leftChars="0" w:firstLine="0" w:firstLineChars="0"/>
        <w:rPr>
          <w:del w:id="3863" w:author="mazhuangzhuang" w:date="2017-06-05T11:58:43Z"/>
          <w:rFonts w:hint="default"/>
        </w:rPr>
        <w:pPrChange w:id="3862" w:author="mazhuangzhuang" w:date="2017-06-05T11:58:43Z">
          <w:pPr>
            <w:ind w:left="420" w:leftChars="0" w:firstLine="420" w:firstLineChars="0"/>
          </w:pPr>
        </w:pPrChange>
      </w:pPr>
      <w:del w:id="3864" w:author="mazhuangzhuang" w:date="2017-06-05T11:58:43Z">
        <w:r>
          <w:rPr>
            <w:rFonts w:hint="default"/>
          </w:rPr>
          <w:delText>“</w:delText>
        </w:r>
      </w:del>
      <w:del w:id="3865" w:author="mazhuangzhuang" w:date="2017-06-05T11:58:43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delText>attachment</w:delText>
        </w:r>
      </w:del>
      <w:del w:id="3866" w:author="mazhuangzhuang" w:date="2017-06-05T11:58:43Z">
        <w:r>
          <w:rPr>
            <w:rFonts w:hint="default"/>
          </w:rPr>
          <w:delText>”:”2521522”,</w:delText>
        </w:r>
      </w:del>
    </w:p>
    <w:p>
      <w:pPr>
        <w:ind w:left="0" w:leftChars="0" w:firstLine="0" w:firstLineChars="0"/>
        <w:rPr>
          <w:del w:id="3868" w:author="mazhuangzhuang" w:date="2017-06-05T11:58:43Z"/>
          <w:rFonts w:hint="default"/>
        </w:rPr>
        <w:pPrChange w:id="3867" w:author="mazhuangzhuang" w:date="2017-06-05T11:58:43Z">
          <w:pPr>
            <w:ind w:left="420" w:leftChars="0" w:firstLine="420" w:firstLineChars="0"/>
          </w:pPr>
        </w:pPrChange>
      </w:pPr>
      <w:del w:id="3869" w:author="mazhuangzhuang" w:date="2017-06-05T11:58:43Z">
        <w:r>
          <w:rPr>
            <w:rFonts w:hint="default"/>
          </w:rPr>
          <w:delText>“</w:delText>
        </w:r>
      </w:del>
      <w:del w:id="3870" w:author="mazhuangzhuang" w:date="2017-06-05T11:58:43Z">
        <w:r>
          <w:rPr>
            <w:rFonts w:hint="default" w:asciiTheme="minorEastAsia" w:hAnsiTheme="minorEastAsia" w:cstheme="minorEastAsia"/>
            <w:sz w:val="21"/>
            <w:szCs w:val="21"/>
          </w:rPr>
          <w:delText>description</w:delText>
        </w:r>
      </w:del>
      <w:del w:id="3871" w:author="mazhuangzhuang" w:date="2017-06-05T11:58:43Z">
        <w:r>
          <w:rPr>
            <w:rFonts w:hint="default"/>
          </w:rPr>
          <w:delText>”:148514451,</w:delText>
        </w:r>
      </w:del>
    </w:p>
    <w:p>
      <w:pPr>
        <w:ind w:left="0" w:leftChars="0" w:firstLine="0" w:firstLineChars="0"/>
        <w:rPr>
          <w:del w:id="3873" w:author="mazhuangzhuang" w:date="2017-06-05T11:58:43Z"/>
          <w:rFonts w:hint="default"/>
        </w:rPr>
        <w:pPrChange w:id="3872" w:author="mazhuangzhuang" w:date="2017-06-05T11:58:43Z">
          <w:pPr>
            <w:ind w:left="420" w:leftChars="0" w:firstLine="420" w:firstLineChars="0"/>
          </w:pPr>
        </w:pPrChange>
      </w:pPr>
      <w:del w:id="3874" w:author="mazhuangzhuang" w:date="2017-06-05T11:58:43Z">
        <w:r>
          <w:rPr>
            <w:rFonts w:hint="default"/>
          </w:rPr>
          <w:delText>“</w:delText>
        </w:r>
      </w:del>
      <w:del w:id="3875" w:author="mazhuangzhuang" w:date="2017-06-05T11:58:43Z">
        <w:r>
          <w:rPr>
            <w:rFonts w:hint="default" w:asciiTheme="minorEastAsia" w:hAnsiTheme="minorEastAsia" w:cstheme="minorEastAsia"/>
            <w:szCs w:val="21"/>
            <w:rPrChange w:id="3876" w:author="mazhuangzhuang" w:date="2017-06-05T11:56:45Z">
              <w:rPr>
                <w:rFonts w:hint="default"/>
              </w:rPr>
            </w:rPrChange>
          </w:rPr>
          <w:delText>lineNum</w:delText>
        </w:r>
      </w:del>
      <w:del w:id="3877" w:author="mazhuangzhuang" w:date="2017-06-05T11:58:43Z">
        <w:r>
          <w:rPr>
            <w:rFonts w:hint="default"/>
          </w:rPr>
          <w:delText>”:1</w:delText>
        </w:r>
      </w:del>
    </w:p>
    <w:p>
      <w:pPr>
        <w:ind w:firstLine="0" w:firstLineChars="0"/>
        <w:rPr>
          <w:del w:id="3879" w:author="mazhuangzhuang" w:date="2017-06-05T11:58:43Z"/>
          <w:rFonts w:hint="default"/>
        </w:rPr>
        <w:pPrChange w:id="3878" w:author="mazhuangzhuang" w:date="2017-06-05T11:58:43Z">
          <w:pPr>
            <w:ind w:firstLine="420" w:firstLineChars="0"/>
          </w:pPr>
        </w:pPrChange>
      </w:pPr>
      <w:del w:id="3880" w:author="mazhuangzhuang" w:date="2017-06-05T11:58:43Z">
        <w:r>
          <w:rPr>
            <w:rFonts w:hint="eastAsia"/>
          </w:rPr>
          <w:delText>}</w:delText>
        </w:r>
      </w:del>
    </w:p>
    <w:p>
      <w:pPr>
        <w:rPr>
          <w:del w:id="3881" w:author="mazhuangzhuang" w:date="2017-06-05T11:58:43Z"/>
          <w:rFonts w:hint="default"/>
        </w:rPr>
      </w:pPr>
      <w:del w:id="3882" w:author="mazhuangzhuang" w:date="2017-06-05T11:58:43Z">
        <w:r>
          <w:rPr>
            <w:rFonts w:hint="default"/>
          </w:rPr>
          <w:delText>]</w:delText>
        </w:r>
      </w:del>
    </w:p>
    <w:p>
      <w:pPr>
        <w:outlineLvl w:val="9"/>
        <w:rPr>
          <w:rFonts w:hint="default"/>
        </w:rPr>
      </w:pPr>
    </w:p>
    <w:p>
      <w:pPr>
        <w:rPr>
          <w:rFonts w:hint="default"/>
          <w:b/>
          <w:bCs/>
          <w:rPrChange w:id="3883" w:author="mazhuangzhuang" w:date="2017-06-05T11:07:23Z">
            <w:rPr>
              <w:rFonts w:hint="default"/>
            </w:rPr>
          </w:rPrChange>
        </w:rPr>
      </w:pPr>
      <w:ins w:id="3884" w:author="mazhuangzhuang" w:date="2017-06-05T11:07:20Z">
        <w:r>
          <w:rPr>
            <w:rFonts w:hint="default"/>
            <w:b/>
            <w:bCs/>
            <w:rPrChange w:id="3885" w:author="mazhuangzhuang" w:date="2017-06-05T11:07:23Z">
              <w:rPr>
                <w:rFonts w:hint="default"/>
              </w:rPr>
            </w:rPrChange>
          </w:rPr>
          <w:t>参数</w:t>
        </w:r>
      </w:ins>
      <w:del w:id="3886" w:author="mazhuangzhuang" w:date="2017-06-05T11:07:18Z">
        <w:r>
          <w:rPr>
            <w:rFonts w:hint="default"/>
            <w:b/>
            <w:bCs/>
            <w:rPrChange w:id="3887" w:author="mazhuangzhuang" w:date="2017-06-05T11:07:23Z">
              <w:rPr>
                <w:rFonts w:hint="default"/>
              </w:rPr>
            </w:rPrChange>
          </w:rPr>
          <w:delText>字段</w:delText>
        </w:r>
      </w:del>
      <w:r>
        <w:rPr>
          <w:rFonts w:hint="default"/>
          <w:b/>
          <w:bCs/>
          <w:rPrChange w:id="3888" w:author="mazhuangzhuang" w:date="2017-06-05T11:07:23Z">
            <w:rPr>
              <w:rFonts w:hint="default"/>
            </w:rPr>
          </w:rPrChange>
        </w:rPr>
        <w:t>说明</w:t>
      </w:r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1387"/>
        <w:gridCol w:w="3866"/>
      </w:tblGrid>
      <w:tr>
        <w:tc>
          <w:tcPr>
            <w:tcW w:w="291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87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3889" w:author="mazhuangzhuang" w:date="2017-06-05T11:56:33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attachment</w:t>
            </w:r>
          </w:p>
        </w:tc>
        <w:tc>
          <w:tcPr>
            <w:tcW w:w="138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3890" w:author="mazhuangzhuang" w:date="2017-06-05T11:56:33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86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3891" w:author="mazhuangzhuang" w:date="2017-06-05T11:56:33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该版本软件的文件名</w:t>
            </w:r>
            <w:ins w:id="3892" w:author="llf" w:date="2017-10-11T14:56:1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，</w:t>
              </w:r>
            </w:ins>
            <w:ins w:id="3893" w:author="llf" w:date="2017-10-11T14:56:20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长度</w:t>
              </w:r>
            </w:ins>
            <w:ins w:id="3894" w:author="llf" w:date="2017-10-11T14:56:21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小于</w:t>
              </w:r>
            </w:ins>
            <w:ins w:id="3895" w:author="llf" w:date="2017-10-11T14:56:22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50</w:t>
              </w:r>
            </w:ins>
          </w:p>
        </w:tc>
      </w:tr>
      <w:tr>
        <w:trPr>
          <w:trHeight w:val="416" w:hRule="atLeast"/>
          <w:del w:id="3896" w:author="mazhuangzhuang" w:date="2017-06-05T20:08:34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del w:id="3898" w:author="mazhuangzhuang" w:date="2017-06-05T20:08:34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3897" w:author="mazhuangzhuang" w:date="2017-06-05T11:56:16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del w:id="3899" w:author="mazhuangzhuang" w:date="2017-06-05T20:08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description</w:delText>
              </w:r>
            </w:del>
          </w:p>
        </w:tc>
        <w:tc>
          <w:tcPr>
            <w:tcW w:w="1387" w:type="dxa"/>
          </w:tcPr>
          <w:p>
            <w:pPr>
              <w:tabs>
                <w:tab w:val="left" w:pos="929"/>
              </w:tabs>
              <w:jc w:val="left"/>
              <w:rPr>
                <w:del w:id="3901" w:author="mazhuangzhuang" w:date="2017-06-05T20:08:34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3900" w:author="mazhuangzhuang" w:date="2017-06-05T11:56:16Z">
                <w:pPr>
                  <w:tabs>
                    <w:tab w:val="left" w:pos="929"/>
                  </w:tabs>
                </w:pPr>
              </w:pPrChange>
            </w:pPr>
            <w:del w:id="3902" w:author="mazhuangzhuang" w:date="2017-06-05T20:08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3866" w:type="dxa"/>
          </w:tcPr>
          <w:p>
            <w:pPr>
              <w:jc w:val="left"/>
              <w:rPr>
                <w:del w:id="3904" w:author="mazhuangzhuang" w:date="2017-06-05T20:08:34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3903" w:author="mazhuangzhuang" w:date="2017-06-05T11:56:16Z">
                <w:pPr/>
              </w:pPrChange>
            </w:pPr>
            <w:del w:id="3905" w:author="mazhuangzhuang" w:date="2017-06-05T20:08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对次软件版本进行的描述</w:delText>
              </w:r>
            </w:del>
          </w:p>
        </w:tc>
      </w:tr>
      <w:tr>
        <w:trPr>
          <w:trHeight w:val="416" w:hRule="atLeast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3906" w:author="mazhuangzhuang" w:date="2017-06-05T11:56:26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r>
              <w:rPr>
                <w:rFonts w:hint="default" w:asciiTheme="minorEastAsia" w:hAnsiTheme="minorEastAsia" w:cstheme="minorEastAsia"/>
                <w:szCs w:val="21"/>
                <w:rPrChange w:id="3907" w:author="mazhuangzhuang" w:date="2017-06-05T11:56:19Z">
                  <w:rPr>
                    <w:rFonts w:hint="default"/>
                  </w:rPr>
                </w:rPrChange>
              </w:rPr>
              <w:t>lineNum</w:t>
            </w:r>
          </w:p>
        </w:tc>
        <w:tc>
          <w:tcPr>
            <w:tcW w:w="1387" w:type="dxa"/>
          </w:tcPr>
          <w:p>
            <w:pPr>
              <w:pStyle w:val="9"/>
              <w:ind w:firstLine="0" w:firstLineChars="0"/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3908" w:author="mazhuangzhuang" w:date="2017-06-05T11:56:29Z">
                <w:pPr>
                  <w:tabs>
                    <w:tab w:val="left" w:pos="929"/>
                  </w:tabs>
                </w:pPr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线路编号</w:t>
            </w:r>
          </w:p>
        </w:tc>
        <w:tc>
          <w:tcPr>
            <w:tcW w:w="3866" w:type="dxa"/>
          </w:tcPr>
          <w:p>
            <w:pPr>
              <w:pStyle w:val="9"/>
              <w:ind w:firstLine="0" w:firstLineChars="0"/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3909" w:author="mazhuangzhuang" w:date="2017-06-05T11:56:38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软件可使用的线路编号</w:t>
            </w:r>
          </w:p>
        </w:tc>
      </w:tr>
    </w:tbl>
    <w:p>
      <w:pPr>
        <w:outlineLvl w:val="9"/>
        <w:rPr>
          <w:rFonts w:hint="default"/>
        </w:rPr>
      </w:pPr>
    </w:p>
    <w:p>
      <w:pPr>
        <w:outlineLvl w:val="9"/>
        <w:rPr>
          <w:del w:id="3910" w:author="mazhuangzhuang" w:date="2017-06-05T11:56:07Z"/>
          <w:rFonts w:hint="default"/>
        </w:rPr>
      </w:pPr>
      <w:del w:id="3911" w:author="mazhuangzhuang" w:date="2017-06-05T11:56:07Z">
        <w:r>
          <w:rPr>
            <w:rFonts w:hint="default"/>
          </w:rPr>
          <w:delText>说明:数组只有一项。</w:delText>
        </w:r>
      </w:del>
    </w:p>
    <w:p>
      <w:pPr>
        <w:outlineLvl w:val="1"/>
        <w:rPr>
          <w:rFonts w:hint="default"/>
        </w:rPr>
      </w:pPr>
      <w:r>
        <w:rPr>
          <w:rFonts w:hint="default"/>
        </w:rPr>
        <w:t>2.12 TVM软件版本参数</w:t>
      </w:r>
    </w:p>
    <w:p>
      <w:pPr>
        <w:ind w:firstLine="0" w:firstLineChars="0"/>
        <w:rPr>
          <w:ins w:id="3913" w:author="mazhuangzhuang" w:date="2017-06-05T11:58:59Z"/>
          <w:rFonts w:hint="eastAsia"/>
        </w:rPr>
        <w:pPrChange w:id="3912" w:author="mazhuangzhuang" w:date="2017-06-05T11:59:03Z">
          <w:pPr>
            <w:ind w:firstLine="420" w:firstLineChars="0"/>
          </w:pPr>
        </w:pPrChange>
      </w:pPr>
      <w:ins w:id="3914" w:author="mazhuangzhuang" w:date="2017-06-05T11:58:59Z">
        <w:r>
          <w:rPr>
            <w:rFonts w:hint="eastAsia"/>
          </w:rPr>
          <w:t>{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916" w:author="mazhuangzhuang" w:date="2017-06-05T11:58:59Z"/>
          <w:rFonts w:hint="default"/>
        </w:rPr>
        <w:pPrChange w:id="3915" w:author="mazhuangzhuang" w:date="2017-06-05T11:59:03Z">
          <w:pPr>
            <w:spacing w:beforeLines="0" w:afterLines="0" w:line="360" w:lineRule="exact"/>
            <w:ind w:left="420" w:leftChars="0" w:firstLine="420" w:firstLineChars="0"/>
          </w:pPr>
        </w:pPrChange>
      </w:pPr>
      <w:ins w:id="3917" w:author="mazhuangzhuang" w:date="2017-06-05T11:58:59Z">
        <w:r>
          <w:rPr>
            <w:rFonts w:hint="default"/>
          </w:rPr>
          <w:t>"</w:t>
        </w:r>
      </w:ins>
      <w:ins w:id="3918" w:author="mazhuangzhuang" w:date="2017-06-05T11:58:59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attachment</w:t>
        </w:r>
      </w:ins>
      <w:ins w:id="3919" w:author="mazhuangzhuang" w:date="2017-06-05T11:58:59Z">
        <w:r>
          <w:rPr>
            <w:rFonts w:hint="default"/>
          </w:rPr>
          <w:t>":"2521522",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921" w:author="mazhuangzhuang" w:date="2017-06-05T11:58:59Z"/>
          <w:rFonts w:hint="default"/>
        </w:rPr>
        <w:pPrChange w:id="3920" w:author="mazhuangzhuang" w:date="2017-06-05T11:59:03Z">
          <w:pPr>
            <w:spacing w:beforeLines="0" w:afterLines="0" w:line="360" w:lineRule="exact"/>
            <w:ind w:left="420" w:leftChars="0" w:firstLine="420" w:firstLineChars="0"/>
          </w:pPr>
        </w:pPrChange>
      </w:pPr>
      <w:ins w:id="3922" w:author="mazhuangzhuang" w:date="2017-06-05T11:58:59Z">
        <w:r>
          <w:rPr>
            <w:rFonts w:hint="default"/>
          </w:rPr>
          <w:t>"lineNum":1</w:t>
        </w:r>
      </w:ins>
    </w:p>
    <w:p>
      <w:pPr>
        <w:rPr>
          <w:del w:id="3923" w:author="mazhuangzhuang" w:date="2017-06-05T11:59:05Z"/>
          <w:rFonts w:hint="default"/>
        </w:rPr>
      </w:pPr>
      <w:ins w:id="3924" w:author="mazhuangzhuang" w:date="2017-06-05T11:58:59Z">
        <w:r>
          <w:rPr>
            <w:rFonts w:hint="eastAsia"/>
          </w:rPr>
          <w:t>}</w:t>
        </w:r>
      </w:ins>
      <w:del w:id="3925" w:author="mazhuangzhuang" w:date="2017-06-05T11:59:05Z">
        <w:r>
          <w:rPr>
            <w:rFonts w:hint="default"/>
          </w:rPr>
          <w:delText>[</w:delText>
        </w:r>
      </w:del>
    </w:p>
    <w:p>
      <w:pPr>
        <w:ind w:firstLine="0" w:firstLineChars="0"/>
        <w:rPr>
          <w:del w:id="3927" w:author="mazhuangzhuang" w:date="2017-06-05T11:59:05Z"/>
          <w:rFonts w:hint="eastAsia"/>
        </w:rPr>
        <w:pPrChange w:id="3926" w:author="mazhuangzhuang" w:date="2017-06-05T11:59:05Z">
          <w:pPr>
            <w:ind w:firstLine="420" w:firstLineChars="0"/>
          </w:pPr>
        </w:pPrChange>
      </w:pPr>
      <w:del w:id="3928" w:author="mazhuangzhuang" w:date="2017-06-05T11:59:05Z">
        <w:r>
          <w:rPr>
            <w:rFonts w:hint="eastAsia"/>
          </w:rPr>
          <w:delText>{</w:delText>
        </w:r>
      </w:del>
    </w:p>
    <w:p>
      <w:pPr>
        <w:ind w:left="0" w:leftChars="0" w:firstLine="0" w:firstLineChars="0"/>
        <w:rPr>
          <w:del w:id="3930" w:author="mazhuangzhuang" w:date="2017-06-05T11:59:05Z"/>
          <w:rFonts w:hint="default"/>
        </w:rPr>
        <w:pPrChange w:id="3929" w:author="mazhuangzhuang" w:date="2017-06-05T11:59:05Z">
          <w:pPr>
            <w:ind w:left="420" w:leftChars="0" w:firstLine="420" w:firstLineChars="0"/>
          </w:pPr>
        </w:pPrChange>
      </w:pPr>
      <w:del w:id="3931" w:author="mazhuangzhuang" w:date="2017-06-05T11:59:05Z">
        <w:r>
          <w:rPr>
            <w:rFonts w:hint="default"/>
          </w:rPr>
          <w:delText>“</w:delText>
        </w:r>
      </w:del>
      <w:del w:id="3932" w:author="mazhuangzhuang" w:date="2017-06-05T11:59:05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delText>attachment</w:delText>
        </w:r>
      </w:del>
      <w:del w:id="3933" w:author="mazhuangzhuang" w:date="2017-06-05T11:59:05Z">
        <w:r>
          <w:rPr>
            <w:rFonts w:hint="default"/>
          </w:rPr>
          <w:delText>”:”2521522”,</w:delText>
        </w:r>
      </w:del>
    </w:p>
    <w:p>
      <w:pPr>
        <w:ind w:left="0" w:leftChars="0" w:firstLine="0" w:firstLineChars="0"/>
        <w:rPr>
          <w:del w:id="3935" w:author="mazhuangzhuang" w:date="2017-06-05T11:59:05Z"/>
          <w:rFonts w:hint="default"/>
        </w:rPr>
        <w:pPrChange w:id="3934" w:author="mazhuangzhuang" w:date="2017-06-05T11:59:05Z">
          <w:pPr>
            <w:ind w:left="420" w:leftChars="0" w:firstLine="420" w:firstLineChars="0"/>
          </w:pPr>
        </w:pPrChange>
      </w:pPr>
      <w:del w:id="3936" w:author="mazhuangzhuang" w:date="2017-06-05T11:59:05Z">
        <w:r>
          <w:rPr>
            <w:rFonts w:hint="default"/>
          </w:rPr>
          <w:delText>“</w:delText>
        </w:r>
      </w:del>
      <w:del w:id="3937" w:author="mazhuangzhuang" w:date="2017-06-05T11:59:05Z">
        <w:r>
          <w:rPr>
            <w:rFonts w:hint="default" w:asciiTheme="minorEastAsia" w:hAnsiTheme="minorEastAsia" w:cstheme="minorEastAsia"/>
            <w:sz w:val="21"/>
            <w:szCs w:val="21"/>
          </w:rPr>
          <w:delText>description</w:delText>
        </w:r>
      </w:del>
      <w:del w:id="3938" w:author="mazhuangzhuang" w:date="2017-06-05T11:59:05Z">
        <w:r>
          <w:rPr>
            <w:rFonts w:hint="default"/>
          </w:rPr>
          <w:delText>”:148514451,</w:delText>
        </w:r>
      </w:del>
    </w:p>
    <w:p>
      <w:pPr>
        <w:ind w:left="0" w:leftChars="0" w:firstLine="0" w:firstLineChars="0"/>
        <w:rPr>
          <w:del w:id="3940" w:author="mazhuangzhuang" w:date="2017-06-05T11:59:05Z"/>
          <w:rFonts w:hint="default"/>
        </w:rPr>
        <w:pPrChange w:id="3939" w:author="mazhuangzhuang" w:date="2017-06-05T11:59:05Z">
          <w:pPr>
            <w:ind w:left="420" w:leftChars="0" w:firstLine="420" w:firstLineChars="0"/>
          </w:pPr>
        </w:pPrChange>
      </w:pPr>
      <w:del w:id="3941" w:author="mazhuangzhuang" w:date="2017-06-05T11:59:05Z">
        <w:r>
          <w:rPr>
            <w:rFonts w:hint="default"/>
          </w:rPr>
          <w:delText>“lineNum”:1</w:delText>
        </w:r>
      </w:del>
    </w:p>
    <w:p>
      <w:pPr>
        <w:ind w:firstLine="0" w:firstLineChars="0"/>
        <w:rPr>
          <w:del w:id="3943" w:author="mazhuangzhuang" w:date="2017-06-05T11:59:05Z"/>
          <w:rFonts w:hint="default"/>
        </w:rPr>
        <w:pPrChange w:id="3942" w:author="mazhuangzhuang" w:date="2017-06-05T11:59:05Z">
          <w:pPr>
            <w:ind w:firstLine="420" w:firstLineChars="0"/>
          </w:pPr>
        </w:pPrChange>
      </w:pPr>
      <w:del w:id="3944" w:author="mazhuangzhuang" w:date="2017-06-05T11:59:05Z">
        <w:r>
          <w:rPr>
            <w:rFonts w:hint="eastAsia"/>
          </w:rPr>
          <w:delText>}</w:delText>
        </w:r>
      </w:del>
    </w:p>
    <w:p>
      <w:pPr>
        <w:rPr>
          <w:del w:id="3945" w:author="mazhuangzhuang" w:date="2017-06-05T11:59:05Z"/>
          <w:rFonts w:hint="default"/>
        </w:rPr>
      </w:pPr>
      <w:del w:id="3946" w:author="mazhuangzhuang" w:date="2017-06-05T11:59:05Z">
        <w:r>
          <w:rPr>
            <w:rFonts w:hint="default"/>
          </w:rPr>
          <w:delText>]</w:delText>
        </w:r>
      </w:del>
    </w:p>
    <w:p>
      <w:pPr>
        <w:outlineLvl w:val="9"/>
        <w:rPr>
          <w:rFonts w:hint="default"/>
        </w:rPr>
      </w:pPr>
    </w:p>
    <w:p>
      <w:pPr>
        <w:rPr>
          <w:ins w:id="3947" w:author="mazhuangzhuang" w:date="2017-06-05T11:32:52Z"/>
          <w:rFonts w:hint="default"/>
          <w:b/>
          <w:bCs/>
        </w:rPr>
      </w:pPr>
      <w:ins w:id="3948" w:author="mazhuangzhuang" w:date="2017-06-05T11:32:52Z">
        <w:r>
          <w:rPr>
            <w:rFonts w:hint="default"/>
            <w:b/>
            <w:bCs/>
          </w:rPr>
          <w:t>参数说明</w:t>
        </w:r>
      </w:ins>
    </w:p>
    <w:p>
      <w:pPr>
        <w:rPr>
          <w:del w:id="3949" w:author="mazhuangzhuang" w:date="2017-06-05T11:32:52Z"/>
          <w:rFonts w:hint="default"/>
        </w:rPr>
      </w:pPr>
      <w:del w:id="3950" w:author="mazhuangzhuang" w:date="2017-06-05T11:32:52Z">
        <w:r>
          <w:rPr>
            <w:rFonts w:hint="default"/>
          </w:rPr>
          <w:delText>字段说明</w:delText>
        </w:r>
      </w:del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1387"/>
        <w:gridCol w:w="3866"/>
      </w:tblGrid>
      <w:tr>
        <w:tc>
          <w:tcPr>
            <w:tcW w:w="291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87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3951" w:author="mazhuangzhuang" w:date="2017-06-05T11:56:00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attachment</w:t>
            </w:r>
          </w:p>
        </w:tc>
        <w:tc>
          <w:tcPr>
            <w:tcW w:w="138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3952" w:author="mazhuangzhuang" w:date="2017-06-05T11:56:00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86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3953" w:author="mazhuangzhuang" w:date="2017-06-05T11:56:00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该版本软件的文件名</w:t>
            </w:r>
            <w:ins w:id="3954" w:author="llf" w:date="2017-10-11T14:56:25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，</w:t>
              </w:r>
            </w:ins>
            <w:ins w:id="3955" w:author="llf" w:date="2017-10-11T14:56:27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长度</w:t>
              </w:r>
            </w:ins>
            <w:ins w:id="3956" w:author="llf" w:date="2017-10-11T14:56:28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小于5</w:t>
              </w:r>
            </w:ins>
            <w:ins w:id="3957" w:author="llf" w:date="2017-10-11T14:56:29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0</w:t>
              </w:r>
            </w:ins>
          </w:p>
        </w:tc>
      </w:tr>
      <w:tr>
        <w:trPr>
          <w:trHeight w:val="416" w:hRule="atLeast"/>
          <w:del w:id="3958" w:author="mazhuangzhuang" w:date="2017-06-05T20:08:3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del w:id="3960" w:author="mazhuangzhuang" w:date="2017-06-05T20:08:39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3959" w:author="mazhuangzhuang" w:date="2017-06-05T11:56:01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del w:id="3961" w:author="mazhuangzhuang" w:date="2017-06-05T20:08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description</w:delText>
              </w:r>
            </w:del>
          </w:p>
        </w:tc>
        <w:tc>
          <w:tcPr>
            <w:tcW w:w="1387" w:type="dxa"/>
          </w:tcPr>
          <w:p>
            <w:pPr>
              <w:tabs>
                <w:tab w:val="left" w:pos="929"/>
              </w:tabs>
              <w:jc w:val="left"/>
              <w:rPr>
                <w:del w:id="3963" w:author="mazhuangzhuang" w:date="2017-06-05T20:08:39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3962" w:author="mazhuangzhuang" w:date="2017-06-05T11:56:01Z">
                <w:pPr>
                  <w:tabs>
                    <w:tab w:val="left" w:pos="929"/>
                  </w:tabs>
                </w:pPr>
              </w:pPrChange>
            </w:pPr>
            <w:del w:id="3964" w:author="mazhuangzhuang" w:date="2017-06-05T20:08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3866" w:type="dxa"/>
          </w:tcPr>
          <w:p>
            <w:pPr>
              <w:jc w:val="left"/>
              <w:rPr>
                <w:del w:id="3966" w:author="mazhuangzhuang" w:date="2017-06-05T20:08:39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3965" w:author="mazhuangzhuang" w:date="2017-06-05T11:56:01Z">
                <w:pPr/>
              </w:pPrChange>
            </w:pPr>
            <w:del w:id="3967" w:author="mazhuangzhuang" w:date="2017-06-05T20:08:3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对次软件版本进行的描述</w:delText>
              </w:r>
            </w:del>
          </w:p>
        </w:tc>
      </w:tr>
      <w:tr>
        <w:trPr>
          <w:trHeight w:val="416" w:hRule="atLeast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3968" w:author="mazhuangzhuang" w:date="2017-06-05T11:56:03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r>
              <w:rPr>
                <w:rFonts w:hint="default"/>
              </w:rPr>
              <w:t>lineNum</w:t>
            </w:r>
          </w:p>
        </w:tc>
        <w:tc>
          <w:tcPr>
            <w:tcW w:w="1387" w:type="dxa"/>
          </w:tcPr>
          <w:p>
            <w:pPr>
              <w:tabs>
                <w:tab w:val="left" w:pos="929"/>
              </w:tabs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3969" w:author="mazhuangzhuang" w:date="2017-06-05T11:56:03Z">
                <w:pPr>
                  <w:tabs>
                    <w:tab w:val="left" w:pos="929"/>
                  </w:tabs>
                </w:pPr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线路编号</w:t>
            </w:r>
          </w:p>
        </w:tc>
        <w:tc>
          <w:tcPr>
            <w:tcW w:w="3866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3970" w:author="mazhuangzhuang" w:date="2017-06-05T11:56:03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软件可使用的线路编号</w:t>
            </w:r>
          </w:p>
        </w:tc>
      </w:tr>
    </w:tbl>
    <w:p>
      <w:pPr>
        <w:outlineLvl w:val="9"/>
        <w:rPr>
          <w:rFonts w:hint="default"/>
        </w:rPr>
      </w:pPr>
    </w:p>
    <w:p>
      <w:pPr>
        <w:outlineLvl w:val="1"/>
        <w:rPr>
          <w:rFonts w:hint="default"/>
        </w:rPr>
      </w:pPr>
      <w:r>
        <w:rPr>
          <w:rFonts w:hint="default"/>
        </w:rPr>
        <w:t>2.13 BOM软件版本参数</w:t>
      </w:r>
    </w:p>
    <w:p>
      <w:pPr>
        <w:ind w:firstLine="0" w:firstLineChars="0"/>
        <w:rPr>
          <w:ins w:id="3972" w:author="mazhuangzhuang" w:date="2017-06-05T11:59:12Z"/>
          <w:rFonts w:hint="eastAsia"/>
        </w:rPr>
        <w:pPrChange w:id="3971" w:author="mazhuangzhuang" w:date="2017-06-05T11:59:17Z">
          <w:pPr>
            <w:ind w:firstLine="420" w:firstLineChars="0"/>
          </w:pPr>
        </w:pPrChange>
      </w:pPr>
      <w:ins w:id="3973" w:author="mazhuangzhuang" w:date="2017-06-05T11:59:12Z">
        <w:r>
          <w:rPr>
            <w:rFonts w:hint="eastAsia"/>
          </w:rPr>
          <w:t>{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975" w:author="mazhuangzhuang" w:date="2017-06-05T11:59:12Z"/>
          <w:rFonts w:hint="default"/>
        </w:rPr>
        <w:pPrChange w:id="3974" w:author="mazhuangzhuang" w:date="2017-06-05T11:59:17Z">
          <w:pPr>
            <w:spacing w:beforeLines="0" w:afterLines="0" w:line="360" w:lineRule="exact"/>
            <w:ind w:left="420" w:leftChars="0" w:firstLine="420" w:firstLineChars="0"/>
          </w:pPr>
        </w:pPrChange>
      </w:pPr>
      <w:ins w:id="3976" w:author="mazhuangzhuang" w:date="2017-06-05T11:59:12Z">
        <w:r>
          <w:rPr>
            <w:rFonts w:hint="default"/>
          </w:rPr>
          <w:t>"</w:t>
        </w:r>
      </w:ins>
      <w:ins w:id="3977" w:author="mazhuangzhuang" w:date="2017-06-05T11:59:12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t>attachment</w:t>
        </w:r>
      </w:ins>
      <w:ins w:id="3978" w:author="mazhuangzhuang" w:date="2017-06-05T11:59:12Z">
        <w:r>
          <w:rPr>
            <w:rFonts w:hint="default"/>
          </w:rPr>
          <w:t>":"2521522",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3980" w:author="mazhuangzhuang" w:date="2017-06-05T11:59:12Z"/>
          <w:rFonts w:hint="default"/>
        </w:rPr>
        <w:pPrChange w:id="3979" w:author="mazhuangzhuang" w:date="2017-06-05T11:59:17Z">
          <w:pPr>
            <w:spacing w:beforeLines="0" w:afterLines="0" w:line="360" w:lineRule="exact"/>
            <w:ind w:left="420" w:leftChars="0" w:firstLine="420" w:firstLineChars="0"/>
          </w:pPr>
        </w:pPrChange>
      </w:pPr>
      <w:ins w:id="3981" w:author="mazhuangzhuang" w:date="2017-06-05T11:59:12Z">
        <w:r>
          <w:rPr>
            <w:rFonts w:hint="default"/>
          </w:rPr>
          <w:t>"lineNum":1</w:t>
        </w:r>
      </w:ins>
    </w:p>
    <w:p>
      <w:pPr>
        <w:rPr>
          <w:del w:id="3982" w:author="mazhuangzhuang" w:date="2017-06-05T11:59:18Z"/>
          <w:rFonts w:hint="default"/>
        </w:rPr>
      </w:pPr>
      <w:ins w:id="3983" w:author="mazhuangzhuang" w:date="2017-06-05T11:59:12Z">
        <w:r>
          <w:rPr>
            <w:rFonts w:hint="eastAsia"/>
          </w:rPr>
          <w:t>}</w:t>
        </w:r>
      </w:ins>
      <w:del w:id="3984" w:author="mazhuangzhuang" w:date="2017-06-05T11:59:18Z">
        <w:r>
          <w:rPr>
            <w:rFonts w:hint="default"/>
          </w:rPr>
          <w:delText>[</w:delText>
        </w:r>
      </w:del>
    </w:p>
    <w:p>
      <w:pPr>
        <w:ind w:firstLine="0" w:firstLineChars="0"/>
        <w:rPr>
          <w:del w:id="3986" w:author="mazhuangzhuang" w:date="2017-06-05T11:59:18Z"/>
          <w:rFonts w:hint="eastAsia"/>
        </w:rPr>
        <w:pPrChange w:id="3985" w:author="mazhuangzhuang" w:date="2017-06-05T11:59:18Z">
          <w:pPr>
            <w:ind w:firstLine="420" w:firstLineChars="0"/>
          </w:pPr>
        </w:pPrChange>
      </w:pPr>
      <w:del w:id="3987" w:author="mazhuangzhuang" w:date="2017-06-05T11:59:18Z">
        <w:r>
          <w:rPr>
            <w:rFonts w:hint="eastAsia"/>
          </w:rPr>
          <w:delText>{</w:delText>
        </w:r>
      </w:del>
    </w:p>
    <w:p>
      <w:pPr>
        <w:ind w:left="0" w:leftChars="0" w:firstLine="0" w:firstLineChars="0"/>
        <w:rPr>
          <w:del w:id="3989" w:author="mazhuangzhuang" w:date="2017-06-05T11:59:18Z"/>
          <w:rFonts w:hint="default"/>
        </w:rPr>
        <w:pPrChange w:id="3988" w:author="mazhuangzhuang" w:date="2017-06-05T11:59:18Z">
          <w:pPr>
            <w:ind w:left="420" w:leftChars="0" w:firstLine="420" w:firstLineChars="0"/>
          </w:pPr>
        </w:pPrChange>
      </w:pPr>
      <w:del w:id="3990" w:author="mazhuangzhuang" w:date="2017-06-05T11:59:18Z">
        <w:r>
          <w:rPr>
            <w:rFonts w:hint="default"/>
          </w:rPr>
          <w:delText>“</w:delText>
        </w:r>
      </w:del>
      <w:del w:id="3991" w:author="mazhuangzhuang" w:date="2017-06-05T11:59:18Z">
        <w:r>
          <w:rPr>
            <w:rFonts w:hint="default" w:asciiTheme="minorEastAsia" w:hAnsiTheme="minorEastAsia" w:cstheme="minorEastAsia"/>
            <w:sz w:val="21"/>
            <w:szCs w:val="21"/>
            <w:vertAlign w:val="baseline"/>
          </w:rPr>
          <w:delText>attachment</w:delText>
        </w:r>
      </w:del>
      <w:del w:id="3992" w:author="mazhuangzhuang" w:date="2017-06-05T11:59:18Z">
        <w:r>
          <w:rPr>
            <w:rFonts w:hint="default"/>
          </w:rPr>
          <w:delText>”:”2521522”,</w:delText>
        </w:r>
      </w:del>
    </w:p>
    <w:p>
      <w:pPr>
        <w:ind w:left="0" w:leftChars="0" w:firstLine="0" w:firstLineChars="0"/>
        <w:rPr>
          <w:del w:id="3994" w:author="mazhuangzhuang" w:date="2017-06-05T11:59:18Z"/>
          <w:rFonts w:hint="default"/>
        </w:rPr>
        <w:pPrChange w:id="3993" w:author="mazhuangzhuang" w:date="2017-06-05T11:59:18Z">
          <w:pPr>
            <w:ind w:left="420" w:leftChars="0" w:firstLine="420" w:firstLineChars="0"/>
          </w:pPr>
        </w:pPrChange>
      </w:pPr>
      <w:del w:id="3995" w:author="mazhuangzhuang" w:date="2017-06-05T11:59:18Z">
        <w:r>
          <w:rPr>
            <w:rFonts w:hint="default"/>
          </w:rPr>
          <w:delText>“</w:delText>
        </w:r>
      </w:del>
      <w:del w:id="3996" w:author="mazhuangzhuang" w:date="2017-06-05T11:59:18Z">
        <w:r>
          <w:rPr>
            <w:rFonts w:hint="default" w:asciiTheme="minorEastAsia" w:hAnsiTheme="minorEastAsia" w:cstheme="minorEastAsia"/>
            <w:sz w:val="21"/>
            <w:szCs w:val="21"/>
          </w:rPr>
          <w:delText>description</w:delText>
        </w:r>
      </w:del>
      <w:del w:id="3997" w:author="mazhuangzhuang" w:date="2017-06-05T11:59:18Z">
        <w:r>
          <w:rPr>
            <w:rFonts w:hint="default"/>
          </w:rPr>
          <w:delText>”:148514451,</w:delText>
        </w:r>
      </w:del>
    </w:p>
    <w:p>
      <w:pPr>
        <w:ind w:firstLine="0" w:firstLineChars="0"/>
        <w:rPr>
          <w:del w:id="3999" w:author="mazhuangzhuang" w:date="2017-06-05T11:59:18Z"/>
          <w:rFonts w:hint="default"/>
        </w:rPr>
        <w:pPrChange w:id="3998" w:author="mazhuangzhuang" w:date="2017-06-05T11:59:18Z">
          <w:pPr>
            <w:ind w:firstLine="420" w:firstLineChars="0"/>
          </w:pPr>
        </w:pPrChange>
      </w:pPr>
      <w:del w:id="4000" w:author="mazhuangzhuang" w:date="2017-06-05T11:59:18Z">
        <w:r>
          <w:rPr>
            <w:rFonts w:hint="eastAsia"/>
          </w:rPr>
          <w:delText>}</w:delText>
        </w:r>
      </w:del>
    </w:p>
    <w:p>
      <w:pPr>
        <w:rPr>
          <w:del w:id="4001" w:author="mazhuangzhuang" w:date="2017-06-05T11:59:18Z"/>
          <w:rFonts w:hint="default"/>
        </w:rPr>
      </w:pPr>
      <w:del w:id="4002" w:author="mazhuangzhuang" w:date="2017-06-05T11:59:18Z">
        <w:r>
          <w:rPr>
            <w:rFonts w:hint="default"/>
          </w:rPr>
          <w:delText>]</w:delText>
        </w:r>
      </w:del>
    </w:p>
    <w:p>
      <w:pPr>
        <w:outlineLvl w:val="9"/>
        <w:rPr>
          <w:rFonts w:hint="default"/>
        </w:rPr>
      </w:pPr>
    </w:p>
    <w:p>
      <w:pPr>
        <w:outlineLvl w:val="9"/>
        <w:rPr>
          <w:ins w:id="4003" w:author="mazhuangzhuang" w:date="2017-06-05T10:32:31Z"/>
          <w:rFonts w:hint="default"/>
          <w:b/>
          <w:bCs/>
        </w:rPr>
      </w:pPr>
      <w:ins w:id="4004" w:author="mazhuangzhuang" w:date="2017-06-05T10:32:31Z">
        <w:r>
          <w:rPr>
            <w:rFonts w:hint="default"/>
            <w:b/>
            <w:bCs/>
          </w:rPr>
          <w:t>参数说明</w:t>
        </w:r>
      </w:ins>
    </w:p>
    <w:p>
      <w:pPr>
        <w:rPr>
          <w:del w:id="4005" w:author="mazhuangzhuang" w:date="2017-06-05T10:32:31Z"/>
          <w:rFonts w:hint="default"/>
        </w:rPr>
      </w:pPr>
      <w:del w:id="4006" w:author="mazhuangzhuang" w:date="2017-06-05T10:32:31Z">
        <w:r>
          <w:rPr>
            <w:rFonts w:hint="default"/>
          </w:rPr>
          <w:delText>字段说明</w:delText>
        </w:r>
      </w:del>
    </w:p>
    <w:tbl>
      <w:tblPr>
        <w:tblStyle w:val="8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1387"/>
        <w:gridCol w:w="3866"/>
      </w:tblGrid>
      <w:tr>
        <w:tc>
          <w:tcPr>
            <w:tcW w:w="2918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87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3866" w:type="dxa"/>
            <w:shd w:val="clear" w:color="auto" w:fill="D7D7D7" w:themeFill="background1" w:themeFillShade="D8"/>
          </w:tcPr>
          <w:p>
            <w:pPr>
              <w:pStyle w:val="9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4007" w:author="mazhuangzhuang" w:date="2017-06-05T11:55:52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attachment</w:t>
            </w:r>
          </w:p>
        </w:tc>
        <w:tc>
          <w:tcPr>
            <w:tcW w:w="138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4008" w:author="mazhuangzhuang" w:date="2017-06-05T11:55:52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86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pPrChange w:id="4009" w:author="mazhuangzhuang" w:date="2017-06-05T11:55:52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该版本软件的文件名</w:t>
            </w:r>
            <w:ins w:id="4010" w:author="llf" w:date="2017-10-11T14:56:31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，</w:t>
              </w:r>
            </w:ins>
            <w:ins w:id="4011" w:author="llf" w:date="2017-10-11T14:56:34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长度</w:t>
              </w:r>
            </w:ins>
            <w:ins w:id="4012" w:author="llf" w:date="2017-10-11T14:56:35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小于</w:t>
              </w:r>
            </w:ins>
            <w:ins w:id="4013" w:author="llf" w:date="2017-10-11T14:56:36Z">
              <w:r>
                <w:rPr>
                  <w:rFonts w:hint="default" w:asciiTheme="minorEastAsia" w:hAnsiTheme="minorEastAsia" w:cstheme="minorEastAsia"/>
                  <w:sz w:val="21"/>
                  <w:szCs w:val="21"/>
                  <w:vertAlign w:val="baseline"/>
                </w:rPr>
                <w:t>50</w:t>
              </w:r>
            </w:ins>
          </w:p>
        </w:tc>
      </w:tr>
      <w:tr>
        <w:trPr>
          <w:trHeight w:val="416" w:hRule="atLeast"/>
          <w:del w:id="4014" w:author="mazhuangzhuang" w:date="2017-06-05T20:08:43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del w:id="4016" w:author="mazhuangzhuang" w:date="2017-06-05T20:08:43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4015" w:author="mazhuangzhuang" w:date="2017-06-05T11:55:55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del w:id="4017" w:author="mazhuangzhuang" w:date="2017-06-05T20:08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description</w:delText>
              </w:r>
            </w:del>
          </w:p>
        </w:tc>
        <w:tc>
          <w:tcPr>
            <w:tcW w:w="1387" w:type="dxa"/>
          </w:tcPr>
          <w:p>
            <w:pPr>
              <w:tabs>
                <w:tab w:val="left" w:pos="929"/>
              </w:tabs>
              <w:jc w:val="left"/>
              <w:rPr>
                <w:del w:id="4019" w:author="mazhuangzhuang" w:date="2017-06-05T20:08:43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4018" w:author="mazhuangzhuang" w:date="2017-06-05T11:55:55Z">
                <w:pPr>
                  <w:tabs>
                    <w:tab w:val="left" w:pos="929"/>
                  </w:tabs>
                </w:pPr>
              </w:pPrChange>
            </w:pPr>
            <w:del w:id="4020" w:author="mazhuangzhuang" w:date="2017-06-05T20:08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字符串</w:delText>
              </w:r>
            </w:del>
          </w:p>
        </w:tc>
        <w:tc>
          <w:tcPr>
            <w:tcW w:w="3866" w:type="dxa"/>
          </w:tcPr>
          <w:p>
            <w:pPr>
              <w:jc w:val="left"/>
              <w:rPr>
                <w:del w:id="4022" w:author="mazhuangzhuang" w:date="2017-06-05T20:08:43Z"/>
                <w:rFonts w:hint="eastAsia" w:asciiTheme="minorEastAsia" w:hAnsiTheme="minorEastAsia" w:eastAsiaTheme="minorEastAsia" w:cstheme="minorEastAsia"/>
                <w:sz w:val="21"/>
                <w:szCs w:val="21"/>
              </w:rPr>
              <w:pPrChange w:id="4021" w:author="mazhuangzhuang" w:date="2017-06-05T11:55:55Z">
                <w:pPr/>
              </w:pPrChange>
            </w:pPr>
            <w:del w:id="4023" w:author="mazhuangzhuang" w:date="2017-06-05T20:08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对次软件版本进行的描述</w:delText>
              </w:r>
            </w:del>
          </w:p>
        </w:tc>
      </w:tr>
      <w:tr>
        <w:trPr>
          <w:trHeight w:val="416" w:hRule="atLeast"/>
          <w:ins w:id="4024" w:author="mazhuangzhuang" w:date="2017-06-05T11:33:49Z"/>
        </w:trPr>
        <w:tc>
          <w:tcPr>
            <w:tcW w:w="2918" w:type="dxa"/>
          </w:tcPr>
          <w:p>
            <w:pPr>
              <w:pStyle w:val="9"/>
              <w:ind w:left="0" w:leftChars="0" w:firstLine="0" w:firstLineChars="0"/>
              <w:jc w:val="left"/>
              <w:rPr>
                <w:ins w:id="4026" w:author="mazhuangzhuang" w:date="2017-06-05T11:33:49Z"/>
                <w:rFonts w:hint="default" w:asciiTheme="minorEastAsia" w:hAnsiTheme="minorEastAsia" w:cstheme="minorEastAsia"/>
                <w:sz w:val="21"/>
                <w:szCs w:val="21"/>
              </w:rPr>
              <w:pPrChange w:id="4025" w:author="mazhuangzhuang" w:date="2017-06-05T11:55:56Z">
                <w:pPr>
                  <w:pStyle w:val="9"/>
                  <w:ind w:left="0" w:leftChars="0" w:firstLine="0" w:firstLineChars="0"/>
                  <w:jc w:val="both"/>
                </w:pPr>
              </w:pPrChange>
            </w:pPr>
            <w:ins w:id="4027" w:author="mazhuangzhuang" w:date="2017-06-05T11:33:5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line</w:t>
              </w:r>
            </w:ins>
            <w:ins w:id="4028" w:author="mazhuangzhuang" w:date="2017-06-05T11:33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N</w:t>
              </w:r>
            </w:ins>
            <w:ins w:id="4029" w:author="mazhuangzhuang" w:date="2017-06-05T11:33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um</w:t>
              </w:r>
            </w:ins>
          </w:p>
        </w:tc>
        <w:tc>
          <w:tcPr>
            <w:tcW w:w="1387" w:type="dxa"/>
          </w:tcPr>
          <w:p>
            <w:pPr>
              <w:tabs>
                <w:tab w:val="left" w:pos="929"/>
              </w:tabs>
              <w:jc w:val="left"/>
              <w:rPr>
                <w:ins w:id="4031" w:author="mazhuangzhuang" w:date="2017-06-05T11:33:49Z"/>
                <w:rFonts w:hint="default" w:asciiTheme="minorEastAsia" w:hAnsiTheme="minorEastAsia" w:cstheme="minorEastAsia"/>
                <w:sz w:val="21"/>
                <w:szCs w:val="21"/>
              </w:rPr>
              <w:pPrChange w:id="4030" w:author="mazhuangzhuang" w:date="2017-06-05T11:55:56Z">
                <w:pPr>
                  <w:tabs>
                    <w:tab w:val="left" w:pos="929"/>
                  </w:tabs>
                </w:pPr>
              </w:pPrChange>
            </w:pPr>
            <w:ins w:id="4032" w:author="mazhuangzhuang" w:date="2017-06-05T11:33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3866" w:type="dxa"/>
          </w:tcPr>
          <w:p>
            <w:pPr>
              <w:jc w:val="left"/>
              <w:rPr>
                <w:ins w:id="4034" w:author="mazhuangzhuang" w:date="2017-06-05T11:33:49Z"/>
                <w:rFonts w:hint="default" w:asciiTheme="minorEastAsia" w:hAnsiTheme="minorEastAsia" w:cstheme="minorEastAsia"/>
                <w:sz w:val="21"/>
                <w:szCs w:val="21"/>
              </w:rPr>
              <w:pPrChange w:id="4033" w:author="mazhuangzhuang" w:date="2017-06-05T11:55:56Z">
                <w:pPr/>
              </w:pPrChange>
            </w:pPr>
            <w:ins w:id="4035" w:author="mazhuangzhuang" w:date="2017-06-05T11:33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线路编号</w:t>
              </w:r>
            </w:ins>
          </w:p>
        </w:tc>
      </w:tr>
    </w:tbl>
    <w:p>
      <w:pPr>
        <w:outlineLvl w:val="9"/>
        <w:rPr>
          <w:rFonts w:hint="default"/>
        </w:rPr>
      </w:pPr>
    </w:p>
    <w:p>
      <w:pPr>
        <w:outlineLvl w:val="1"/>
        <w:rPr>
          <w:rFonts w:hint="default"/>
        </w:rPr>
      </w:pPr>
      <w:r>
        <w:rPr>
          <w:rFonts w:hint="default"/>
        </w:rPr>
        <w:t>2.14 系统参数</w:t>
      </w:r>
    </w:p>
    <w:p>
      <w:pPr>
        <w:ind w:firstLine="0" w:firstLineChars="0"/>
        <w:outlineLvl w:val="9"/>
        <w:rPr>
          <w:ins w:id="4037" w:author="mazhuangzhuang" w:date="2017-06-05T11:59:31Z"/>
          <w:rFonts w:hint="default"/>
        </w:rPr>
        <w:pPrChange w:id="4036" w:author="mazhuangzhuang" w:date="2017-06-05T11:59:34Z">
          <w:pPr>
            <w:ind w:firstLine="420" w:firstLineChars="0"/>
            <w:outlineLvl w:val="9"/>
          </w:pPr>
        </w:pPrChange>
      </w:pPr>
      <w:ins w:id="4038" w:author="mazhuangzhuang" w:date="2017-06-05T11:59:31Z">
        <w:r>
          <w:rPr>
            <w:rFonts w:hint="default"/>
          </w:rPr>
          <w:t>{</w:t>
        </w:r>
      </w:ins>
    </w:p>
    <w:p>
      <w:pPr>
        <w:ind w:left="420" w:leftChars="0" w:firstLine="0" w:firstLineChars="0"/>
        <w:outlineLvl w:val="9"/>
        <w:rPr>
          <w:ins w:id="4040" w:author="mazhuangzhuang" w:date="2017-06-05T11:59:31Z"/>
          <w:rFonts w:hint="default"/>
        </w:rPr>
        <w:pPrChange w:id="4039" w:author="mazhuangzhuang" w:date="2017-06-05T11:59:34Z">
          <w:pPr>
            <w:ind w:left="420" w:leftChars="0" w:firstLine="420" w:firstLineChars="0"/>
            <w:outlineLvl w:val="9"/>
          </w:pPr>
        </w:pPrChange>
      </w:pPr>
      <w:ins w:id="4041" w:author="mazhuangzhuang" w:date="2017-06-05T11:59:31Z">
        <w:r>
          <w:rPr>
            <w:rFonts w:hint="default"/>
          </w:rPr>
          <w:t>"dataUploadCycle":3600,</w:t>
        </w:r>
      </w:ins>
    </w:p>
    <w:p>
      <w:pPr>
        <w:ind w:left="0" w:leftChars="0" w:firstLine="420" w:firstLineChars="0"/>
        <w:outlineLvl w:val="9"/>
        <w:rPr>
          <w:ins w:id="4043" w:author="mazhuangzhuang" w:date="2017-06-05T17:37:32Z"/>
          <w:rFonts w:hint="default"/>
        </w:rPr>
        <w:pPrChange w:id="4042" w:author="mazhuangzhuang" w:date="2017-06-05T11:59:38Z">
          <w:pPr>
            <w:ind w:left="420" w:leftChars="0" w:firstLine="420" w:firstLineChars="0"/>
            <w:outlineLvl w:val="9"/>
          </w:pPr>
        </w:pPrChange>
      </w:pPr>
      <w:ins w:id="4044" w:author="mazhuangzhuang" w:date="2017-06-05T11:59:31Z">
        <w:r>
          <w:rPr>
            <w:rFonts w:hint="default"/>
          </w:rPr>
          <w:t>"reconnect</w:t>
        </w:r>
      </w:ins>
      <w:ins w:id="4045" w:author="mazhuangzhuang" w:date="2017-06-05T20:10:50Z">
        <w:r>
          <w:rPr>
            <w:rFonts w:hint="default"/>
          </w:rPr>
          <w:t>D</w:t>
        </w:r>
      </w:ins>
      <w:ins w:id="4046" w:author="mazhuangzhuang" w:date="2017-06-05T20:10:51Z">
        <w:r>
          <w:rPr>
            <w:rFonts w:hint="default"/>
          </w:rPr>
          <w:t>elay</w:t>
        </w:r>
      </w:ins>
      <w:ins w:id="4047" w:author="mazhuangzhuang" w:date="2017-06-05T11:59:31Z">
        <w:r>
          <w:rPr>
            <w:rFonts w:hint="default"/>
          </w:rPr>
          <w:t>":30</w:t>
        </w:r>
      </w:ins>
      <w:ins w:id="4048" w:author="mazhuangzhuang" w:date="2017-06-05T17:37:31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050" w:author="mazhuangzhuang" w:date="2017-06-05T19:18:39Z"/>
          <w:rFonts w:hint="default"/>
        </w:rPr>
        <w:pPrChange w:id="4049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051" w:author="mazhuangzhuang" w:date="2017-06-05T17:37:33Z">
        <w:r>
          <w:rPr>
            <w:rFonts w:hint="default"/>
          </w:rPr>
          <w:t>"</w:t>
        </w:r>
      </w:ins>
      <w:ins w:id="4052" w:author="mazhuangzhuang" w:date="2017-06-05T17:37:33Z">
        <w:r>
          <w:rPr>
            <w:rFonts w:hint="default" w:asciiTheme="minorEastAsia" w:hAnsiTheme="minorEastAsia" w:eastAsiaTheme="minorEastAsia" w:cstheme="minorEastAsia"/>
            <w:sz w:val="21"/>
            <w:szCs w:val="21"/>
          </w:rPr>
          <w:t>heartBeatCycle</w:t>
        </w:r>
      </w:ins>
      <w:ins w:id="4053" w:author="mazhuangzhuang" w:date="2017-06-05T17:37:33Z">
        <w:r>
          <w:rPr>
            <w:rFonts w:hint="default"/>
          </w:rPr>
          <w:t>":1</w:t>
        </w:r>
      </w:ins>
      <w:ins w:id="4054" w:author="mazhuangzhuang" w:date="2017-06-05T19:18:39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056" w:author="mazhuangzhuang" w:date="2017-06-05T19:30:10Z"/>
          <w:rFonts w:hint="default" w:asciiTheme="minorEastAsia" w:hAnsiTheme="minorEastAsia" w:cstheme="minorEastAsia"/>
          <w:sz w:val="21"/>
          <w:szCs w:val="21"/>
        </w:rPr>
        <w:pPrChange w:id="4055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057" w:author="mazhuangzhuang" w:date="2017-06-05T19:18:45Z">
        <w:r>
          <w:rPr>
            <w:rFonts w:hint="default" w:asciiTheme="minorEastAsia" w:hAnsiTheme="minorEastAsia" w:cstheme="minorEastAsia"/>
            <w:sz w:val="21"/>
            <w:szCs w:val="21"/>
          </w:rPr>
          <w:t>"</w:t>
        </w:r>
      </w:ins>
      <w:ins w:id="4058" w:author="mazhuangzhuang" w:date="2017-06-05T19:19:58Z">
        <w:r>
          <w:rPr>
            <w:rFonts w:hint="default" w:asciiTheme="minorEastAsia" w:hAnsiTheme="minorEastAsia" w:cstheme="minorEastAsia"/>
            <w:sz w:val="21"/>
            <w:szCs w:val="21"/>
          </w:rPr>
          <w:t>d</w:t>
        </w:r>
      </w:ins>
      <w:ins w:id="4059" w:author="mazhuangzhuang" w:date="2017-06-05T19:19:59Z">
        <w:r>
          <w:rPr>
            <w:rFonts w:hint="default" w:asciiTheme="minorEastAsia" w:hAnsiTheme="minorEastAsia" w:cstheme="minorEastAsia"/>
            <w:sz w:val="21"/>
            <w:szCs w:val="21"/>
          </w:rPr>
          <w:t>ata</w:t>
        </w:r>
      </w:ins>
      <w:ins w:id="4060" w:author="mazhuangzhuang" w:date="2017-06-05T19:20:23Z">
        <w:r>
          <w:rPr>
            <w:rFonts w:hint="default" w:asciiTheme="minorEastAsia" w:hAnsiTheme="minorEastAsia" w:cstheme="minorEastAsia"/>
            <w:sz w:val="21"/>
            <w:szCs w:val="21"/>
          </w:rPr>
          <w:t>Pe</w:t>
        </w:r>
      </w:ins>
      <w:ins w:id="4061" w:author="mazhuangzhuang" w:date="2017-06-05T19:20:24Z">
        <w:r>
          <w:rPr>
            <w:rFonts w:hint="default" w:asciiTheme="minorEastAsia" w:hAnsiTheme="minorEastAsia" w:cstheme="minorEastAsia"/>
            <w:sz w:val="21"/>
            <w:szCs w:val="21"/>
          </w:rPr>
          <w:t>rsis</w:t>
        </w:r>
      </w:ins>
      <w:ins w:id="4062" w:author="mazhuangzhuang" w:date="2017-06-05T19:20:25Z">
        <w:r>
          <w:rPr>
            <w:rFonts w:hint="default" w:asciiTheme="minorEastAsia" w:hAnsiTheme="minorEastAsia" w:cstheme="minorEastAsia"/>
            <w:sz w:val="21"/>
            <w:szCs w:val="21"/>
          </w:rPr>
          <w:t>t</w:t>
        </w:r>
      </w:ins>
      <w:ins w:id="4063" w:author="mazhuangzhuang" w:date="2017-06-05T19:21:52Z">
        <w:r>
          <w:rPr>
            <w:rFonts w:hint="default" w:asciiTheme="minorEastAsia" w:hAnsiTheme="minorEastAsia" w:cstheme="minorEastAsia"/>
            <w:sz w:val="21"/>
            <w:szCs w:val="21"/>
          </w:rPr>
          <w:t>Ex</w:t>
        </w:r>
      </w:ins>
      <w:ins w:id="4064" w:author="mazhuangzhuang" w:date="2017-06-05T19:21:53Z">
        <w:r>
          <w:rPr>
            <w:rFonts w:hint="default" w:asciiTheme="minorEastAsia" w:hAnsiTheme="minorEastAsia" w:cstheme="minorEastAsia"/>
            <w:sz w:val="21"/>
            <w:szCs w:val="21"/>
          </w:rPr>
          <w:t>pire</w:t>
        </w:r>
      </w:ins>
      <w:ins w:id="4065" w:author="mazhuangzhuang" w:date="2017-06-05T19:18:40Z">
        <w:r>
          <w:rPr>
            <w:rFonts w:hint="default" w:asciiTheme="minorEastAsia" w:hAnsiTheme="minorEastAsia" w:cstheme="minorEastAsia"/>
            <w:sz w:val="21"/>
            <w:szCs w:val="21"/>
          </w:rPr>
          <w:t>"</w:t>
        </w:r>
      </w:ins>
      <w:ins w:id="4066" w:author="mazhuangzhuang" w:date="2017-06-05T19:21:03Z">
        <w:r>
          <w:rPr>
            <w:rFonts w:hint="default" w:asciiTheme="minorEastAsia" w:hAnsiTheme="minorEastAsia" w:cstheme="minorEastAsia"/>
            <w:sz w:val="21"/>
            <w:szCs w:val="21"/>
          </w:rPr>
          <w:t>:</w:t>
        </w:r>
      </w:ins>
      <w:ins w:id="4067" w:author="mazhuangzhuang" w:date="2017-06-05T19:21:08Z">
        <w:r>
          <w:rPr>
            <w:rFonts w:hint="default" w:asciiTheme="minorEastAsia" w:hAnsiTheme="minorEastAsia" w:cstheme="minorEastAsia"/>
            <w:sz w:val="21"/>
            <w:szCs w:val="21"/>
          </w:rPr>
          <w:t>3</w:t>
        </w:r>
      </w:ins>
      <w:ins w:id="4068" w:author="mazhuangzhuang" w:date="2017-06-05T19:28:53Z">
        <w:r>
          <w:rPr>
            <w:rFonts w:hint="default" w:asciiTheme="minorEastAsia" w:hAnsiTheme="minorEastAsia" w:cstheme="minorEastAsia"/>
            <w:sz w:val="21"/>
            <w:szCs w:val="21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070" w:author="mazhuangzhuang" w:date="2017-06-05T19:53:49Z"/>
          <w:rFonts w:hint="default"/>
        </w:rPr>
        <w:pPrChange w:id="4069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071" w:author="mazhuangzhuang" w:date="2017-06-05T19:30:15Z">
        <w:r>
          <w:rPr>
            <w:rFonts w:hint="default"/>
          </w:rPr>
          <w:t>"</w:t>
        </w:r>
      </w:ins>
      <w:ins w:id="4072" w:author="mazhuangzhuang" w:date="2017-06-05T19:36:56Z">
        <w:r>
          <w:rPr>
            <w:rFonts w:hint="default"/>
          </w:rPr>
          <w:t>dis</w:t>
        </w:r>
      </w:ins>
      <w:ins w:id="4073" w:author="mazhuangzhuang" w:date="2017-06-05T19:36:59Z">
        <w:r>
          <w:rPr>
            <w:rFonts w:hint="default"/>
          </w:rPr>
          <w:t>kLi</w:t>
        </w:r>
      </w:ins>
      <w:ins w:id="4074" w:author="mazhuangzhuang" w:date="2017-06-05T19:37:00Z">
        <w:r>
          <w:rPr>
            <w:rFonts w:hint="default"/>
          </w:rPr>
          <w:t>mit</w:t>
        </w:r>
      </w:ins>
      <w:ins w:id="4075" w:author="mazhuangzhuang" w:date="2017-06-05T19:30:11Z">
        <w:r>
          <w:rPr>
            <w:rFonts w:hint="default"/>
          </w:rPr>
          <w:t>"</w:t>
        </w:r>
      </w:ins>
      <w:ins w:id="4076" w:author="mazhuangzhuang" w:date="2017-06-05T19:30:17Z">
        <w:r>
          <w:rPr>
            <w:rFonts w:hint="default"/>
          </w:rPr>
          <w:t>:</w:t>
        </w:r>
      </w:ins>
      <w:ins w:id="4077" w:author="mazhuangzhuang" w:date="2017-06-05T19:30:18Z">
        <w:r>
          <w:rPr>
            <w:rFonts w:hint="default"/>
          </w:rPr>
          <w:t>1</w:t>
        </w:r>
      </w:ins>
      <w:ins w:id="4078" w:author="mazhuangzhuang" w:date="2017-06-05T19:30:19Z">
        <w:r>
          <w:rPr>
            <w:rFonts w:hint="default"/>
          </w:rPr>
          <w:t>0</w:t>
        </w:r>
      </w:ins>
      <w:ins w:id="4079" w:author="mazhuangzhuang" w:date="2017-06-05T19:30:20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081" w:author="mazhuangzhuang" w:date="2017-06-05T19:54:01Z"/>
          <w:rFonts w:hint="default"/>
        </w:rPr>
        <w:pPrChange w:id="4080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082" w:author="mazhuangzhuang" w:date="2017-06-05T19:53:50Z">
        <w:r>
          <w:rPr>
            <w:rFonts w:hint="default"/>
          </w:rPr>
          <w:t>"</w:t>
        </w:r>
      </w:ins>
      <w:ins w:id="4083" w:author="mazhuangzhuang" w:date="2017-06-05T19:53:58Z">
        <w:r>
          <w:rPr>
            <w:rFonts w:hint="eastAsia"/>
          </w:rPr>
          <w:t>rwErrorLimit</w:t>
        </w:r>
      </w:ins>
      <w:ins w:id="4084" w:author="mazhuangzhuang" w:date="2017-06-05T19:53:51Z">
        <w:r>
          <w:rPr>
            <w:rFonts w:hint="default"/>
          </w:rPr>
          <w:t>"</w:t>
        </w:r>
      </w:ins>
      <w:ins w:id="4085" w:author="mazhuangzhuang" w:date="2017-06-05T19:53:59Z">
        <w:r>
          <w:rPr>
            <w:rFonts w:hint="default"/>
          </w:rPr>
          <w:t>:</w:t>
        </w:r>
      </w:ins>
      <w:ins w:id="4086" w:author="mazhuangzhuang" w:date="2017-06-05T19:54:00Z">
        <w:r>
          <w:rPr>
            <w:rFonts w:hint="default"/>
          </w:rPr>
          <w:t>10</w:t>
        </w:r>
      </w:ins>
      <w:ins w:id="4087" w:author="mazhuangzhuang" w:date="2017-06-05T19:54:01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089" w:author="mazhuangzhuang" w:date="2017-06-05T19:54:13Z"/>
          <w:rFonts w:hint="default"/>
        </w:rPr>
        <w:pPrChange w:id="4088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090" w:author="mazhuangzhuang" w:date="2017-06-05T19:54:02Z">
        <w:r>
          <w:rPr>
            <w:rFonts w:hint="default"/>
          </w:rPr>
          <w:t>"</w:t>
        </w:r>
      </w:ins>
      <w:ins w:id="4091" w:author="mazhuangzhuang" w:date="2017-06-05T19:54:07Z">
        <w:r>
          <w:rPr>
            <w:rFonts w:hint="default"/>
          </w:rPr>
          <w:t>ntpSyncCycle</w:t>
        </w:r>
      </w:ins>
      <w:ins w:id="4092" w:author="mazhuangzhuang" w:date="2017-06-05T19:54:08Z">
        <w:r>
          <w:rPr>
            <w:rFonts w:hint="default"/>
          </w:rPr>
          <w:t>"</w:t>
        </w:r>
      </w:ins>
      <w:ins w:id="4093" w:author="mazhuangzhuang" w:date="2017-06-05T19:54:11Z">
        <w:r>
          <w:rPr>
            <w:rFonts w:hint="default"/>
          </w:rPr>
          <w:t>:</w:t>
        </w:r>
      </w:ins>
      <w:ins w:id="4094" w:author="mazhuangzhuang" w:date="2017-06-05T19:54:12Z">
        <w:r>
          <w:rPr>
            <w:rFonts w:hint="default"/>
          </w:rPr>
          <w:t>10</w:t>
        </w:r>
      </w:ins>
      <w:ins w:id="4095" w:author="mazhuangzhuang" w:date="2017-06-05T19:54:13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097" w:author="mazhuangzhuang" w:date="2017-06-05T19:54:33Z"/>
          <w:rFonts w:hint="default"/>
        </w:rPr>
        <w:pPrChange w:id="4096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098" w:author="mazhuangzhuang" w:date="2017-06-05T19:54:15Z">
        <w:r>
          <w:rPr>
            <w:rFonts w:hint="default"/>
          </w:rPr>
          <w:t>"</w:t>
        </w:r>
      </w:ins>
      <w:ins w:id="4099" w:author="mazhuangzhuang" w:date="2017-06-05T19:54:21Z">
        <w:r>
          <w:rPr>
            <w:rFonts w:hint="default"/>
          </w:rPr>
          <w:t>ntpM</w:t>
        </w:r>
      </w:ins>
      <w:ins w:id="4100" w:author="mazhuangzhuang" w:date="2017-06-05T19:54:21Z">
        <w:r>
          <w:rPr>
            <w:rFonts w:hint="eastAsia"/>
          </w:rPr>
          <w:t>inDifference</w:t>
        </w:r>
      </w:ins>
      <w:ins w:id="4101" w:author="mazhuangzhuang" w:date="2017-06-05T19:54:22Z">
        <w:r>
          <w:rPr>
            <w:rFonts w:hint="default"/>
          </w:rPr>
          <w:t>"</w:t>
        </w:r>
      </w:ins>
      <w:ins w:id="4102" w:author="mazhuangzhuang" w:date="2017-06-05T19:54:26Z">
        <w:r>
          <w:rPr>
            <w:rFonts w:hint="default"/>
          </w:rPr>
          <w:t>:</w:t>
        </w:r>
      </w:ins>
      <w:ins w:id="4103" w:author="mazhuangzhuang" w:date="2017-06-05T19:54:29Z">
        <w:r>
          <w:rPr>
            <w:rFonts w:hint="default"/>
          </w:rPr>
          <w:t>10</w:t>
        </w:r>
      </w:ins>
      <w:ins w:id="4104" w:author="mazhuangzhuang" w:date="2017-06-05T19:54:32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06" w:author="mazhuangzhuang" w:date="2017-06-05T19:54:43Z"/>
          <w:rFonts w:hint="default"/>
        </w:rPr>
        <w:pPrChange w:id="4105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107" w:author="mazhuangzhuang" w:date="2017-06-05T19:54:34Z">
        <w:r>
          <w:rPr>
            <w:rFonts w:hint="default"/>
          </w:rPr>
          <w:t>"</w:t>
        </w:r>
      </w:ins>
      <w:ins w:id="4108" w:author="mazhuangzhuang" w:date="2017-06-05T19:54:37Z">
        <w:r>
          <w:rPr>
            <w:rFonts w:hint="default"/>
          </w:rPr>
          <w:t>ntpM</w:t>
        </w:r>
      </w:ins>
      <w:ins w:id="4109" w:author="mazhuangzhuang" w:date="2017-06-05T19:54:39Z">
        <w:r>
          <w:rPr>
            <w:rFonts w:hint="default"/>
          </w:rPr>
          <w:t>ax</w:t>
        </w:r>
      </w:ins>
      <w:ins w:id="4110" w:author="mazhuangzhuang" w:date="2017-06-05T19:54:37Z">
        <w:r>
          <w:rPr>
            <w:rFonts w:hint="eastAsia"/>
          </w:rPr>
          <w:t>Difference</w:t>
        </w:r>
      </w:ins>
      <w:ins w:id="4111" w:author="mazhuangzhuang" w:date="2017-06-05T19:54:41Z">
        <w:r>
          <w:rPr>
            <w:rFonts w:hint="default"/>
          </w:rPr>
          <w:t>"</w:t>
        </w:r>
      </w:ins>
      <w:ins w:id="4112" w:author="mazhuangzhuang" w:date="2017-06-05T19:54:42Z">
        <w:r>
          <w:rPr>
            <w:rFonts w:hint="default"/>
          </w:rPr>
          <w:t>:1</w:t>
        </w:r>
      </w:ins>
      <w:ins w:id="4113" w:author="mazhuangzhuang" w:date="2017-06-05T19:54:43Z">
        <w:r>
          <w:rPr>
            <w:rFonts w:hint="default"/>
          </w:rPr>
          <w:t>0,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15" w:author="mazhuangzhuang" w:date="2017-06-05T19:54:55Z"/>
          <w:rFonts w:hint="default"/>
        </w:rPr>
        <w:pPrChange w:id="4114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116" w:author="mazhuangzhuang" w:date="2017-06-05T19:54:49Z">
        <w:r>
          <w:rPr>
            <w:rFonts w:hint="default"/>
          </w:rPr>
          <w:t>"</w:t>
        </w:r>
      </w:ins>
      <w:ins w:id="4117" w:author="mazhuangzhuang" w:date="2017-06-05T19:54:50Z">
        <w:r>
          <w:rPr>
            <w:rFonts w:hint="default"/>
          </w:rPr>
          <w:t>ntpServerIP</w:t>
        </w:r>
      </w:ins>
      <w:ins w:id="4118" w:author="mazhuangzhuang" w:date="2017-06-05T19:54:51Z">
        <w:r>
          <w:rPr>
            <w:rFonts w:hint="default"/>
          </w:rPr>
          <w:t>"</w:t>
        </w:r>
      </w:ins>
      <w:ins w:id="4119" w:author="mazhuangzhuang" w:date="2017-06-05T19:54:53Z">
        <w:r>
          <w:rPr>
            <w:rFonts w:hint="default"/>
          </w:rPr>
          <w:t>:</w:t>
        </w:r>
      </w:ins>
      <w:ins w:id="4120" w:author="mazhuangzhuang" w:date="2017-06-05T19:55:00Z">
        <w:r>
          <w:rPr>
            <w:rFonts w:hint="default"/>
          </w:rPr>
          <w:t>"</w:t>
        </w:r>
      </w:ins>
      <w:ins w:id="4121" w:author="mazhuangzhuang" w:date="2017-06-05T19:55:03Z">
        <w:r>
          <w:rPr>
            <w:rFonts w:hint="default"/>
          </w:rPr>
          <w:t>11</w:t>
        </w:r>
      </w:ins>
      <w:ins w:id="4122" w:author="mazhuangzhuang" w:date="2017-06-05T19:55:06Z">
        <w:r>
          <w:rPr>
            <w:rFonts w:hint="default"/>
          </w:rPr>
          <w:t>.11.1</w:t>
        </w:r>
      </w:ins>
      <w:ins w:id="4123" w:author="mazhuangzhuang" w:date="2017-06-05T19:55:07Z">
        <w:r>
          <w:rPr>
            <w:rFonts w:hint="default"/>
          </w:rPr>
          <w:t>1.1</w:t>
        </w:r>
      </w:ins>
      <w:ins w:id="4124" w:author="mazhuangzhuang" w:date="2017-06-05T19:55:08Z">
        <w:r>
          <w:rPr>
            <w:rFonts w:hint="default"/>
          </w:rPr>
          <w:t>1</w:t>
        </w:r>
      </w:ins>
      <w:ins w:id="4125" w:author="mazhuangzhuang" w:date="2017-06-05T19:55:01Z">
        <w:r>
          <w:rPr>
            <w:rFonts w:hint="default"/>
          </w:rPr>
          <w:t>"</w:t>
        </w:r>
      </w:ins>
      <w:ins w:id="4126" w:author="mazhuangzhuang" w:date="2017-06-05T19:54:55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28" w:author="mazhuangzhuang" w:date="2017-06-05T19:30:20Z"/>
          <w:rFonts w:hint="default"/>
        </w:rPr>
        <w:pPrChange w:id="4127" w:author="mazhuangzhuang" w:date="2017-06-05T17:37:35Z">
          <w:pPr>
            <w:ind w:left="420" w:leftChars="0" w:firstLine="420" w:firstLineChars="0"/>
            <w:outlineLvl w:val="9"/>
          </w:pPr>
        </w:pPrChange>
      </w:pPr>
      <w:ins w:id="4129" w:author="mazhuangzhuang" w:date="2017-06-05T19:54:56Z">
        <w:r>
          <w:rPr>
            <w:rFonts w:hint="default"/>
          </w:rPr>
          <w:t>"</w:t>
        </w:r>
      </w:ins>
      <w:ins w:id="4130" w:author="mazhuangzhuang" w:date="2017-06-05T19:55:14Z">
        <w:r>
          <w:rPr>
            <w:rFonts w:hint="default"/>
          </w:rPr>
          <w:t>ntpServerPort</w:t>
        </w:r>
      </w:ins>
      <w:ins w:id="4131" w:author="mazhuangzhuang" w:date="2017-06-05T19:55:15Z">
        <w:r>
          <w:rPr>
            <w:rFonts w:hint="default"/>
          </w:rPr>
          <w:t>"</w:t>
        </w:r>
      </w:ins>
      <w:ins w:id="4132" w:author="mazhuangzhuang" w:date="2017-06-05T19:55:16Z">
        <w:r>
          <w:rPr>
            <w:rFonts w:hint="default"/>
          </w:rPr>
          <w:t>:</w:t>
        </w:r>
      </w:ins>
      <w:ins w:id="4133" w:author="mazhuangzhuang" w:date="2017-06-05T19:55:17Z">
        <w:r>
          <w:rPr>
            <w:rFonts w:hint="default"/>
          </w:rPr>
          <w:t>123</w:t>
        </w:r>
      </w:ins>
      <w:ins w:id="4134" w:author="mazhuangzhuang" w:date="2017-06-05T19:55:18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rPr>
          <w:ins w:id="4135" w:author="mazhuangzhuang" w:date="2017-06-05T19:53:40Z"/>
          <w:rFonts w:hint="default"/>
        </w:rPr>
      </w:pPr>
      <w:ins w:id="4136" w:author="mazhuangzhuang" w:date="2017-06-05T19:53:40Z">
        <w:r>
          <w:rPr>
            <w:rFonts w:hint="default"/>
          </w:rPr>
          <w:t>"enableWhiteList":0,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38" w:author="llf" w:date="2017-06-19T10:07:09Z"/>
          <w:rFonts w:hint="default"/>
        </w:rPr>
        <w:pPrChange w:id="4137" w:author="mazhuangzhuang" w:date="2017-06-05T19:53:42Z">
          <w:pPr>
            <w:ind w:left="420" w:leftChars="0" w:firstLine="420" w:firstLineChars="0"/>
            <w:outlineLvl w:val="9"/>
          </w:pPr>
        </w:pPrChange>
      </w:pPr>
      <w:ins w:id="4139" w:author="mazhuangzhuang" w:date="2017-06-05T19:53:40Z">
        <w:r>
          <w:rPr>
            <w:rFonts w:hint="default"/>
          </w:rPr>
          <w:t>"enableBlackList":0</w:t>
        </w:r>
      </w:ins>
      <w:ins w:id="4140" w:author="llf" w:date="2017-06-19T10:07:52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42" w:author="llf" w:date="2017-06-21T10:40:48Z"/>
          <w:rFonts w:hint="default"/>
        </w:rPr>
        <w:pPrChange w:id="4141" w:author="mazhuangzhuang" w:date="2017-06-05T19:53:42Z">
          <w:pPr>
            <w:ind w:left="420" w:leftChars="0" w:firstLine="420" w:firstLineChars="0"/>
            <w:outlineLvl w:val="9"/>
          </w:pPr>
        </w:pPrChange>
      </w:pPr>
      <w:ins w:id="4143" w:author="llf" w:date="2017-08-07T11:27:41Z">
        <w:r>
          <w:rPr>
            <w:rFonts w:hint="default"/>
          </w:rPr>
          <w:t>"</w:t>
        </w:r>
      </w:ins>
      <w:ins w:id="4144" w:author="llf" w:date="2017-06-19T10:07:36Z">
        <w:r>
          <w:rPr>
            <w:rFonts w:hint="default"/>
            <w:rPrChange w:id="4145" w:author="llf" w:date="2017-06-19T10:07:36Z">
              <w:rPr>
                <w:rFonts w:hint="eastAsia"/>
              </w:rPr>
            </w:rPrChange>
          </w:rPr>
          <w:t>audit</w:t>
        </w:r>
      </w:ins>
      <w:ins w:id="4146" w:author="llf" w:date="2017-06-19T10:08:09Z">
        <w:r>
          <w:rPr>
            <w:rFonts w:hint="default"/>
          </w:rPr>
          <w:t>Da</w:t>
        </w:r>
      </w:ins>
      <w:ins w:id="4147" w:author="llf" w:date="2017-06-19T10:08:10Z">
        <w:r>
          <w:rPr>
            <w:rFonts w:hint="default"/>
          </w:rPr>
          <w:t>ta</w:t>
        </w:r>
      </w:ins>
      <w:ins w:id="4148" w:author="llf" w:date="2017-06-19T10:08:01Z">
        <w:r>
          <w:rPr>
            <w:rFonts w:hint="default"/>
          </w:rPr>
          <w:t>U</w:t>
        </w:r>
      </w:ins>
      <w:ins w:id="4149" w:author="llf" w:date="2017-06-19T10:08:02Z">
        <w:r>
          <w:rPr>
            <w:rFonts w:hint="default"/>
          </w:rPr>
          <w:t>p</w:t>
        </w:r>
      </w:ins>
      <w:ins w:id="4150" w:author="llf" w:date="2017-06-19T10:08:03Z">
        <w:r>
          <w:rPr>
            <w:rFonts w:hint="default"/>
          </w:rPr>
          <w:t>loa</w:t>
        </w:r>
      </w:ins>
      <w:ins w:id="4151" w:author="llf" w:date="2017-06-19T10:08:04Z">
        <w:r>
          <w:rPr>
            <w:rFonts w:hint="default"/>
          </w:rPr>
          <w:t>d</w:t>
        </w:r>
      </w:ins>
      <w:ins w:id="4152" w:author="llf" w:date="2017-06-19T10:07:38Z">
        <w:r>
          <w:rPr>
            <w:rFonts w:hint="default"/>
          </w:rPr>
          <w:t>C</w:t>
        </w:r>
      </w:ins>
      <w:ins w:id="4153" w:author="llf" w:date="2017-06-19T10:07:39Z">
        <w:r>
          <w:rPr>
            <w:rFonts w:hint="default"/>
          </w:rPr>
          <w:t>y</w:t>
        </w:r>
      </w:ins>
      <w:ins w:id="4154" w:author="llf" w:date="2017-06-19T10:07:40Z">
        <w:r>
          <w:rPr>
            <w:rFonts w:hint="default"/>
          </w:rPr>
          <w:t>cle</w:t>
        </w:r>
      </w:ins>
      <w:ins w:id="4155" w:author="llf" w:date="2017-08-07T11:27:56Z">
        <w:r>
          <w:rPr>
            <w:rFonts w:hint="default"/>
          </w:rPr>
          <w:t>"</w:t>
        </w:r>
      </w:ins>
      <w:ins w:id="4156" w:author="llf" w:date="2017-06-19T10:07:42Z">
        <w:r>
          <w:rPr>
            <w:rFonts w:hint="default"/>
          </w:rPr>
          <w:t>:</w:t>
        </w:r>
      </w:ins>
      <w:ins w:id="4157" w:author="llf" w:date="2017-06-19T10:07:48Z">
        <w:r>
          <w:rPr>
            <w:rFonts w:hint="default"/>
          </w:rPr>
          <w:t>50</w:t>
        </w:r>
      </w:ins>
      <w:ins w:id="4158" w:author="llf" w:date="2017-06-21T10:40:09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60" w:author="yangmaoqiang" w:date="2017-08-07T10:17:25Z"/>
          <w:rFonts w:hint="default"/>
        </w:rPr>
        <w:pPrChange w:id="4159" w:author="mazhuangzhuang" w:date="2017-06-05T19:53:42Z">
          <w:pPr>
            <w:ind w:left="420" w:leftChars="0" w:firstLine="420" w:firstLineChars="0"/>
            <w:outlineLvl w:val="9"/>
          </w:pPr>
        </w:pPrChange>
      </w:pPr>
      <w:ins w:id="4161" w:author="llf" w:date="2017-08-07T11:27:43Z">
        <w:r>
          <w:rPr>
            <w:rFonts w:hint="default"/>
          </w:rPr>
          <w:t>"</w:t>
        </w:r>
      </w:ins>
      <w:ins w:id="4162" w:author="llf" w:date="2017-06-21T10:40:48Z">
        <w:r>
          <w:rPr>
            <w:rFonts w:hint="default"/>
          </w:rPr>
          <w:t>disk</w:t>
        </w:r>
      </w:ins>
      <w:ins w:id="4163" w:author="llf" w:date="2017-06-21T10:41:03Z">
        <w:r>
          <w:rPr>
            <w:rFonts w:hint="default"/>
          </w:rPr>
          <w:t>Al</w:t>
        </w:r>
      </w:ins>
      <w:ins w:id="4164" w:author="llf" w:date="2017-06-21T10:41:04Z">
        <w:r>
          <w:rPr>
            <w:rFonts w:hint="default"/>
          </w:rPr>
          <w:t>mo</w:t>
        </w:r>
      </w:ins>
      <w:ins w:id="4165" w:author="llf" w:date="2017-06-21T10:41:05Z">
        <w:r>
          <w:rPr>
            <w:rFonts w:hint="default"/>
          </w:rPr>
          <w:t>st</w:t>
        </w:r>
      </w:ins>
      <w:ins w:id="4166" w:author="llf" w:date="2017-06-21T10:41:06Z">
        <w:r>
          <w:rPr>
            <w:rFonts w:hint="default"/>
          </w:rPr>
          <w:t>F</w:t>
        </w:r>
      </w:ins>
      <w:ins w:id="4167" w:author="llf" w:date="2017-06-21T10:41:07Z">
        <w:r>
          <w:rPr>
            <w:rFonts w:hint="default"/>
          </w:rPr>
          <w:t>ull</w:t>
        </w:r>
      </w:ins>
      <w:ins w:id="4168" w:author="llf" w:date="2017-06-21T10:40:48Z">
        <w:r>
          <w:rPr>
            <w:rFonts w:hint="default"/>
          </w:rPr>
          <w:t>Limit</w:t>
        </w:r>
      </w:ins>
      <w:ins w:id="4169" w:author="llf" w:date="2017-08-07T11:27:53Z">
        <w:r>
          <w:rPr>
            <w:rFonts w:hint="default"/>
          </w:rPr>
          <w:t>"</w:t>
        </w:r>
      </w:ins>
      <w:ins w:id="4170" w:author="llf" w:date="2017-06-21T10:41:11Z">
        <w:r>
          <w:rPr>
            <w:rFonts w:hint="default"/>
          </w:rPr>
          <w:t>:</w:t>
        </w:r>
      </w:ins>
      <w:ins w:id="4171" w:author="llf" w:date="2017-06-21T10:41:15Z">
        <w:r>
          <w:rPr>
            <w:rFonts w:hint="default"/>
          </w:rPr>
          <w:t>7</w:t>
        </w:r>
      </w:ins>
      <w:ins w:id="4172" w:author="llf" w:date="2017-06-21T10:41:16Z">
        <w:r>
          <w:rPr>
            <w:rFonts w:hint="default"/>
          </w:rPr>
          <w:t>0</w:t>
        </w:r>
      </w:ins>
      <w:ins w:id="4173" w:author="yangmaoqiang" w:date="2017-08-07T10:17:24Z">
        <w:r>
          <w:rPr>
            <w:rFonts w:hint="default"/>
          </w:rPr>
          <w:t>,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75" w:author="llf" w:date="2017-06-21T10:40:10Z"/>
          <w:rFonts w:hint="default"/>
        </w:rPr>
        <w:pPrChange w:id="4174" w:author="mazhuangzhuang" w:date="2017-06-05T19:53:42Z">
          <w:pPr>
            <w:ind w:left="420" w:leftChars="0" w:firstLine="420" w:firstLineChars="0"/>
            <w:outlineLvl w:val="9"/>
          </w:pPr>
        </w:pPrChange>
      </w:pPr>
      <w:ins w:id="4176" w:author="llf" w:date="2017-08-07T11:27:46Z">
        <w:r>
          <w:rPr>
            <w:rFonts w:hint="default"/>
          </w:rPr>
          <w:t>"</w:t>
        </w:r>
      </w:ins>
      <w:ins w:id="4177" w:author="yangmaoqiang" w:date="2017-08-07T10:17:26Z">
        <w:del w:id="4178" w:author="llf" w:date="2017-08-07T11:27:45Z">
          <w:r>
            <w:rPr>
              <w:rFonts w:hint="default"/>
            </w:rPr>
            <w:delText>“</w:delText>
          </w:r>
        </w:del>
      </w:ins>
      <w:ins w:id="4179" w:author="yangmaoqiang" w:date="2017-08-07T10:17:44Z">
        <w:r>
          <w:rPr>
            <w:rFonts w:hint="default"/>
          </w:rPr>
          <w:t>ena</w:t>
        </w:r>
      </w:ins>
      <w:ins w:id="4180" w:author="yangmaoqiang" w:date="2017-08-07T10:17:46Z">
        <w:r>
          <w:rPr>
            <w:rFonts w:hint="default"/>
          </w:rPr>
          <w:t>b</w:t>
        </w:r>
      </w:ins>
      <w:ins w:id="4181" w:author="yangmaoqiang" w:date="2017-08-07T10:17:47Z">
        <w:r>
          <w:rPr>
            <w:rFonts w:hint="default"/>
          </w:rPr>
          <w:t>le</w:t>
        </w:r>
      </w:ins>
      <w:ins w:id="4182" w:author="yangmaoqiang" w:date="2017-08-07T10:17:48Z">
        <w:r>
          <w:rPr>
            <w:rFonts w:hint="default"/>
          </w:rPr>
          <w:t>T</w:t>
        </w:r>
      </w:ins>
      <w:ins w:id="4183" w:author="yangmaoqiang" w:date="2017-08-07T10:17:49Z">
        <w:r>
          <w:rPr>
            <w:rFonts w:hint="default"/>
          </w:rPr>
          <w:t>es</w:t>
        </w:r>
      </w:ins>
      <w:ins w:id="4184" w:author="yangmaoqiang" w:date="2017-08-07T10:17:50Z">
        <w:r>
          <w:rPr>
            <w:rFonts w:hint="default"/>
          </w:rPr>
          <w:t>t</w:t>
        </w:r>
      </w:ins>
      <w:ins w:id="4185" w:author="yangmaoqiang" w:date="2017-08-07T10:17:53Z">
        <w:r>
          <w:rPr>
            <w:rFonts w:hint="default"/>
          </w:rPr>
          <w:t>A</w:t>
        </w:r>
      </w:ins>
      <w:ins w:id="4186" w:author="yangmaoqiang" w:date="2017-08-07T10:17:54Z">
        <w:r>
          <w:rPr>
            <w:rFonts w:hint="default"/>
          </w:rPr>
          <w:t>c</w:t>
        </w:r>
      </w:ins>
      <w:ins w:id="4187" w:author="yangmaoqiang" w:date="2017-08-07T10:17:55Z">
        <w:r>
          <w:rPr>
            <w:rFonts w:hint="default"/>
          </w:rPr>
          <w:t>cou</w:t>
        </w:r>
      </w:ins>
      <w:ins w:id="4188" w:author="yangmaoqiang" w:date="2017-08-07T10:17:56Z">
        <w:r>
          <w:rPr>
            <w:rFonts w:hint="default"/>
          </w:rPr>
          <w:t>nt</w:t>
        </w:r>
      </w:ins>
      <w:ins w:id="4189" w:author="llf" w:date="2017-08-07T11:27:49Z">
        <w:r>
          <w:rPr>
            <w:rFonts w:hint="default"/>
          </w:rPr>
          <w:t>"</w:t>
        </w:r>
      </w:ins>
      <w:ins w:id="4190" w:author="yangmaoqiang" w:date="2017-08-07T10:17:26Z">
        <w:del w:id="4191" w:author="llf" w:date="2017-08-07T11:27:49Z">
          <w:r>
            <w:rPr>
              <w:rFonts w:hint="default"/>
            </w:rPr>
            <w:delText>”</w:delText>
          </w:r>
        </w:del>
      </w:ins>
      <w:ins w:id="4192" w:author="yangmaoqiang" w:date="2017-08-07T10:17:58Z">
        <w:r>
          <w:rPr>
            <w:rFonts w:hint="default"/>
          </w:rPr>
          <w:t>:</w:t>
        </w:r>
      </w:ins>
      <w:ins w:id="4193" w:author="yangmaoqiang" w:date="2017-08-07T10:17:59Z">
        <w:r>
          <w:rPr>
            <w:rFonts w:hint="default"/>
          </w:rPr>
          <w:t>0</w:t>
        </w:r>
      </w:ins>
    </w:p>
    <w:p>
      <w:pPr>
        <w:spacing w:beforeLines="0" w:afterLines="0" w:line="360" w:lineRule="exact"/>
        <w:ind w:left="420" w:leftChars="0" w:firstLine="0" w:firstLineChars="0"/>
        <w:outlineLvl w:val="9"/>
        <w:rPr>
          <w:ins w:id="4195" w:author="mazhuangzhuang" w:date="2017-06-05T19:28:53Z"/>
          <w:rFonts w:hint="default"/>
        </w:rPr>
        <w:pPrChange w:id="4194" w:author="mazhuangzhuang" w:date="2017-06-05T19:53:42Z">
          <w:pPr>
            <w:ind w:left="420" w:leftChars="0" w:firstLine="420" w:firstLineChars="0"/>
            <w:outlineLvl w:val="9"/>
          </w:pPr>
        </w:pPrChange>
      </w:pPr>
    </w:p>
    <w:p>
      <w:pPr>
        <w:outlineLvl w:val="9"/>
        <w:rPr>
          <w:ins w:id="4196" w:author="mazhuangzhuang" w:date="2017-06-05T11:59:30Z"/>
          <w:rFonts w:hint="default"/>
        </w:rPr>
      </w:pPr>
      <w:ins w:id="4197" w:author="mazhuangzhuang" w:date="2017-06-05T11:59:31Z">
        <w:r>
          <w:rPr>
            <w:rFonts w:hint="default"/>
          </w:rPr>
          <w:t>}</w:t>
        </w:r>
      </w:ins>
    </w:p>
    <w:p>
      <w:pPr>
        <w:outlineLvl w:val="9"/>
        <w:rPr>
          <w:del w:id="4198" w:author="mazhuangzhuang" w:date="2017-06-05T11:59:29Z"/>
          <w:rFonts w:hint="default"/>
        </w:rPr>
      </w:pPr>
      <w:del w:id="4199" w:author="mazhuangzhuang" w:date="2017-06-05T11:59:29Z">
        <w:r>
          <w:rPr>
            <w:rFonts w:hint="default"/>
          </w:rPr>
          <w:delText>[</w:delText>
        </w:r>
      </w:del>
    </w:p>
    <w:p>
      <w:pPr>
        <w:ind w:firstLine="420" w:firstLineChars="0"/>
        <w:outlineLvl w:val="9"/>
        <w:rPr>
          <w:del w:id="4200" w:author="mazhuangzhuang" w:date="2017-06-05T11:59:29Z"/>
          <w:rFonts w:hint="default"/>
        </w:rPr>
      </w:pPr>
      <w:del w:id="4201" w:author="mazhuangzhuang" w:date="2017-06-05T11:59:29Z">
        <w:r>
          <w:rPr>
            <w:rFonts w:hint="default"/>
          </w:rPr>
          <w:delText>{</w:delText>
        </w:r>
      </w:del>
    </w:p>
    <w:p>
      <w:pPr>
        <w:ind w:left="420" w:leftChars="0" w:firstLine="420" w:firstLineChars="0"/>
        <w:rPr>
          <w:del w:id="4202" w:author="mazhuangzhuang" w:date="2017-06-05T11:59:29Z"/>
          <w:rFonts w:hint="default"/>
        </w:rPr>
      </w:pPr>
      <w:del w:id="4203" w:author="mazhuangzhuang" w:date="2017-06-05T11:59:29Z">
        <w:r>
          <w:rPr>
            <w:rFonts w:hint="default"/>
          </w:rPr>
          <w:delText>“</w:delText>
        </w:r>
      </w:del>
      <w:del w:id="4204" w:author="mazhuangzhuang" w:date="2017-06-05T11:59:29Z">
        <w:r>
          <w:rPr>
            <w:rFonts w:hint="default" w:asciiTheme="minorEastAsia" w:hAnsiTheme="minorEastAsia" w:cstheme="minorEastAsia"/>
            <w:sz w:val="21"/>
            <w:szCs w:val="21"/>
          </w:rPr>
          <w:delText>dataAcquireStartTime</w:delText>
        </w:r>
      </w:del>
      <w:del w:id="4205" w:author="mazhuangzhuang" w:date="2017-06-05T11:59:29Z">
        <w:r>
          <w:rPr>
            <w:rFonts w:hint="default"/>
          </w:rPr>
          <w:delText>”:“01:00”,</w:delText>
        </w:r>
      </w:del>
    </w:p>
    <w:p>
      <w:pPr>
        <w:ind w:left="420" w:leftChars="0" w:firstLine="420" w:firstLineChars="0"/>
        <w:rPr>
          <w:del w:id="4206" w:author="mazhuangzhuang" w:date="2017-06-05T11:59:29Z"/>
          <w:rFonts w:hint="default"/>
        </w:rPr>
      </w:pPr>
      <w:del w:id="4207" w:author="mazhuangzhuang" w:date="2017-06-05T11:59:29Z">
        <w:r>
          <w:rPr>
            <w:rFonts w:hint="default"/>
          </w:rPr>
          <w:delText>“</w:delText>
        </w:r>
      </w:del>
      <w:del w:id="4208" w:author="mazhuangzhuang" w:date="2017-06-05T11:59:29Z">
        <w:r>
          <w:rPr>
            <w:rFonts w:hint="default" w:asciiTheme="minorEastAsia" w:hAnsiTheme="minorEastAsia" w:cstheme="minorEastAsia"/>
            <w:sz w:val="21"/>
            <w:szCs w:val="21"/>
          </w:rPr>
          <w:delText>dataAcquireEndTime</w:delText>
        </w:r>
      </w:del>
      <w:del w:id="4209" w:author="mazhuangzhuang" w:date="2017-06-05T11:59:29Z">
        <w:r>
          <w:rPr>
            <w:rFonts w:hint="default"/>
          </w:rPr>
          <w:delText>”:“02:00”,</w:delText>
        </w:r>
      </w:del>
    </w:p>
    <w:p>
      <w:pPr>
        <w:ind w:left="420" w:leftChars="0" w:firstLine="420" w:firstLineChars="0"/>
        <w:rPr>
          <w:del w:id="4210" w:author="mazhuangzhuang" w:date="2017-06-05T11:59:29Z"/>
          <w:rFonts w:hint="default"/>
        </w:rPr>
      </w:pPr>
      <w:del w:id="4211" w:author="mazhuangzhuang" w:date="2017-06-05T11:59:29Z">
        <w:r>
          <w:rPr>
            <w:rFonts w:hint="default"/>
          </w:rPr>
          <w:delText>“</w:delText>
        </w:r>
      </w:del>
      <w:del w:id="4212" w:author="mazhuangzhuang" w:date="2017-06-05T11:59:29Z">
        <w:r>
          <w:rPr>
            <w:rFonts w:hint="default" w:asciiTheme="minorEastAsia" w:hAnsiTheme="minorEastAsia" w:cstheme="minorEastAsia"/>
            <w:sz w:val="21"/>
            <w:szCs w:val="21"/>
          </w:rPr>
          <w:delText>dataUploadStartTime</w:delText>
        </w:r>
      </w:del>
      <w:del w:id="4213" w:author="mazhuangzhuang" w:date="2017-06-05T11:59:29Z">
        <w:r>
          <w:rPr>
            <w:rFonts w:hint="default"/>
          </w:rPr>
          <w:delText>”:“02:00”,</w:delText>
        </w:r>
      </w:del>
    </w:p>
    <w:p>
      <w:pPr>
        <w:ind w:left="420" w:leftChars="0" w:firstLine="420" w:firstLineChars="0"/>
        <w:rPr>
          <w:del w:id="4214" w:author="mazhuangzhuang" w:date="2017-06-05T11:59:29Z"/>
          <w:rFonts w:hint="default"/>
        </w:rPr>
      </w:pPr>
      <w:del w:id="4215" w:author="mazhuangzhuang" w:date="2017-06-05T11:59:29Z">
        <w:r>
          <w:rPr>
            <w:rFonts w:hint="default"/>
          </w:rPr>
          <w:delText>“</w:delText>
        </w:r>
      </w:del>
      <w:del w:id="4216" w:author="mazhuangzhuang" w:date="2017-06-05T11:59:29Z">
        <w:r>
          <w:rPr>
            <w:rFonts w:hint="default" w:asciiTheme="minorEastAsia" w:hAnsiTheme="minorEastAsia" w:cstheme="minorEastAsia"/>
            <w:sz w:val="21"/>
            <w:szCs w:val="21"/>
          </w:rPr>
          <w:delText>dataUploadEndTime</w:delText>
        </w:r>
      </w:del>
      <w:del w:id="4217" w:author="mazhuangzhuang" w:date="2017-06-05T11:59:29Z">
        <w:r>
          <w:rPr>
            <w:rFonts w:hint="default"/>
          </w:rPr>
          <w:delText>”:“03:00”,</w:delText>
        </w:r>
      </w:del>
    </w:p>
    <w:p>
      <w:pPr>
        <w:ind w:left="420" w:leftChars="0" w:firstLine="420" w:firstLineChars="0"/>
        <w:rPr>
          <w:del w:id="4218" w:author="mazhuangzhuang" w:date="2017-06-05T11:59:29Z"/>
          <w:rFonts w:hint="default"/>
        </w:rPr>
      </w:pPr>
      <w:del w:id="4219" w:author="mazhuangzhuang" w:date="2017-06-05T11:59:29Z">
        <w:r>
          <w:rPr>
            <w:rFonts w:hint="default"/>
          </w:rPr>
          <w:delText>“</w:delText>
        </w:r>
      </w:del>
      <w:del w:id="4220" w:author="mazhuangzhuang" w:date="2017-06-05T11:59:29Z">
        <w:r>
          <w:rPr>
            <w:rFonts w:hint="default" w:asciiTheme="minorEastAsia" w:hAnsiTheme="minorEastAsia" w:cstheme="minorEastAsia"/>
            <w:sz w:val="21"/>
            <w:szCs w:val="21"/>
          </w:rPr>
          <w:delText>maxNumOnServerHandle</w:delText>
        </w:r>
      </w:del>
      <w:del w:id="4221" w:author="mazhuangzhuang" w:date="2017-06-05T11:59:29Z">
        <w:r>
          <w:rPr>
            <w:rFonts w:hint="default"/>
          </w:rPr>
          <w:delText>”:500,</w:delText>
        </w:r>
      </w:del>
    </w:p>
    <w:p>
      <w:pPr>
        <w:ind w:left="420" w:leftChars="0" w:firstLine="420" w:firstLineChars="0"/>
        <w:rPr>
          <w:del w:id="4222" w:author="mazhuangzhuang" w:date="2017-06-05T11:59:29Z"/>
          <w:rFonts w:hint="default"/>
        </w:rPr>
      </w:pPr>
      <w:del w:id="4223" w:author="mazhuangzhuang" w:date="2017-06-05T11:59:29Z">
        <w:r>
          <w:rPr>
            <w:rFonts w:hint="default"/>
          </w:rPr>
          <w:delText>“</w:delText>
        </w:r>
      </w:del>
      <w:del w:id="4224" w:author="mazhuangzhuang" w:date="2017-06-05T11:59:29Z">
        <w:r>
          <w:rPr>
            <w:rFonts w:hint="default" w:asciiTheme="minorEastAsia" w:hAnsiTheme="minorEastAsia" w:cstheme="minorEastAsia"/>
            <w:sz w:val="21"/>
            <w:szCs w:val="21"/>
          </w:rPr>
          <w:delText>maxConnectionNum</w:delText>
        </w:r>
      </w:del>
      <w:del w:id="4225" w:author="mazhuangzhuang" w:date="2017-06-05T11:59:29Z">
        <w:r>
          <w:rPr>
            <w:rFonts w:hint="default"/>
          </w:rPr>
          <w:delText>”:500,</w:delText>
        </w:r>
      </w:del>
    </w:p>
    <w:p>
      <w:pPr>
        <w:ind w:left="420" w:leftChars="0" w:firstLine="420" w:firstLineChars="0"/>
        <w:outlineLvl w:val="9"/>
        <w:rPr>
          <w:del w:id="4226" w:author="mazhuangzhuang" w:date="2017-06-05T11:59:29Z"/>
          <w:rFonts w:hint="default"/>
        </w:rPr>
      </w:pPr>
      <w:del w:id="4227" w:author="mazhuangzhuang" w:date="2017-06-05T11:59:29Z">
        <w:r>
          <w:rPr>
            <w:rFonts w:hint="default"/>
          </w:rPr>
          <w:delText>“</w:delText>
        </w:r>
      </w:del>
      <w:del w:id="4228" w:author="mazhuangzhuang" w:date="2017-06-05T11:59:29Z">
        <w:r>
          <w:rPr>
            <w:rFonts w:hint="default" w:asciiTheme="minorEastAsia" w:hAnsiTheme="minorEastAsia" w:cstheme="minorEastAsia"/>
            <w:sz w:val="21"/>
            <w:szCs w:val="21"/>
          </w:rPr>
          <w:delText>maxLogNum</w:delText>
        </w:r>
      </w:del>
      <w:del w:id="4229" w:author="mazhuangzhuang" w:date="2017-06-05T11:59:29Z">
        <w:r>
          <w:rPr>
            <w:rFonts w:hint="default"/>
          </w:rPr>
          <w:delText>”:500,</w:delText>
        </w:r>
      </w:del>
    </w:p>
    <w:p>
      <w:pPr>
        <w:ind w:left="420" w:leftChars="0" w:firstLine="420" w:firstLineChars="0"/>
        <w:outlineLvl w:val="9"/>
        <w:rPr>
          <w:del w:id="4230" w:author="mazhuangzhuang" w:date="2017-06-05T11:59:29Z"/>
          <w:rFonts w:hint="default"/>
        </w:rPr>
      </w:pPr>
      <w:del w:id="4231" w:author="mazhuangzhuang" w:date="2017-06-05T11:59:29Z">
        <w:r>
          <w:rPr>
            <w:rFonts w:hint="default"/>
          </w:rPr>
          <w:delText>“dataUploadCycle”:</w:delText>
        </w:r>
      </w:del>
      <w:del w:id="4232" w:author="mazhuangzhuang" w:date="2017-06-05T11:59:29Z">
        <w:r>
          <w:rPr>
            <w:rFonts w:hint="default"/>
            <w:lang w:val="en-US"/>
          </w:rPr>
          <w:delText>500</w:delText>
        </w:r>
      </w:del>
      <w:del w:id="4233" w:author="mazhuangzhuang" w:date="2017-06-05T11:59:29Z">
        <w:r>
          <w:rPr>
            <w:rFonts w:hint="default"/>
          </w:rPr>
          <w:delText>,</w:delText>
        </w:r>
      </w:del>
    </w:p>
    <w:p>
      <w:pPr>
        <w:ind w:left="420" w:leftChars="0" w:firstLine="420" w:firstLineChars="0"/>
        <w:outlineLvl w:val="9"/>
        <w:rPr>
          <w:del w:id="4234" w:author="mazhuangzhuang" w:date="2017-06-05T11:59:29Z"/>
          <w:rFonts w:hint="default"/>
        </w:rPr>
      </w:pPr>
      <w:del w:id="4235" w:author="mazhuangzhuang" w:date="2017-06-05T11:59:29Z">
        <w:r>
          <w:rPr>
            <w:rFonts w:hint="default"/>
          </w:rPr>
          <w:delText>“parameterSyncCycle”:500,</w:delText>
        </w:r>
      </w:del>
    </w:p>
    <w:p>
      <w:pPr>
        <w:ind w:left="420" w:leftChars="0" w:firstLine="420" w:firstLineChars="0"/>
        <w:outlineLvl w:val="9"/>
        <w:rPr>
          <w:del w:id="4236" w:author="mazhuangzhuang" w:date="2017-06-05T11:59:29Z"/>
          <w:rFonts w:hint="default"/>
        </w:rPr>
      </w:pPr>
      <w:del w:id="4237" w:author="mazhuangzhuang" w:date="2017-06-05T11:59:29Z">
        <w:r>
          <w:rPr>
            <w:rFonts w:hint="default"/>
          </w:rPr>
          <w:delText>“reconnectCycle”:500,</w:delText>
        </w:r>
      </w:del>
    </w:p>
    <w:p>
      <w:pPr>
        <w:ind w:left="420" w:leftChars="0" w:firstLine="420" w:firstLineChars="0"/>
        <w:outlineLvl w:val="9"/>
        <w:rPr>
          <w:del w:id="4238" w:author="mazhuangzhuang" w:date="2017-06-05T11:59:29Z"/>
          <w:rFonts w:hint="default"/>
        </w:rPr>
      </w:pPr>
      <w:del w:id="4239" w:author="mazhuangzhuang" w:date="2017-06-05T11:59:29Z">
        <w:r>
          <w:rPr>
            <w:rFonts w:hint="default"/>
          </w:rPr>
          <w:delText>“reportProduceTime”:”06:50:00”</w:delText>
        </w:r>
      </w:del>
    </w:p>
    <w:p>
      <w:pPr>
        <w:ind w:left="420" w:leftChars="0" w:firstLine="420" w:firstLineChars="0"/>
        <w:outlineLvl w:val="9"/>
        <w:rPr>
          <w:del w:id="4240" w:author="mazhuangzhuang" w:date="2017-06-05T11:59:29Z"/>
          <w:rFonts w:hint="default"/>
        </w:rPr>
      </w:pPr>
    </w:p>
    <w:p>
      <w:pPr>
        <w:ind w:firstLine="420" w:firstLineChars="0"/>
        <w:outlineLvl w:val="9"/>
        <w:rPr>
          <w:del w:id="4241" w:author="mazhuangzhuang" w:date="2017-06-05T11:59:29Z"/>
          <w:rFonts w:hint="default"/>
        </w:rPr>
      </w:pPr>
      <w:del w:id="4242" w:author="mazhuangzhuang" w:date="2017-06-05T11:59:29Z">
        <w:r>
          <w:rPr>
            <w:rFonts w:hint="default"/>
          </w:rPr>
          <w:delText>},</w:delText>
        </w:r>
      </w:del>
    </w:p>
    <w:p>
      <w:pPr>
        <w:outlineLvl w:val="9"/>
        <w:rPr>
          <w:del w:id="4243" w:author="mazhuangzhuang" w:date="2017-06-05T11:59:29Z"/>
          <w:rFonts w:hint="default"/>
        </w:rPr>
      </w:pPr>
      <w:del w:id="4244" w:author="mazhuangzhuang" w:date="2017-06-05T11:59:29Z">
        <w:r>
          <w:rPr>
            <w:rFonts w:hint="default"/>
          </w:rPr>
          <w:delText>]</w:delText>
        </w:r>
      </w:del>
    </w:p>
    <w:p>
      <w:pPr>
        <w:rPr>
          <w:del w:id="4245" w:author="mazhuangzhuang" w:date="2017-06-05T10:31:30Z"/>
          <w:rFonts w:hint="default"/>
          <w:b/>
          <w:bCs/>
          <w:rPrChange w:id="4246" w:author="mazhuangzhuang" w:date="2017-06-05T10:31:33Z">
            <w:rPr>
              <w:del w:id="4247" w:author="mazhuangzhuang" w:date="2017-06-05T10:31:30Z"/>
              <w:rFonts w:hint="default"/>
            </w:rPr>
          </w:rPrChange>
        </w:rPr>
      </w:pPr>
      <w:del w:id="4248" w:author="mazhuangzhuang" w:date="2017-06-05T10:31:30Z">
        <w:r>
          <w:rPr>
            <w:rFonts w:hint="default"/>
            <w:b/>
            <w:bCs/>
            <w:rPrChange w:id="4249" w:author="mazhuangzhuang" w:date="2017-06-05T10:31:33Z">
              <w:rPr>
                <w:rFonts w:hint="default"/>
              </w:rPr>
            </w:rPrChange>
          </w:rPr>
          <w:delText>字段说明</w:delText>
        </w:r>
      </w:del>
    </w:p>
    <w:p>
      <w:pPr>
        <w:outlineLvl w:val="9"/>
        <w:rPr>
          <w:rFonts w:hint="default"/>
          <w:b/>
          <w:bCs/>
          <w:rPrChange w:id="4250" w:author="mazhuangzhuang" w:date="2017-06-05T10:31:33Z">
            <w:rPr>
              <w:rFonts w:hint="default"/>
            </w:rPr>
          </w:rPrChange>
        </w:rPr>
      </w:pPr>
      <w:ins w:id="4251" w:author="mazhuangzhuang" w:date="2017-06-05T10:31:30Z">
        <w:r>
          <w:rPr>
            <w:rFonts w:hint="default"/>
            <w:b/>
            <w:bCs/>
            <w:rPrChange w:id="4252" w:author="mazhuangzhuang" w:date="2017-06-05T10:31:33Z">
              <w:rPr>
                <w:rFonts w:hint="default"/>
              </w:rPr>
            </w:rPrChange>
          </w:rPr>
          <w:t>参数</w:t>
        </w:r>
      </w:ins>
      <w:ins w:id="4253" w:author="mazhuangzhuang" w:date="2017-06-05T10:31:31Z">
        <w:r>
          <w:rPr>
            <w:rFonts w:hint="default"/>
            <w:b/>
            <w:bCs/>
            <w:rPrChange w:id="4254" w:author="mazhuangzhuang" w:date="2017-06-05T10:31:33Z">
              <w:rPr>
                <w:rFonts w:hint="default"/>
              </w:rPr>
            </w:rPrChange>
          </w:rPr>
          <w:t>说明</w:t>
        </w:r>
      </w:ins>
    </w:p>
    <w:tbl>
      <w:tblPr>
        <w:tblStyle w:val="8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4255" w:author="mazhuangzhuang" w:date="2017-06-05T11:59:56Z">
          <w:tblPr>
            <w:tblStyle w:val="8"/>
            <w:tblW w:w="4603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80"/>
        <w:gridCol w:w="2544"/>
        <w:gridCol w:w="116"/>
        <w:gridCol w:w="258"/>
        <w:gridCol w:w="701"/>
        <w:gridCol w:w="400"/>
        <w:gridCol w:w="504"/>
        <w:gridCol w:w="3648"/>
        <w:tblGridChange w:id="4256">
          <w:tblGrid>
            <w:gridCol w:w="80"/>
            <w:gridCol w:w="2544"/>
            <w:gridCol w:w="374"/>
            <w:gridCol w:w="701"/>
            <w:gridCol w:w="686"/>
            <w:gridCol w:w="218"/>
          </w:tblGrid>
        </w:tblGridChange>
      </w:tblGrid>
      <w:tr>
        <w:trPr>
          <w:gridBefore w:val="1"/>
          <w:wBefore w:w="80" w:type="dxa"/>
          <w:trHeight w:val="705" w:hRule="atLeast"/>
          <w:del w:id="4257" w:author="mazhuangzhuang" w:date="2017-06-05T12:00:02Z"/>
        </w:trPr>
        <w:tc>
          <w:tcPr>
            <w:tcW w:w="2660" w:type="dxa"/>
            <w:gridSpan w:val="2"/>
            <w:shd w:val="clear" w:color="auto" w:fill="D7D7D7" w:themeFill="background1" w:themeFillShade="D8"/>
            <w:tcPrChange w:id="4259" w:author="mazhuangzhuang" w:date="2017-06-05T11:59:56Z">
              <w:tcPr>
                <w:tcW w:w="2624" w:type="dxa"/>
                <w:gridSpan w:val="2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jc w:val="left"/>
              <w:rPr>
                <w:del w:id="4261" w:author="mazhuangzhuang" w:date="2017-06-05T12:00:02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  <w:pPrChange w:id="4260" w:author="mazhuangzhuang" w:date="2017-06-05T11:54:49Z">
                <w:pPr>
                  <w:pStyle w:val="9"/>
                  <w:ind w:left="0" w:leftChars="0" w:firstLine="0" w:firstLineChars="0"/>
                  <w:jc w:val="center"/>
                </w:pPr>
              </w:pPrChange>
            </w:pPr>
            <w:del w:id="4262" w:author="mazhuangzhuang" w:date="2017-06-05T12:00:02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delText>字段</w:delText>
              </w:r>
            </w:del>
            <w:del w:id="4263" w:author="mazhuangzhuang" w:date="2017-06-05T12:00:02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1359" w:type="dxa"/>
            <w:gridSpan w:val="3"/>
            <w:shd w:val="clear" w:color="auto" w:fill="D7D7D7" w:themeFill="background1" w:themeFillShade="D8"/>
            <w:tcPrChange w:id="4264" w:author="mazhuangzhuang" w:date="2017-06-05T11:59:56Z">
              <w:tcPr>
                <w:tcW w:w="1761" w:type="dxa"/>
                <w:gridSpan w:val="3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jc w:val="left"/>
              <w:rPr>
                <w:del w:id="4266" w:author="mazhuangzhuang" w:date="2017-06-05T12:00:02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  <w:pPrChange w:id="4265" w:author="mazhuangzhuang" w:date="2017-06-05T11:54:49Z">
                <w:pPr>
                  <w:pStyle w:val="9"/>
                  <w:ind w:left="0" w:leftChars="0" w:firstLine="0" w:firstLineChars="0"/>
                  <w:jc w:val="center"/>
                </w:pPr>
              </w:pPrChange>
            </w:pPr>
            <w:del w:id="4267" w:author="mazhuangzhuang" w:date="2017-06-05T12:00:02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delText>值</w:delText>
              </w:r>
            </w:del>
          </w:p>
        </w:tc>
        <w:tc>
          <w:tcPr>
            <w:tcW w:w="4152" w:type="dxa"/>
            <w:gridSpan w:val="2"/>
            <w:shd w:val="clear" w:color="auto" w:fill="D7D7D7" w:themeFill="background1" w:themeFillShade="D8"/>
            <w:tcPrChange w:id="4268" w:author="mazhuangzhuang" w:date="2017-06-05T11:59:56Z">
              <w:tcPr>
                <w:tcW w:w="218" w:type="dxa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jc w:val="left"/>
              <w:rPr>
                <w:del w:id="4270" w:author="mazhuangzhuang" w:date="2017-06-05T12:00:02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  <w:pPrChange w:id="4269" w:author="mazhuangzhuang" w:date="2017-06-05T11:54:49Z">
                <w:pPr>
                  <w:pStyle w:val="9"/>
                  <w:ind w:left="0" w:leftChars="0" w:firstLine="0" w:firstLineChars="0"/>
                  <w:jc w:val="center"/>
                </w:pPr>
              </w:pPrChange>
            </w:pPr>
            <w:del w:id="4271" w:author="mazhuangzhuang" w:date="2017-06-05T12:00:02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delText>说明</w:delText>
              </w:r>
            </w:del>
          </w:p>
        </w:tc>
      </w:tr>
      <w:tr>
        <w:trPr>
          <w:gridBefore w:val="1"/>
          <w:wBefore w:w="80" w:type="dxa"/>
          <w:trHeight w:val="416" w:hRule="atLeast"/>
          <w:del w:id="4272" w:author="mazhuangzhuang" w:date="2017-06-05T10:23:26Z"/>
        </w:trPr>
        <w:tc>
          <w:tcPr>
            <w:tcW w:w="2918" w:type="dxa"/>
            <w:gridSpan w:val="3"/>
          </w:tcPr>
          <w:p>
            <w:pPr>
              <w:pStyle w:val="9"/>
              <w:ind w:left="0" w:leftChars="0" w:firstLine="0" w:firstLineChars="0"/>
              <w:jc w:val="both"/>
              <w:rPr>
                <w:del w:id="4273" w:author="mazhuangzhuang" w:date="2017-06-05T10:23:2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74" w:author="mazhuangzhuang" w:date="2017-06-05T10:23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dataAcquireStartTime</w:delText>
              </w:r>
            </w:del>
          </w:p>
        </w:tc>
        <w:tc>
          <w:tcPr>
            <w:tcW w:w="1605" w:type="dxa"/>
            <w:gridSpan w:val="3"/>
          </w:tcPr>
          <w:p>
            <w:pPr>
              <w:tabs>
                <w:tab w:val="left" w:pos="929"/>
              </w:tabs>
              <w:rPr>
                <w:del w:id="4275" w:author="mazhuangzhuang" w:date="2017-06-05T10:23:2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76" w:author="mazhuangzhuang" w:date="2017-06-05T10:23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</w:tcPr>
          <w:p>
            <w:pPr>
              <w:rPr>
                <w:del w:id="4277" w:author="mazhuangzhuang" w:date="2017-06-05T10:23:2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78" w:author="mazhuangzhuang" w:date="2017-06-05T10:23:26Z">
              <w:r>
                <w:rPr>
                  <w:rFonts w:asciiTheme="minorEastAsia"/>
                </w:rPr>
                <w:delText>数据采集起始时间</w:delText>
              </w:r>
            </w:del>
          </w:p>
        </w:tc>
      </w:tr>
      <w:tr>
        <w:trPr>
          <w:gridBefore w:val="1"/>
          <w:wBefore w:w="80" w:type="dxa"/>
          <w:trHeight w:val="416" w:hRule="atLeast"/>
          <w:del w:id="4279" w:author="mazhuangzhuang" w:date="2017-06-05T10:23:30Z"/>
        </w:trPr>
        <w:tc>
          <w:tcPr>
            <w:tcW w:w="2918" w:type="dxa"/>
            <w:gridSpan w:val="3"/>
          </w:tcPr>
          <w:p>
            <w:pPr>
              <w:pStyle w:val="9"/>
              <w:ind w:left="0" w:leftChars="0" w:firstLine="0" w:firstLineChars="0"/>
              <w:jc w:val="both"/>
              <w:rPr>
                <w:del w:id="4280" w:author="mazhuangzhuang" w:date="2017-06-05T10:23:30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81" w:author="mazhuangzhuang" w:date="2017-06-05T10:23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dataAcquireEndTime</w:delText>
              </w:r>
            </w:del>
          </w:p>
        </w:tc>
        <w:tc>
          <w:tcPr>
            <w:tcW w:w="1605" w:type="dxa"/>
            <w:gridSpan w:val="3"/>
          </w:tcPr>
          <w:p>
            <w:pPr>
              <w:jc w:val="both"/>
              <w:rPr>
                <w:del w:id="4282" w:author="mazhuangzhuang" w:date="2017-06-05T10:23:30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83" w:author="mazhuangzhuang" w:date="2017-06-05T10:23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</w:tcPr>
          <w:p>
            <w:pPr>
              <w:rPr>
                <w:del w:id="4284" w:author="mazhuangzhuang" w:date="2017-06-05T10:23:30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85" w:author="mazhuangzhuang" w:date="2017-06-05T10:23:30Z">
              <w:r>
                <w:rPr>
                  <w:rFonts w:asciiTheme="minorEastAsia"/>
                </w:rPr>
                <w:delText>数据采集结束时间</w:delText>
              </w:r>
            </w:del>
          </w:p>
        </w:tc>
      </w:tr>
      <w:tr>
        <w:trPr>
          <w:gridBefore w:val="1"/>
          <w:wBefore w:w="80" w:type="dxa"/>
          <w:trHeight w:val="416" w:hRule="atLeast"/>
          <w:del w:id="4286" w:author="mazhuangzhuang" w:date="2017-06-05T10:23:34Z"/>
        </w:trPr>
        <w:tc>
          <w:tcPr>
            <w:tcW w:w="2918" w:type="dxa"/>
            <w:gridSpan w:val="3"/>
          </w:tcPr>
          <w:p>
            <w:pPr>
              <w:pStyle w:val="9"/>
              <w:ind w:left="0" w:leftChars="0" w:firstLine="0" w:firstLineChars="0"/>
              <w:jc w:val="both"/>
              <w:rPr>
                <w:del w:id="4287" w:author="mazhuangzhuang" w:date="2017-06-05T10:23:34Z"/>
                <w:rFonts w:hint="default"/>
              </w:rPr>
            </w:pPr>
            <w:del w:id="4288" w:author="mazhuangzhuang" w:date="2017-06-05T10:23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dataUploadStartTime</w:delText>
              </w:r>
            </w:del>
          </w:p>
        </w:tc>
        <w:tc>
          <w:tcPr>
            <w:tcW w:w="1605" w:type="dxa"/>
            <w:gridSpan w:val="3"/>
            <w:textDirection w:val="lrTb"/>
            <w:vAlign w:val="top"/>
          </w:tcPr>
          <w:p>
            <w:pPr>
              <w:jc w:val="both"/>
              <w:rPr>
                <w:del w:id="4289" w:author="mazhuangzhuang" w:date="2017-06-05T10:23:3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90" w:author="mazhuangzhuang" w:date="2017-06-05T10:23:3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  <w:textDirection w:val="lrTb"/>
            <w:vAlign w:val="top"/>
          </w:tcPr>
          <w:p>
            <w:pPr>
              <w:rPr>
                <w:del w:id="4291" w:author="mazhuangzhuang" w:date="2017-06-05T10:23:34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92" w:author="mazhuangzhuang" w:date="2017-06-05T10:23:34Z">
              <w:r>
                <w:rPr>
                  <w:rFonts w:hint="default"/>
                </w:rPr>
                <w:delText>数据起始上传时间</w:delText>
              </w:r>
            </w:del>
          </w:p>
        </w:tc>
      </w:tr>
      <w:tr>
        <w:trPr>
          <w:gridBefore w:val="1"/>
          <w:wBefore w:w="80" w:type="dxa"/>
          <w:trHeight w:val="416" w:hRule="atLeast"/>
          <w:del w:id="4293" w:author="mazhuangzhuang" w:date="2017-06-05T10:23:36Z"/>
        </w:trPr>
        <w:tc>
          <w:tcPr>
            <w:tcW w:w="2918" w:type="dxa"/>
            <w:gridSpan w:val="3"/>
          </w:tcPr>
          <w:p>
            <w:pPr>
              <w:pStyle w:val="9"/>
              <w:ind w:left="0" w:leftChars="0" w:firstLine="0" w:firstLineChars="0"/>
              <w:jc w:val="both"/>
              <w:rPr>
                <w:del w:id="4294" w:author="mazhuangzhuang" w:date="2017-06-05T10:23:36Z"/>
                <w:rFonts w:hint="default"/>
              </w:rPr>
            </w:pPr>
            <w:del w:id="4295" w:author="mazhuangzhuang" w:date="2017-06-05T10:23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dataUploadEndTime</w:delText>
              </w:r>
            </w:del>
          </w:p>
        </w:tc>
        <w:tc>
          <w:tcPr>
            <w:tcW w:w="1605" w:type="dxa"/>
            <w:gridSpan w:val="3"/>
          </w:tcPr>
          <w:p>
            <w:pPr>
              <w:jc w:val="both"/>
              <w:rPr>
                <w:del w:id="4296" w:author="mazhuangzhuang" w:date="2017-06-05T10:23:3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97" w:author="mazhuangzhuang" w:date="2017-06-05T10:23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时间字符串</w:delText>
              </w:r>
            </w:del>
          </w:p>
        </w:tc>
        <w:tc>
          <w:tcPr>
            <w:tcW w:w="3648" w:type="dxa"/>
          </w:tcPr>
          <w:p>
            <w:pPr>
              <w:rPr>
                <w:del w:id="4298" w:author="mazhuangzhuang" w:date="2017-06-05T10:23:36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299" w:author="mazhuangzhuang" w:date="2017-06-05T10:23:36Z">
              <w:r>
                <w:rPr>
                  <w:rFonts w:hint="default"/>
                </w:rPr>
                <w:delText>数据结束上传时间</w:delText>
              </w:r>
            </w:del>
          </w:p>
        </w:tc>
      </w:tr>
      <w:tr>
        <w:trPr>
          <w:gridBefore w:val="1"/>
          <w:wBefore w:w="80" w:type="dxa"/>
          <w:trHeight w:val="416" w:hRule="atLeast"/>
          <w:del w:id="4300" w:author="mazhuangzhuang" w:date="2017-06-05T10:23:41Z"/>
        </w:trPr>
        <w:tc>
          <w:tcPr>
            <w:tcW w:w="2918" w:type="dxa"/>
            <w:gridSpan w:val="3"/>
          </w:tcPr>
          <w:p>
            <w:pPr>
              <w:pStyle w:val="9"/>
              <w:ind w:left="0" w:leftChars="0" w:firstLine="0" w:firstLineChars="0"/>
              <w:jc w:val="both"/>
              <w:rPr>
                <w:del w:id="4301" w:author="mazhuangzhuang" w:date="2017-06-05T10:23:41Z"/>
                <w:rFonts w:hint="default" w:asciiTheme="minorEastAsia" w:hAnsiTheme="minorEastAsia" w:cstheme="minorEastAsia"/>
                <w:sz w:val="21"/>
                <w:szCs w:val="21"/>
              </w:rPr>
            </w:pPr>
            <w:del w:id="4302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maxNumOnServerHandle</w:delText>
              </w:r>
            </w:del>
          </w:p>
        </w:tc>
        <w:tc>
          <w:tcPr>
            <w:tcW w:w="1605" w:type="dxa"/>
            <w:gridSpan w:val="3"/>
          </w:tcPr>
          <w:p>
            <w:pPr>
              <w:jc w:val="both"/>
              <w:rPr>
                <w:del w:id="4303" w:author="mazhuangzhuang" w:date="2017-06-05T10:2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304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648" w:type="dxa"/>
          </w:tcPr>
          <w:p>
            <w:pPr>
              <w:rPr>
                <w:del w:id="4305" w:author="mazhuangzhuang" w:date="2017-06-05T10:2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306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服务器可同时处理消息最大数量</w:delText>
              </w:r>
            </w:del>
          </w:p>
        </w:tc>
      </w:tr>
      <w:tr>
        <w:trPr>
          <w:gridBefore w:val="1"/>
          <w:wBefore w:w="80" w:type="dxa"/>
          <w:trHeight w:val="416" w:hRule="atLeast"/>
          <w:del w:id="4307" w:author="mazhuangzhuang" w:date="2017-06-05T10:23:41Z"/>
        </w:trPr>
        <w:tc>
          <w:tcPr>
            <w:tcW w:w="2918" w:type="dxa"/>
            <w:gridSpan w:val="3"/>
          </w:tcPr>
          <w:p>
            <w:pPr>
              <w:pStyle w:val="9"/>
              <w:ind w:left="0" w:leftChars="0" w:firstLine="0" w:firstLineChars="0"/>
              <w:jc w:val="both"/>
              <w:rPr>
                <w:del w:id="4308" w:author="mazhuangzhuang" w:date="2017-06-05T10:23:41Z"/>
                <w:rFonts w:hint="default" w:asciiTheme="minorEastAsia" w:hAnsiTheme="minorEastAsia" w:cstheme="minorEastAsia"/>
                <w:sz w:val="21"/>
                <w:szCs w:val="21"/>
              </w:rPr>
            </w:pPr>
            <w:del w:id="4309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maxConnectionNum</w:delText>
              </w:r>
            </w:del>
          </w:p>
        </w:tc>
        <w:tc>
          <w:tcPr>
            <w:tcW w:w="1605" w:type="dxa"/>
            <w:gridSpan w:val="3"/>
          </w:tcPr>
          <w:p>
            <w:pPr>
              <w:jc w:val="both"/>
              <w:rPr>
                <w:del w:id="4310" w:author="mazhuangzhuang" w:date="2017-06-05T10:2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311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648" w:type="dxa"/>
          </w:tcPr>
          <w:p>
            <w:pPr>
              <w:rPr>
                <w:del w:id="4312" w:author="mazhuangzhuang" w:date="2017-06-05T10:2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313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服务器最大连接数量</w:delText>
              </w:r>
            </w:del>
          </w:p>
        </w:tc>
      </w:tr>
      <w:tr>
        <w:trPr>
          <w:trHeight w:val="90" w:hRule="atLeast"/>
          <w:del w:id="4314" w:author="mazhuangzhuang" w:date="2017-06-05T10:23:41Z"/>
        </w:trPr>
        <w:tc>
          <w:tcPr>
            <w:tcW w:w="2624" w:type="dxa"/>
            <w:gridSpan w:val="2"/>
            <w:tcPrChange w:id="4316" w:author="mazhuangzhuang" w:date="2017-06-05T19:52:50Z">
              <w:tcPr>
                <w:tcW w:w="2624" w:type="dxa"/>
                <w:gridSpan w:val="2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del w:id="4317" w:author="mazhuangzhuang" w:date="2017-06-05T10:23:41Z"/>
                <w:rFonts w:hint="default" w:asciiTheme="minorEastAsia" w:hAnsiTheme="minorEastAsia" w:cstheme="minorEastAsia"/>
                <w:sz w:val="21"/>
                <w:szCs w:val="21"/>
              </w:rPr>
            </w:pPr>
            <w:del w:id="4318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maxLogNum</w:delText>
              </w:r>
            </w:del>
          </w:p>
        </w:tc>
        <w:tc>
          <w:tcPr>
            <w:tcW w:w="1979" w:type="dxa"/>
            <w:gridSpan w:val="5"/>
            <w:tcPrChange w:id="4319" w:author="mazhuangzhuang" w:date="2017-06-05T19:52:50Z">
              <w:tcPr>
                <w:tcW w:w="1761" w:type="dxa"/>
                <w:gridSpan w:val="3"/>
              </w:tcPr>
            </w:tcPrChange>
          </w:tcPr>
          <w:p>
            <w:pPr>
              <w:jc w:val="both"/>
              <w:rPr>
                <w:del w:id="4320" w:author="mazhuangzhuang" w:date="2017-06-05T10:2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321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</w:delText>
              </w:r>
            </w:del>
          </w:p>
        </w:tc>
        <w:tc>
          <w:tcPr>
            <w:tcW w:w="3648" w:type="dxa"/>
            <w:tcPrChange w:id="4322" w:author="mazhuangzhuang" w:date="2017-06-05T19:52:50Z">
              <w:tcPr>
                <w:tcW w:w="218" w:type="dxa"/>
              </w:tcPr>
            </w:tcPrChange>
          </w:tcPr>
          <w:p>
            <w:pPr>
              <w:rPr>
                <w:del w:id="4323" w:author="mazhuangzhuang" w:date="2017-06-05T10:23:41Z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del w:id="4324" w:author="mazhuangzhuang" w:date="2017-06-05T10:23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服务器日志记录最大数量</w:delText>
              </w:r>
            </w:del>
          </w:p>
        </w:tc>
      </w:tr>
      <w:tr>
        <w:trPr>
          <w:ins w:id="4325" w:author="mazhuangzhuang" w:date="2017-06-05T12:00:14Z"/>
        </w:trPr>
        <w:tc>
          <w:tcPr>
            <w:tcW w:w="2624" w:type="dxa"/>
            <w:gridSpan w:val="2"/>
            <w:shd w:val="clear" w:color="auto" w:fill="D7D7D7" w:themeFill="background1" w:themeFillShade="D8"/>
            <w:tcPrChange w:id="4327" w:author="mazhuangzhuang" w:date="2017-06-05T19:52:50Z">
              <w:tcPr>
                <w:tcW w:w="2624" w:type="dxa"/>
                <w:gridSpan w:val="2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rPr>
                <w:ins w:id="4328" w:author="mazhuangzhuang" w:date="2017-06-05T12:00:14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4329" w:author="mazhuangzhuang" w:date="2017-06-05T12:00:14Z">
              <w:r>
                <w:rPr>
                  <w:rFonts w:hint="default" w:asciiTheme="minorEastAsia" w:hAnsiTheme="minorEastAsia" w:cstheme="minorEastAsia"/>
                  <w:b/>
                  <w:bCs/>
                  <w:sz w:val="21"/>
                  <w:szCs w:val="21"/>
                </w:rPr>
                <w:t>字段</w:t>
              </w:r>
            </w:ins>
            <w:ins w:id="4330" w:author="mazhuangzhuang" w:date="2017-06-05T12:00:14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名称</w:t>
              </w:r>
            </w:ins>
          </w:p>
        </w:tc>
        <w:tc>
          <w:tcPr>
            <w:tcW w:w="1075" w:type="dxa"/>
            <w:gridSpan w:val="3"/>
            <w:shd w:val="clear" w:color="auto" w:fill="D7D7D7" w:themeFill="background1" w:themeFillShade="D8"/>
            <w:tcPrChange w:id="4331" w:author="mazhuangzhuang" w:date="2017-06-05T19:52:50Z">
              <w:tcPr>
                <w:tcW w:w="1075" w:type="dxa"/>
                <w:gridSpan w:val="2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rPr>
                <w:ins w:id="4332" w:author="mazhuangzhuang" w:date="2017-06-05T12:00:14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4333" w:author="mazhuangzhuang" w:date="2017-06-05T12:00:14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值</w:t>
              </w:r>
            </w:ins>
          </w:p>
        </w:tc>
        <w:tc>
          <w:tcPr>
            <w:tcW w:w="4552" w:type="dxa"/>
            <w:gridSpan w:val="3"/>
            <w:shd w:val="clear" w:color="auto" w:fill="D7D7D7" w:themeFill="background1" w:themeFillShade="D8"/>
            <w:tcPrChange w:id="4334" w:author="mazhuangzhuang" w:date="2017-06-05T19:52:50Z">
              <w:tcPr>
                <w:tcW w:w="904" w:type="dxa"/>
                <w:gridSpan w:val="2"/>
                <w:shd w:val="clear" w:color="auto" w:fill="D7D7D7" w:themeFill="background1" w:themeFillShade="D8"/>
              </w:tcPr>
            </w:tcPrChange>
          </w:tcPr>
          <w:p>
            <w:pPr>
              <w:pStyle w:val="9"/>
              <w:ind w:left="0" w:leftChars="0" w:firstLine="0" w:firstLineChars="0"/>
              <w:rPr>
                <w:ins w:id="4335" w:author="mazhuangzhuang" w:date="2017-06-05T12:00:14Z"/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ins w:id="4336" w:author="mazhuangzhuang" w:date="2017-06-05T12:00:14Z"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说明</w:t>
              </w:r>
            </w:ins>
          </w:p>
        </w:tc>
      </w:tr>
      <w:tr>
        <w:trPr>
          <w:trHeight w:val="416" w:hRule="atLeast"/>
        </w:trPr>
        <w:tc>
          <w:tcPr>
            <w:tcW w:w="2624" w:type="dxa"/>
            <w:gridSpan w:val="2"/>
            <w:tcPrChange w:id="4338" w:author="mazhuangzhuang" w:date="2017-06-05T19:52:50Z">
              <w:tcPr>
                <w:tcW w:w="2624" w:type="dxa"/>
                <w:gridSpan w:val="2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ins w:id="4339" w:author="mazhuangzhuang" w:date="2017-06-05T11:54:57Z">
              <w:r>
                <w:rPr>
                  <w:rFonts w:hint="default" w:asciiTheme="minorEastAsia" w:hAnsiTheme="minorEastAsia" w:cstheme="minorEastAsia"/>
                  <w:szCs w:val="21"/>
                  <w:rPrChange w:id="4340" w:author="mazhuangzhuang" w:date="2017-06-05T11:55:33Z">
                    <w:rPr>
                      <w:rFonts w:hint="default"/>
                    </w:rPr>
                  </w:rPrChange>
                </w:rPr>
                <w:t>data</w:t>
              </w:r>
            </w:ins>
            <w:ins w:id="4341" w:author="mazhuangzhuang" w:date="2017-06-05T11:54:58Z">
              <w:r>
                <w:rPr>
                  <w:rFonts w:hint="default" w:asciiTheme="minorEastAsia" w:hAnsiTheme="minorEastAsia" w:cstheme="minorEastAsia"/>
                  <w:szCs w:val="21"/>
                  <w:rPrChange w:id="4342" w:author="mazhuangzhuang" w:date="2017-06-05T11:55:33Z">
                    <w:rPr>
                      <w:rFonts w:hint="default"/>
                    </w:rPr>
                  </w:rPrChange>
                </w:rPr>
                <w:t>U</w:t>
              </w:r>
            </w:ins>
            <w:ins w:id="4343" w:author="mazhuangzhuang" w:date="2017-06-05T11:54:59Z">
              <w:r>
                <w:rPr>
                  <w:rFonts w:hint="default" w:asciiTheme="minorEastAsia" w:hAnsiTheme="minorEastAsia" w:cstheme="minorEastAsia"/>
                  <w:szCs w:val="21"/>
                  <w:rPrChange w:id="4344" w:author="mazhuangzhuang" w:date="2017-06-05T11:55:33Z">
                    <w:rPr>
                      <w:rFonts w:hint="default"/>
                    </w:rPr>
                  </w:rPrChange>
                </w:rPr>
                <w:t>plo</w:t>
              </w:r>
            </w:ins>
            <w:ins w:id="4345" w:author="mazhuangzhuang" w:date="2017-06-05T11:55:00Z">
              <w:r>
                <w:rPr>
                  <w:rFonts w:hint="default" w:asciiTheme="minorEastAsia" w:hAnsiTheme="minorEastAsia" w:cstheme="minorEastAsia"/>
                  <w:szCs w:val="21"/>
                  <w:rPrChange w:id="4346" w:author="mazhuangzhuang" w:date="2017-06-05T11:55:33Z">
                    <w:rPr>
                      <w:rFonts w:hint="default"/>
                    </w:rPr>
                  </w:rPrChange>
                </w:rPr>
                <w:t>adC</w:t>
              </w:r>
            </w:ins>
            <w:ins w:id="4347" w:author="mazhuangzhuang" w:date="2017-06-05T11:55:02Z">
              <w:r>
                <w:rPr>
                  <w:rFonts w:hint="default" w:asciiTheme="minorEastAsia" w:hAnsiTheme="minorEastAsia" w:cstheme="minorEastAsia"/>
                  <w:szCs w:val="21"/>
                  <w:rPrChange w:id="4348" w:author="mazhuangzhuang" w:date="2017-06-05T11:55:33Z">
                    <w:rPr>
                      <w:rFonts w:hint="default"/>
                    </w:rPr>
                  </w:rPrChange>
                </w:rPr>
                <w:t>ycle</w:t>
              </w:r>
            </w:ins>
            <w:del w:id="4349" w:author="mazhuangzhuang" w:date="2017-06-05T11:54:56Z">
              <w:r>
                <w:rPr>
                  <w:rFonts w:hint="default" w:asciiTheme="minorEastAsia" w:hAnsiTheme="minorEastAsia" w:cstheme="minorEastAsia"/>
                  <w:szCs w:val="21"/>
                  <w:rPrChange w:id="4350" w:author="mazhuangzhuang" w:date="2017-06-05T11:55:33Z">
                    <w:rPr>
                      <w:rFonts w:hint="default"/>
                    </w:rPr>
                  </w:rPrChange>
                </w:rPr>
                <w:delText>dataU</w:delText>
              </w:r>
            </w:del>
            <w:del w:id="4351" w:author="mazhuangzhuang" w:date="2017-06-05T11:54:55Z">
              <w:r>
                <w:rPr>
                  <w:rFonts w:hint="default" w:asciiTheme="minorEastAsia" w:hAnsiTheme="minorEastAsia" w:cstheme="minorEastAsia"/>
                  <w:szCs w:val="21"/>
                  <w:rPrChange w:id="4352" w:author="mazhuangzhuang" w:date="2017-06-05T11:55:33Z">
                    <w:rPr>
                      <w:rFonts w:hint="default"/>
                    </w:rPr>
                  </w:rPrChange>
                </w:rPr>
                <w:delText>ploadCyc</w:delText>
              </w:r>
            </w:del>
            <w:del w:id="4353" w:author="mazhuangzhuang" w:date="2017-06-05T11:54:54Z">
              <w:r>
                <w:rPr>
                  <w:rFonts w:hint="default" w:asciiTheme="minorEastAsia" w:hAnsiTheme="minorEastAsia" w:cstheme="minorEastAsia"/>
                  <w:szCs w:val="21"/>
                  <w:rPrChange w:id="4354" w:author="mazhuangzhuang" w:date="2017-06-05T11:55:33Z">
                    <w:rPr>
                      <w:rFonts w:hint="default"/>
                    </w:rPr>
                  </w:rPrChange>
                </w:rPr>
                <w:delText>le</w:delText>
              </w:r>
            </w:del>
          </w:p>
        </w:tc>
        <w:tc>
          <w:tcPr>
            <w:tcW w:w="1075" w:type="dxa"/>
            <w:gridSpan w:val="3"/>
            <w:tcPrChange w:id="4355" w:author="mazhuangzhuang" w:date="2017-06-05T19:52:50Z">
              <w:tcPr>
                <w:tcW w:w="1761" w:type="dxa"/>
                <w:gridSpan w:val="3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4356" w:author="mazhuangzhuang" w:date="2017-06-05T11:55:36Z">
                <w:pPr>
                  <w:jc w:val="both"/>
                </w:pPr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整型</w:t>
            </w:r>
            <w:ins w:id="4357" w:author="mazhuangzhuang" w:date="2017-06-05T10:49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  <w:del w:id="4358" w:author="mazhuangzhuang" w:date="2017-06-05T10:48:5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(分钟)</w:delText>
              </w:r>
            </w:del>
          </w:p>
        </w:tc>
        <w:tc>
          <w:tcPr>
            <w:tcW w:w="4552" w:type="dxa"/>
            <w:gridSpan w:val="3"/>
            <w:tcPrChange w:id="4359" w:author="mazhuangzhuang" w:date="2017-06-05T19:52:50Z">
              <w:tcPr>
                <w:tcW w:w="218" w:type="dxa"/>
              </w:tcPr>
            </w:tcPrChange>
          </w:tcPr>
          <w:p>
            <w:pPr>
              <w:pStyle w:val="9"/>
              <w:ind w:firstLine="0" w:firstLineChars="0"/>
              <w:rPr>
                <w:rFonts w:hint="default" w:asciiTheme="minorEastAsia" w:hAnsiTheme="minorEastAsia" w:cstheme="minorEastAsia"/>
                <w:sz w:val="21"/>
                <w:szCs w:val="21"/>
              </w:rPr>
              <w:pPrChange w:id="4360" w:author="mazhuangzhuang" w:date="2017-06-05T11:59:46Z">
                <w:pPr/>
              </w:pPrChange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数据上传周期</w:t>
            </w:r>
            <w:ins w:id="4361" w:author="mazhuangzhuang" w:date="2017-06-05T10:49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4362" w:author="mazhuangzhuang" w:date="2017-06-05T10:49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以</w:t>
              </w:r>
            </w:ins>
            <w:ins w:id="4363" w:author="mazhuangzhuang" w:date="2017-06-05T10:49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秒</w:t>
              </w:r>
            </w:ins>
            <w:ins w:id="4364" w:author="mazhuangzhuang" w:date="2017-06-05T10:49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为</w:t>
              </w:r>
            </w:ins>
            <w:ins w:id="4365" w:author="mazhuangzhuang" w:date="2017-06-05T10:49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</w:t>
              </w:r>
            </w:ins>
            <w:ins w:id="4366" w:author="mazhuangzhuang" w:date="2017-06-05T10:50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，默认3</w:t>
              </w:r>
            </w:ins>
            <w:ins w:id="4367" w:author="mazhuangzhuang" w:date="2017-06-05T10:50:5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60</w:t>
              </w:r>
            </w:ins>
            <w:ins w:id="4368" w:author="mazhuangzhuang" w:date="2017-06-05T10:50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</w:t>
              </w:r>
            </w:ins>
            <w:ins w:id="4369" w:author="mazhuangzhuang" w:date="2017-06-05T10:50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秒</w:t>
              </w:r>
            </w:ins>
          </w:p>
        </w:tc>
      </w:tr>
      <w:tr>
        <w:trPr>
          <w:trHeight w:val="416" w:hRule="atLeast"/>
          <w:del w:id="4370" w:author="mazhuangzhuang" w:date="2017-06-05T20:09:29Z"/>
        </w:trPr>
        <w:tc>
          <w:tcPr>
            <w:tcW w:w="2624" w:type="dxa"/>
            <w:gridSpan w:val="2"/>
            <w:tcPrChange w:id="4372" w:author="mazhuangzhuang" w:date="2017-06-05T19:52:50Z">
              <w:tcPr>
                <w:tcW w:w="2624" w:type="dxa"/>
                <w:gridSpan w:val="2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del w:id="4373" w:author="mazhuangzhuang" w:date="2017-06-05T20:09:29Z"/>
                <w:rFonts w:hint="default" w:asciiTheme="minorEastAsia" w:hAnsiTheme="minorEastAsia" w:cstheme="minorEastAsia"/>
                <w:sz w:val="21"/>
                <w:szCs w:val="21"/>
              </w:rPr>
            </w:pPr>
            <w:del w:id="4374" w:author="mazhuangzhuang" w:date="2017-06-05T20:09:29Z">
              <w:r>
                <w:rPr>
                  <w:rFonts w:hint="default" w:asciiTheme="minorEastAsia" w:hAnsiTheme="minorEastAsia" w:cstheme="minorEastAsia"/>
                  <w:szCs w:val="21"/>
                  <w:rPrChange w:id="4375" w:author="mazhuangzhuang" w:date="2017-06-05T11:55:33Z">
                    <w:rPr>
                      <w:rFonts w:hint="default"/>
                    </w:rPr>
                  </w:rPrChange>
                </w:rPr>
                <w:delText>parameter</w:delText>
              </w:r>
            </w:del>
            <w:del w:id="4376" w:author="mazhuangzhuang" w:date="2017-06-05T20:09:29Z">
              <w:r>
                <w:rPr>
                  <w:rFonts w:hint="default" w:asciiTheme="minorEastAsia" w:hAnsiTheme="minorEastAsia" w:cstheme="minorEastAsia"/>
                  <w:szCs w:val="21"/>
                  <w:rPrChange w:id="4377" w:author="mazhuangzhuang" w:date="2017-06-05T11:55:33Z">
                    <w:rPr>
                      <w:rFonts w:hint="default"/>
                    </w:rPr>
                  </w:rPrChange>
                </w:rPr>
                <w:delText>Sync</w:delText>
              </w:r>
            </w:del>
            <w:del w:id="4378" w:author="mazhuangzhuang" w:date="2017-06-05T20:09:29Z">
              <w:r>
                <w:rPr>
                  <w:rFonts w:hint="default" w:asciiTheme="minorEastAsia" w:hAnsiTheme="minorEastAsia" w:cstheme="minorEastAsia"/>
                  <w:szCs w:val="21"/>
                  <w:rPrChange w:id="4379" w:author="mazhuangzhuang" w:date="2017-06-05T11:55:33Z">
                    <w:rPr>
                      <w:rFonts w:hint="default"/>
                    </w:rPr>
                  </w:rPrChange>
                </w:rPr>
                <w:delText>Cycle</w:delText>
              </w:r>
            </w:del>
          </w:p>
        </w:tc>
        <w:tc>
          <w:tcPr>
            <w:tcW w:w="1075" w:type="dxa"/>
            <w:gridSpan w:val="3"/>
            <w:tcPrChange w:id="4380" w:author="mazhuangzhuang" w:date="2017-06-05T19:52:50Z">
              <w:tcPr>
                <w:tcW w:w="1761" w:type="dxa"/>
                <w:gridSpan w:val="3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del w:id="4382" w:author="mazhuangzhuang" w:date="2017-06-05T20:09:29Z"/>
                <w:rFonts w:hint="default" w:asciiTheme="minorEastAsia" w:hAnsiTheme="minorEastAsia" w:cstheme="minorEastAsia"/>
                <w:sz w:val="21"/>
                <w:szCs w:val="21"/>
              </w:rPr>
              <w:pPrChange w:id="4381" w:author="mazhuangzhuang" w:date="2017-06-05T11:55:38Z">
                <w:pPr>
                  <w:jc w:val="both"/>
                </w:pPr>
              </w:pPrChange>
            </w:pPr>
            <w:del w:id="4383" w:author="mazhuangzhuang" w:date="2017-06-05T20:09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整型(分钟)</w:delText>
              </w:r>
            </w:del>
          </w:p>
        </w:tc>
        <w:tc>
          <w:tcPr>
            <w:tcW w:w="4552" w:type="dxa"/>
            <w:gridSpan w:val="3"/>
            <w:tcPrChange w:id="4384" w:author="mazhuangzhuang" w:date="2017-06-05T19:52:50Z">
              <w:tcPr>
                <w:tcW w:w="218" w:type="dxa"/>
              </w:tcPr>
            </w:tcPrChange>
          </w:tcPr>
          <w:p>
            <w:pPr>
              <w:pStyle w:val="9"/>
              <w:ind w:firstLine="0" w:firstLineChars="0"/>
              <w:rPr>
                <w:del w:id="4385" w:author="mazhuangzhuang" w:date="2017-06-05T20:09:29Z"/>
                <w:rFonts w:hint="default" w:asciiTheme="minorEastAsia" w:hAnsiTheme="minorEastAsia" w:cstheme="minorEastAsia"/>
                <w:sz w:val="21"/>
                <w:szCs w:val="21"/>
              </w:rPr>
            </w:pPr>
            <w:del w:id="4386" w:author="mazhuangzhuang" w:date="2017-06-05T20:09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delText>参数版本检查周期</w:delText>
              </w:r>
            </w:del>
          </w:p>
        </w:tc>
      </w:tr>
      <w:tr>
        <w:trPr>
          <w:trHeight w:val="416" w:hRule="atLeast"/>
        </w:trPr>
        <w:tc>
          <w:tcPr>
            <w:tcW w:w="2624" w:type="dxa"/>
            <w:gridSpan w:val="2"/>
            <w:tcPrChange w:id="4388" w:author="mazhuangzhuang" w:date="2017-06-05T19:52:50Z">
              <w:tcPr>
                <w:tcW w:w="2624" w:type="dxa"/>
                <w:gridSpan w:val="2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reconnect</w:t>
            </w:r>
            <w:del w:id="4389" w:author="mazhuangzhuang" w:date="2017-06-05T20:10:02Z">
              <w:r>
                <w:rPr>
                  <w:rFonts w:hint="default" w:asciiTheme="minorEastAsia" w:hAnsiTheme="minorEastAsia" w:cstheme="minorEastAsia"/>
                  <w:szCs w:val="21"/>
                  <w:lang w:val="en-US"/>
                </w:rPr>
                <w:delText>Cycle</w:delText>
              </w:r>
            </w:del>
            <w:ins w:id="4390" w:author="mazhuangzhuang" w:date="2017-06-05T20:10:02Z">
              <w:r>
                <w:rPr>
                  <w:rFonts w:hint="default" w:asciiTheme="minorEastAsia" w:hAnsiTheme="minorEastAsia" w:cstheme="minorEastAsia"/>
                  <w:szCs w:val="21"/>
                </w:rPr>
                <w:t>D</w:t>
              </w:r>
            </w:ins>
            <w:ins w:id="4391" w:author="mazhuangzhuang" w:date="2017-06-05T20:10:03Z">
              <w:r>
                <w:rPr>
                  <w:rFonts w:hint="default" w:asciiTheme="minorEastAsia" w:hAnsiTheme="minorEastAsia" w:cstheme="minorEastAsia"/>
                  <w:szCs w:val="21"/>
                </w:rPr>
                <w:t>el</w:t>
              </w:r>
            </w:ins>
            <w:ins w:id="4392" w:author="mazhuangzhuang" w:date="2017-06-05T20:10:04Z">
              <w:r>
                <w:rPr>
                  <w:rFonts w:hint="default" w:asciiTheme="minorEastAsia" w:hAnsiTheme="minorEastAsia" w:cstheme="minorEastAsia"/>
                  <w:szCs w:val="21"/>
                </w:rPr>
                <w:t>ay</w:t>
              </w:r>
            </w:ins>
          </w:p>
        </w:tc>
        <w:tc>
          <w:tcPr>
            <w:tcW w:w="1075" w:type="dxa"/>
            <w:gridSpan w:val="3"/>
            <w:tcPrChange w:id="4393" w:author="mazhuangzhuang" w:date="2017-06-05T19:52:50Z">
              <w:tcPr>
                <w:tcW w:w="1761" w:type="dxa"/>
                <w:gridSpan w:val="3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ins w:id="4394" w:author="mazhuangzhuang" w:date="2017-06-05T10:49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395" w:author="mazhuangzhuang" w:date="2017-06-05T19:52:50Z">
              <w:tcPr>
                <w:tcW w:w="218" w:type="dxa"/>
              </w:tcPr>
            </w:tcPrChange>
          </w:tcPr>
          <w:p>
            <w:pPr>
              <w:pStyle w:val="9"/>
              <w:ind w:firstLine="0" w:firstLineChars="0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网络重连周期</w:t>
            </w:r>
            <w:ins w:id="4396" w:author="mazhuangzhuang" w:date="2017-06-05T10:49:1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4397" w:author="mazhuangzhuang" w:date="2017-06-05T10:49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以秒为单位</w:t>
              </w:r>
            </w:ins>
            <w:ins w:id="4398" w:author="mazhuangzhuang" w:date="2017-06-05T10:50:3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4399" w:author="mazhuangzhuang" w:date="2017-06-05T10:50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默认</w:t>
              </w:r>
            </w:ins>
            <w:ins w:id="4400" w:author="mazhuangzhuang" w:date="2017-06-05T10:50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30</w:t>
              </w:r>
            </w:ins>
            <w:ins w:id="4401" w:author="mazhuangzhuang" w:date="2017-06-05T10:50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秒</w:t>
              </w:r>
            </w:ins>
          </w:p>
        </w:tc>
      </w:tr>
      <w:tr>
        <w:trPr>
          <w:trHeight w:val="416" w:hRule="atLeast"/>
          <w:ins w:id="4402" w:author="mazhuangzhuang" w:date="2017-06-05T19:21:40Z"/>
        </w:trPr>
        <w:tc>
          <w:tcPr>
            <w:tcW w:w="2624" w:type="dxa"/>
            <w:gridSpan w:val="2"/>
            <w:tcPrChange w:id="4404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405" w:author="mazhuangzhuang" w:date="2017-06-05T19:21:40Z"/>
                <w:rFonts w:hint="default" w:asciiTheme="minorEastAsia" w:hAnsiTheme="minorEastAsia" w:cstheme="minorEastAsia"/>
                <w:szCs w:val="21"/>
              </w:rPr>
            </w:pPr>
            <w:ins w:id="4406" w:author="mazhuangzhuang" w:date="2017-06-05T19:22:01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heart</w:t>
              </w:r>
            </w:ins>
            <w:ins w:id="4407" w:author="mazhuangzhuang" w:date="2017-06-05T19:22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b</w:t>
              </w:r>
            </w:ins>
            <w:ins w:id="4408" w:author="mazhuangzhuang" w:date="2017-06-05T19:22:01Z">
              <w:r>
                <w:rPr>
                  <w:rFonts w:hint="default" w:asciiTheme="minorEastAsia" w:hAnsiTheme="minorEastAsia" w:eastAsiaTheme="minorEastAsia" w:cstheme="minorEastAsia"/>
                  <w:sz w:val="21"/>
                  <w:szCs w:val="21"/>
                </w:rPr>
                <w:t>eatCycle</w:t>
              </w:r>
            </w:ins>
          </w:p>
        </w:tc>
        <w:tc>
          <w:tcPr>
            <w:tcW w:w="1075" w:type="dxa"/>
            <w:gridSpan w:val="3"/>
            <w:tcPrChange w:id="4409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410" w:author="mazhuangzhuang" w:date="2017-06-05T19:21:40Z"/>
                <w:rFonts w:hint="default" w:asciiTheme="minorEastAsia" w:hAnsiTheme="minorEastAsia" w:cstheme="minorEastAsia"/>
                <w:sz w:val="21"/>
                <w:szCs w:val="21"/>
              </w:rPr>
            </w:pPr>
            <w:ins w:id="4411" w:author="mazhuangzhuang" w:date="2017-06-05T19:22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412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413" w:author="mazhuangzhuang" w:date="2017-06-05T19:21:40Z"/>
                <w:rFonts w:hint="default" w:asciiTheme="minorEastAsia" w:hAnsiTheme="minorEastAsia" w:cstheme="minorEastAsia"/>
                <w:sz w:val="21"/>
                <w:szCs w:val="21"/>
              </w:rPr>
            </w:pPr>
            <w:ins w:id="4414" w:author="mazhuangzhuang" w:date="2017-06-05T19:22:3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心跳</w:t>
              </w:r>
            </w:ins>
            <w:ins w:id="4415" w:author="mazhuangzhuang" w:date="2017-06-05T19:22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周期</w:t>
              </w:r>
            </w:ins>
            <w:ins w:id="4416" w:author="mazhuangzhuang" w:date="2017-06-05T19:22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4417" w:author="mazhuangzhuang" w:date="2017-06-05T19:22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</w:t>
              </w:r>
            </w:ins>
            <w:ins w:id="4418" w:author="mazhuangzhuang" w:date="2017-06-05T19:22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秒</w:t>
              </w:r>
            </w:ins>
            <w:ins w:id="4419" w:author="llf" w:date="2017-10-11T14:56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  <w:ins w:id="4420" w:author="llf" w:date="2017-10-11T14:56:4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参考</w:t>
              </w:r>
            </w:ins>
            <w:ins w:id="4421" w:author="llf" w:date="2017-10-11T14:56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4422" w:author="llf" w:date="2017-10-11T14:56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4423" w:author="llf" w:date="2017-10-11T14:56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4424" w:author="llf" w:date="2017-10-11T14:57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4425" w:author="llf" w:date="2017-10-11T14:56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～</w:t>
              </w:r>
            </w:ins>
            <w:ins w:id="4426" w:author="llf" w:date="2017-10-11T14:57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</w:t>
              </w:r>
            </w:ins>
            <w:ins w:id="4427" w:author="llf" w:date="2017-10-11T14:57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80</w:t>
              </w:r>
            </w:ins>
          </w:p>
        </w:tc>
      </w:tr>
      <w:tr>
        <w:trPr>
          <w:trHeight w:val="416" w:hRule="atLeast"/>
          <w:ins w:id="4428" w:author="mazhuangzhuang" w:date="2017-06-05T19:21:45Z"/>
        </w:trPr>
        <w:tc>
          <w:tcPr>
            <w:tcW w:w="2624" w:type="dxa"/>
            <w:gridSpan w:val="2"/>
            <w:tcPrChange w:id="4430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431" w:author="mazhuangzhuang" w:date="2017-06-05T19:21:45Z"/>
                <w:rFonts w:hint="default" w:asciiTheme="minorEastAsia" w:hAnsiTheme="minorEastAsia" w:cstheme="minorEastAsia"/>
                <w:szCs w:val="21"/>
              </w:rPr>
            </w:pPr>
            <w:ins w:id="4432" w:author="mazhuangzhuang" w:date="2017-06-05T19:21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dataPersistExpire</w:t>
              </w:r>
            </w:ins>
          </w:p>
        </w:tc>
        <w:tc>
          <w:tcPr>
            <w:tcW w:w="1075" w:type="dxa"/>
            <w:gridSpan w:val="3"/>
            <w:tcPrChange w:id="4433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434" w:author="mazhuangzhuang" w:date="2017-06-05T19:21:45Z"/>
                <w:rFonts w:hint="default" w:asciiTheme="minorEastAsia" w:hAnsiTheme="minorEastAsia" w:cstheme="minorEastAsia"/>
                <w:sz w:val="21"/>
                <w:szCs w:val="21"/>
              </w:rPr>
            </w:pPr>
            <w:ins w:id="4435" w:author="mazhuangzhuang" w:date="2017-06-05T19:22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436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437" w:author="mazhuangzhuang" w:date="2017-06-05T19:21:45Z"/>
                <w:rFonts w:hint="default" w:asciiTheme="minorEastAsia" w:hAnsiTheme="minorEastAsia" w:cstheme="minorEastAsia"/>
                <w:sz w:val="21"/>
                <w:szCs w:val="21"/>
              </w:rPr>
            </w:pPr>
            <w:ins w:id="4438" w:author="mazhuangzhuang" w:date="2017-06-05T19:22:0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数据</w:t>
              </w:r>
            </w:ins>
            <w:ins w:id="4439" w:author="mazhuangzhuang" w:date="2017-06-05T19:22:0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保存</w:t>
              </w:r>
            </w:ins>
            <w:ins w:id="4440" w:author="mazhuangzhuang" w:date="2017-06-05T19:22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有效期，</w:t>
              </w:r>
            </w:ins>
            <w:ins w:id="4441" w:author="mazhuangzhuang" w:date="2017-06-05T19:22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单位</w:t>
              </w:r>
            </w:ins>
            <w:ins w:id="4442" w:author="mazhuangzhuang" w:date="2017-06-05T19:22:1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天</w:t>
              </w:r>
            </w:ins>
            <w:ins w:id="4443" w:author="llf" w:date="2017-10-11T14:57:3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，</w:t>
              </w:r>
            </w:ins>
          </w:p>
        </w:tc>
      </w:tr>
      <w:tr>
        <w:trPr>
          <w:trHeight w:val="416" w:hRule="atLeast"/>
          <w:ins w:id="4444" w:author="mazhuangzhuang" w:date="2017-06-05T19:37:13Z"/>
        </w:trPr>
        <w:tc>
          <w:tcPr>
            <w:tcW w:w="2624" w:type="dxa"/>
            <w:gridSpan w:val="2"/>
            <w:tcPrChange w:id="4446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447" w:author="mazhuangzhuang" w:date="2017-06-05T19:37:13Z"/>
                <w:rFonts w:hint="default" w:asciiTheme="minorEastAsia" w:hAnsiTheme="minorEastAsia" w:cstheme="minorEastAsia"/>
                <w:sz w:val="21"/>
                <w:szCs w:val="21"/>
              </w:rPr>
            </w:pPr>
            <w:ins w:id="4448" w:author="mazhuangzhuang" w:date="2017-06-05T19:37:15Z">
              <w:r>
                <w:rPr>
                  <w:rFonts w:hint="default"/>
                </w:rPr>
                <w:t>diskLimit</w:t>
              </w:r>
            </w:ins>
          </w:p>
        </w:tc>
        <w:tc>
          <w:tcPr>
            <w:tcW w:w="1075" w:type="dxa"/>
            <w:gridSpan w:val="3"/>
            <w:tcPrChange w:id="4449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450" w:author="mazhuangzhuang" w:date="2017-06-05T19:37:13Z"/>
                <w:rFonts w:hint="default" w:asciiTheme="minorEastAsia" w:hAnsiTheme="minorEastAsia" w:cstheme="minorEastAsia"/>
                <w:sz w:val="21"/>
                <w:szCs w:val="21"/>
              </w:rPr>
            </w:pPr>
            <w:ins w:id="4451" w:author="mazhuangzhuang" w:date="2017-06-05T19:37:1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452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453" w:author="mazhuangzhuang" w:date="2017-06-05T19:37:13Z"/>
                <w:rFonts w:hint="default" w:asciiTheme="minorEastAsia" w:hAnsiTheme="minorEastAsia" w:cstheme="minorEastAsia"/>
                <w:sz w:val="21"/>
                <w:szCs w:val="21"/>
              </w:rPr>
            </w:pPr>
            <w:ins w:id="4454" w:author="mazhuangzhuang" w:date="2017-06-05T19:37:2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磁盘</w:t>
              </w:r>
            </w:ins>
            <w:ins w:id="4455" w:author="mazhuangzhuang" w:date="2017-06-05T19:37:3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占用</w:t>
              </w:r>
            </w:ins>
            <w:ins w:id="4456" w:author="mazhuangzhuang" w:date="2017-06-05T19:37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最大</w:t>
              </w:r>
            </w:ins>
            <w:ins w:id="4457" w:author="mazhuangzhuang" w:date="2017-06-05T19:37:2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百分比</w:t>
              </w:r>
            </w:ins>
            <w:ins w:id="4458" w:author="llf" w:date="2017-10-11T14:57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。</w:t>
              </w:r>
            </w:ins>
            <w:ins w:id="4459" w:author="llf" w:date="2017-10-11T14:57:4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取</w:t>
              </w:r>
            </w:ins>
            <w:ins w:id="4460" w:author="llf" w:date="2017-10-11T14:57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值</w:t>
              </w:r>
            </w:ins>
            <w:ins w:id="4461" w:author="llf" w:date="2017-10-11T14:57:5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范围</w:t>
              </w:r>
            </w:ins>
            <w:ins w:id="4462" w:author="llf" w:date="2017-10-11T14:57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0～</w:t>
              </w:r>
            </w:ins>
            <w:ins w:id="4463" w:author="llf" w:date="2017-10-11T14:57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100</w:t>
              </w:r>
            </w:ins>
          </w:p>
        </w:tc>
      </w:tr>
      <w:tr>
        <w:trPr>
          <w:trHeight w:val="416" w:hRule="atLeast"/>
          <w:ins w:id="4464" w:author="mazhuangzhuang" w:date="2017-06-05T19:40:02Z"/>
        </w:trPr>
        <w:tc>
          <w:tcPr>
            <w:tcW w:w="2624" w:type="dxa"/>
            <w:gridSpan w:val="2"/>
            <w:tcPrChange w:id="4466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467" w:author="mazhuangzhuang" w:date="2017-06-05T19:40:02Z"/>
                <w:rFonts w:hint="default"/>
              </w:rPr>
            </w:pPr>
            <w:ins w:id="4468" w:author="mazhuangzhuang" w:date="2017-06-05T19:40:33Z">
              <w:r>
                <w:rPr>
                  <w:rFonts w:hint="eastAsia"/>
                </w:rPr>
                <w:t>rwErrorLimit</w:t>
              </w:r>
            </w:ins>
          </w:p>
        </w:tc>
        <w:tc>
          <w:tcPr>
            <w:tcW w:w="1075" w:type="dxa"/>
            <w:gridSpan w:val="3"/>
            <w:tcPrChange w:id="4469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470" w:author="mazhuangzhuang" w:date="2017-06-05T19:40:02Z"/>
                <w:rFonts w:hint="default" w:asciiTheme="minorEastAsia" w:hAnsiTheme="minorEastAsia" w:cstheme="minorEastAsia"/>
                <w:sz w:val="21"/>
                <w:szCs w:val="21"/>
              </w:rPr>
            </w:pPr>
            <w:ins w:id="4471" w:author="mazhuangzhuang" w:date="2017-06-05T19:40:3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472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473" w:author="mazhuangzhuang" w:date="2017-06-05T19:40:02Z"/>
                <w:rFonts w:hint="default" w:asciiTheme="minorEastAsia" w:hAnsiTheme="minorEastAsia" w:cstheme="minorEastAsia"/>
                <w:sz w:val="21"/>
                <w:szCs w:val="21"/>
              </w:rPr>
            </w:pPr>
            <w:ins w:id="4474" w:author="mazhuangzhuang" w:date="2017-06-05T19:40:4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读写器</w:t>
              </w:r>
            </w:ins>
            <w:ins w:id="4475" w:author="mazhuangzhuang" w:date="2017-06-05T19:40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连续</w:t>
              </w:r>
            </w:ins>
            <w:ins w:id="4476" w:author="mazhuangzhuang" w:date="2017-06-05T19:40:4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读写错误</w:t>
              </w:r>
            </w:ins>
            <w:ins w:id="4477" w:author="mazhuangzhuang" w:date="2017-06-05T19:40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上限</w:t>
              </w:r>
            </w:ins>
            <w:ins w:id="4478" w:author="mazhuangzhuang" w:date="2017-06-05T19:42:16Z">
              <w:r>
                <w:rPr>
                  <w:rFonts w:hint="default" w:asciiTheme="minorEastAsia" w:hAnsiTheme="minorEastAsia" w:cstheme="minorEastAsia"/>
                  <w:szCs w:val="21"/>
                </w:rPr>
                <w:t>，单位</w:t>
              </w:r>
            </w:ins>
            <w:ins w:id="4479" w:author="mazhuangzhuang" w:date="2017-06-05T19:42:23Z">
              <w:r>
                <w:rPr>
                  <w:rFonts w:hint="default" w:asciiTheme="minorEastAsia" w:hAnsiTheme="minorEastAsia" w:cstheme="minorEastAsia"/>
                  <w:szCs w:val="21"/>
                </w:rPr>
                <w:t>次数</w:t>
              </w:r>
            </w:ins>
            <w:ins w:id="4480" w:author="llf" w:date="2017-10-11T14:57:56Z">
              <w:r>
                <w:rPr>
                  <w:rFonts w:hint="default" w:asciiTheme="minorEastAsia" w:hAnsiTheme="minorEastAsia" w:cstheme="minorEastAsia"/>
                  <w:szCs w:val="21"/>
                </w:rPr>
                <w:t>.</w:t>
              </w:r>
            </w:ins>
            <w:ins w:id="4481" w:author="llf" w:date="2017-10-11T14:58:03Z">
              <w:r>
                <w:rPr>
                  <w:rFonts w:hint="default" w:asciiTheme="minorEastAsia" w:hAnsiTheme="minorEastAsia" w:cstheme="minorEastAsia"/>
                  <w:szCs w:val="21"/>
                </w:rPr>
                <w:t>参考</w:t>
              </w:r>
            </w:ins>
            <w:ins w:id="4482" w:author="llf" w:date="2017-10-11T14:58:04Z">
              <w:r>
                <w:rPr>
                  <w:rFonts w:hint="default" w:asciiTheme="minorEastAsia" w:hAnsiTheme="minorEastAsia" w:cstheme="minorEastAsia"/>
                  <w:szCs w:val="21"/>
                </w:rPr>
                <w:t>取</w:t>
              </w:r>
            </w:ins>
            <w:ins w:id="4483" w:author="llf" w:date="2017-10-11T14:58:05Z">
              <w:r>
                <w:rPr>
                  <w:rFonts w:hint="default" w:asciiTheme="minorEastAsia" w:hAnsiTheme="minorEastAsia" w:cstheme="minorEastAsia"/>
                  <w:szCs w:val="21"/>
                </w:rPr>
                <w:t>值</w:t>
              </w:r>
            </w:ins>
            <w:ins w:id="4484" w:author="llf" w:date="2017-10-11T14:58:06Z">
              <w:r>
                <w:rPr>
                  <w:rFonts w:hint="default" w:asciiTheme="minorEastAsia" w:hAnsiTheme="minorEastAsia" w:cstheme="minorEastAsia"/>
                  <w:szCs w:val="21"/>
                </w:rPr>
                <w:t>范围</w:t>
              </w:r>
            </w:ins>
            <w:ins w:id="4485" w:author="llf" w:date="2017-10-11T14:58:08Z">
              <w:r>
                <w:rPr>
                  <w:rFonts w:hint="default" w:asciiTheme="minorEastAsia" w:hAnsiTheme="minorEastAsia" w:cstheme="minorEastAsia"/>
                  <w:szCs w:val="21"/>
                </w:rPr>
                <w:t>1～</w:t>
              </w:r>
            </w:ins>
            <w:ins w:id="4486" w:author="llf" w:date="2017-10-11T14:58:10Z">
              <w:r>
                <w:rPr>
                  <w:rFonts w:hint="default" w:asciiTheme="minorEastAsia" w:hAnsiTheme="minorEastAsia" w:cstheme="minorEastAsia"/>
                  <w:szCs w:val="21"/>
                </w:rPr>
                <w:t>10</w:t>
              </w:r>
            </w:ins>
          </w:p>
        </w:tc>
      </w:tr>
      <w:tr>
        <w:trPr>
          <w:trHeight w:val="416" w:hRule="atLeast"/>
          <w:ins w:id="4487" w:author="mazhuangzhuang" w:date="2017-06-05T19:40:04Z"/>
        </w:trPr>
        <w:tc>
          <w:tcPr>
            <w:tcW w:w="2624" w:type="dxa"/>
            <w:gridSpan w:val="2"/>
            <w:tcPrChange w:id="4489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490" w:author="mazhuangzhuang" w:date="2017-06-05T19:40:04Z"/>
                <w:rFonts w:hint="default"/>
              </w:rPr>
            </w:pPr>
            <w:ins w:id="4491" w:author="mazhuangzhuang" w:date="2017-06-05T19:42:00Z">
              <w:r>
                <w:rPr>
                  <w:rFonts w:hint="default"/>
                </w:rPr>
                <w:t>ntp</w:t>
              </w:r>
            </w:ins>
            <w:ins w:id="4492" w:author="mazhuangzhuang" w:date="2017-06-05T19:41:45Z">
              <w:r>
                <w:rPr>
                  <w:rFonts w:hint="default"/>
                </w:rPr>
                <w:t>S</w:t>
              </w:r>
            </w:ins>
            <w:ins w:id="4493" w:author="mazhuangzhuang" w:date="2017-06-05T19:41:11Z">
              <w:r>
                <w:rPr>
                  <w:rFonts w:hint="default"/>
                </w:rPr>
                <w:t>ync</w:t>
              </w:r>
            </w:ins>
            <w:ins w:id="4494" w:author="mazhuangzhuang" w:date="2017-06-05T19:41:13Z">
              <w:r>
                <w:rPr>
                  <w:rFonts w:hint="default"/>
                </w:rPr>
                <w:t>C</w:t>
              </w:r>
            </w:ins>
            <w:ins w:id="4495" w:author="mazhuangzhuang" w:date="2017-06-05T19:41:14Z">
              <w:r>
                <w:rPr>
                  <w:rFonts w:hint="default"/>
                </w:rPr>
                <w:t>yc</w:t>
              </w:r>
            </w:ins>
            <w:ins w:id="4496" w:author="mazhuangzhuang" w:date="2017-06-05T19:42:04Z">
              <w:r>
                <w:rPr>
                  <w:rFonts w:hint="default"/>
                </w:rPr>
                <w:t>le</w:t>
              </w:r>
            </w:ins>
          </w:p>
        </w:tc>
        <w:tc>
          <w:tcPr>
            <w:tcW w:w="1075" w:type="dxa"/>
            <w:gridSpan w:val="3"/>
            <w:tcPrChange w:id="4497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498" w:author="mazhuangzhuang" w:date="2017-06-05T19:40:04Z"/>
                <w:rFonts w:hint="default" w:asciiTheme="minorEastAsia" w:hAnsiTheme="minorEastAsia" w:cstheme="minorEastAsia"/>
                <w:sz w:val="21"/>
                <w:szCs w:val="21"/>
              </w:rPr>
            </w:pPr>
            <w:ins w:id="4499" w:author="mazhuangzhuang" w:date="2017-06-05T19:42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500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501" w:author="mazhuangzhuang" w:date="2017-06-05T19:40:04Z"/>
                <w:rFonts w:hint="default" w:asciiTheme="minorEastAsia" w:hAnsiTheme="minorEastAsia" w:cstheme="minorEastAsia"/>
                <w:sz w:val="21"/>
                <w:szCs w:val="21"/>
              </w:rPr>
            </w:pPr>
            <w:ins w:id="4502" w:author="mazhuangzhuang" w:date="2017-06-05T19:41:32Z">
              <w:r>
                <w:rPr>
                  <w:rFonts w:hint="default" w:asciiTheme="minorEastAsia" w:hAnsiTheme="minorEastAsia" w:cstheme="minorEastAsia"/>
                  <w:szCs w:val="21"/>
                </w:rPr>
                <w:t>时间同步校准间隔</w:t>
              </w:r>
            </w:ins>
            <w:ins w:id="4503" w:author="mazhuangzhuang" w:date="2017-06-05T19:42:10Z">
              <w:r>
                <w:rPr>
                  <w:rFonts w:hint="default" w:asciiTheme="minorEastAsia" w:hAnsiTheme="minorEastAsia" w:cstheme="minorEastAsia"/>
                  <w:szCs w:val="21"/>
                </w:rPr>
                <w:t>，</w:t>
              </w:r>
            </w:ins>
            <w:ins w:id="4504" w:author="mazhuangzhuang" w:date="2017-06-05T19:42:12Z">
              <w:r>
                <w:rPr>
                  <w:rFonts w:hint="default" w:asciiTheme="minorEastAsia" w:hAnsiTheme="minorEastAsia" w:cstheme="minorEastAsia"/>
                  <w:szCs w:val="21"/>
                </w:rPr>
                <w:t>单位</w:t>
              </w:r>
            </w:ins>
            <w:ins w:id="4505" w:author="mazhuangzhuang" w:date="2017-06-05T19:42:13Z">
              <w:r>
                <w:rPr>
                  <w:rFonts w:hint="default" w:asciiTheme="minorEastAsia" w:hAnsiTheme="minorEastAsia" w:cstheme="minorEastAsia"/>
                  <w:szCs w:val="21"/>
                </w:rPr>
                <w:t>秒</w:t>
              </w:r>
            </w:ins>
            <w:ins w:id="4506" w:author="llf" w:date="2017-10-11T14:58:17Z">
              <w:r>
                <w:rPr>
                  <w:rFonts w:hint="default" w:asciiTheme="minorEastAsia" w:hAnsiTheme="minorEastAsia" w:cstheme="minorEastAsia"/>
                  <w:szCs w:val="21"/>
                </w:rPr>
                <w:t>，</w:t>
              </w:r>
            </w:ins>
            <w:ins w:id="4507" w:author="llf" w:date="2017-10-11T14:58:22Z">
              <w:r>
                <w:rPr>
                  <w:rFonts w:hint="default" w:asciiTheme="minorEastAsia" w:hAnsiTheme="minorEastAsia" w:cstheme="minorEastAsia"/>
                  <w:szCs w:val="21"/>
                </w:rPr>
                <w:t>参考</w:t>
              </w:r>
            </w:ins>
            <w:ins w:id="4508" w:author="llf" w:date="2017-10-11T14:58:24Z">
              <w:r>
                <w:rPr>
                  <w:rFonts w:hint="default" w:asciiTheme="minorEastAsia" w:hAnsiTheme="minorEastAsia" w:cstheme="minorEastAsia"/>
                  <w:szCs w:val="21"/>
                </w:rPr>
                <w:t>取</w:t>
              </w:r>
            </w:ins>
            <w:ins w:id="4509" w:author="llf" w:date="2017-10-11T14:58:26Z">
              <w:r>
                <w:rPr>
                  <w:rFonts w:hint="default" w:asciiTheme="minorEastAsia" w:hAnsiTheme="minorEastAsia" w:cstheme="minorEastAsia"/>
                  <w:szCs w:val="21"/>
                </w:rPr>
                <w:t>值</w:t>
              </w:r>
            </w:ins>
            <w:ins w:id="4510" w:author="llf" w:date="2017-10-11T14:58:28Z">
              <w:r>
                <w:rPr>
                  <w:rFonts w:hint="default" w:asciiTheme="minorEastAsia" w:hAnsiTheme="minorEastAsia" w:cstheme="minorEastAsia"/>
                  <w:szCs w:val="21"/>
                </w:rPr>
                <w:t>范围</w:t>
              </w:r>
            </w:ins>
            <w:ins w:id="4511" w:author="llf" w:date="2017-10-11T14:58:33Z">
              <w:r>
                <w:rPr>
                  <w:rFonts w:hint="default" w:asciiTheme="minorEastAsia" w:hAnsiTheme="minorEastAsia" w:cstheme="minorEastAsia"/>
                  <w:szCs w:val="21"/>
                </w:rPr>
                <w:t>60</w:t>
              </w:r>
            </w:ins>
            <w:ins w:id="4512" w:author="llf" w:date="2017-10-11T14:58:34Z">
              <w:r>
                <w:rPr>
                  <w:rFonts w:hint="default" w:asciiTheme="minorEastAsia" w:hAnsiTheme="minorEastAsia" w:cstheme="minorEastAsia"/>
                  <w:szCs w:val="21"/>
                </w:rPr>
                <w:t>～</w:t>
              </w:r>
            </w:ins>
            <w:ins w:id="4513" w:author="llf" w:date="2017-10-11T14:58:36Z">
              <w:r>
                <w:rPr>
                  <w:rFonts w:hint="default" w:asciiTheme="minorEastAsia" w:hAnsiTheme="minorEastAsia" w:cstheme="minorEastAsia"/>
                  <w:szCs w:val="21"/>
                </w:rPr>
                <w:t>36</w:t>
              </w:r>
            </w:ins>
            <w:ins w:id="4514" w:author="llf" w:date="2017-10-11T14:58:37Z">
              <w:r>
                <w:rPr>
                  <w:rFonts w:hint="default" w:asciiTheme="minorEastAsia" w:hAnsiTheme="minorEastAsia" w:cstheme="minorEastAsia"/>
                  <w:szCs w:val="21"/>
                </w:rPr>
                <w:t>00</w:t>
              </w:r>
            </w:ins>
          </w:p>
        </w:tc>
      </w:tr>
      <w:tr>
        <w:trPr>
          <w:trHeight w:val="416" w:hRule="atLeast"/>
          <w:ins w:id="4515" w:author="mazhuangzhuang" w:date="2017-06-05T19:40:04Z"/>
        </w:trPr>
        <w:tc>
          <w:tcPr>
            <w:tcW w:w="2624" w:type="dxa"/>
            <w:gridSpan w:val="2"/>
            <w:tcPrChange w:id="4517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518" w:author="mazhuangzhuang" w:date="2017-06-05T19:40:04Z"/>
                <w:rFonts w:hint="default"/>
              </w:rPr>
            </w:pPr>
            <w:ins w:id="4519" w:author="mazhuangzhuang" w:date="2017-06-05T19:42:57Z">
              <w:r>
                <w:rPr>
                  <w:rFonts w:hint="default"/>
                </w:rPr>
                <w:t>n</w:t>
              </w:r>
            </w:ins>
            <w:ins w:id="4520" w:author="mazhuangzhuang" w:date="2017-06-05T19:42:58Z">
              <w:r>
                <w:rPr>
                  <w:rFonts w:hint="default"/>
                </w:rPr>
                <w:t>tp</w:t>
              </w:r>
            </w:ins>
            <w:ins w:id="4521" w:author="mazhuangzhuang" w:date="2017-06-05T19:42:55Z">
              <w:r>
                <w:rPr>
                  <w:rFonts w:hint="default"/>
                </w:rPr>
                <w:t>M</w:t>
              </w:r>
            </w:ins>
            <w:ins w:id="4522" w:author="mazhuangzhuang" w:date="2017-06-05T19:42:34Z">
              <w:r>
                <w:rPr>
                  <w:rFonts w:hint="eastAsia"/>
                </w:rPr>
                <w:t>inDifference</w:t>
              </w:r>
            </w:ins>
          </w:p>
        </w:tc>
        <w:tc>
          <w:tcPr>
            <w:tcW w:w="1075" w:type="dxa"/>
            <w:gridSpan w:val="3"/>
            <w:tcPrChange w:id="4523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524" w:author="mazhuangzhuang" w:date="2017-06-05T19:40:04Z"/>
                <w:rFonts w:hint="default" w:asciiTheme="minorEastAsia" w:hAnsiTheme="minorEastAsia" w:cstheme="minorEastAsia"/>
                <w:sz w:val="21"/>
                <w:szCs w:val="21"/>
              </w:rPr>
            </w:pPr>
            <w:ins w:id="4525" w:author="mazhuangzhuang" w:date="2017-06-05T19:43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526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527" w:author="mazhuangzhuang" w:date="2017-06-05T19:40:04Z"/>
                <w:rFonts w:hint="default" w:asciiTheme="minorEastAsia" w:hAnsiTheme="minorEastAsia" w:cstheme="minorEastAsia"/>
                <w:sz w:val="21"/>
                <w:szCs w:val="21"/>
              </w:rPr>
            </w:pPr>
            <w:ins w:id="4528" w:author="mazhuangzhuang" w:date="2017-06-05T19:43:11Z">
              <w:r>
                <w:rPr>
                  <w:rFonts w:hint="default" w:asciiTheme="minorEastAsia" w:hAnsiTheme="minorEastAsia" w:cstheme="minorEastAsia"/>
                  <w:szCs w:val="21"/>
                </w:rPr>
                <w:t>时间同步最小阀值</w:t>
              </w:r>
            </w:ins>
            <w:ins w:id="4529" w:author="mazhuangzhuang" w:date="2017-06-05T19:43:36Z">
              <w:r>
                <w:rPr>
                  <w:rFonts w:hint="default" w:asciiTheme="minorEastAsia" w:hAnsiTheme="minorEastAsia" w:cstheme="minorEastAsia"/>
                  <w:szCs w:val="21"/>
                </w:rPr>
                <w:t>，单位秒</w:t>
              </w:r>
            </w:ins>
            <w:ins w:id="4530" w:author="llf" w:date="2017-10-11T14:58:48Z">
              <w:r>
                <w:rPr>
                  <w:rFonts w:hint="default" w:asciiTheme="minorEastAsia" w:hAnsiTheme="minorEastAsia" w:cstheme="minorEastAsia"/>
                  <w:szCs w:val="21"/>
                </w:rPr>
                <w:t>，</w:t>
              </w:r>
            </w:ins>
            <w:ins w:id="4531" w:author="llf" w:date="2017-10-11T14:58:50Z">
              <w:r>
                <w:rPr>
                  <w:rFonts w:hint="default" w:asciiTheme="minorEastAsia" w:hAnsiTheme="minorEastAsia" w:cstheme="minorEastAsia"/>
                  <w:szCs w:val="21"/>
                </w:rPr>
                <w:t>参考</w:t>
              </w:r>
            </w:ins>
            <w:ins w:id="4532" w:author="llf" w:date="2017-10-11T14:58:51Z">
              <w:r>
                <w:rPr>
                  <w:rFonts w:hint="default" w:asciiTheme="minorEastAsia" w:hAnsiTheme="minorEastAsia" w:cstheme="minorEastAsia"/>
                  <w:szCs w:val="21"/>
                </w:rPr>
                <w:t>取</w:t>
              </w:r>
            </w:ins>
            <w:ins w:id="4533" w:author="llf" w:date="2017-10-11T14:58:52Z">
              <w:r>
                <w:rPr>
                  <w:rFonts w:hint="default" w:asciiTheme="minorEastAsia" w:hAnsiTheme="minorEastAsia" w:cstheme="minorEastAsia"/>
                  <w:szCs w:val="21"/>
                </w:rPr>
                <w:t>值</w:t>
              </w:r>
            </w:ins>
            <w:ins w:id="4534" w:author="llf" w:date="2017-10-11T14:58:53Z">
              <w:r>
                <w:rPr>
                  <w:rFonts w:hint="default" w:asciiTheme="minorEastAsia" w:hAnsiTheme="minorEastAsia" w:cstheme="minorEastAsia"/>
                  <w:szCs w:val="21"/>
                </w:rPr>
                <w:t>范围</w:t>
              </w:r>
            </w:ins>
            <w:ins w:id="4535" w:author="llf" w:date="2017-10-11T14:58:54Z">
              <w:r>
                <w:rPr>
                  <w:rFonts w:hint="default" w:asciiTheme="minorEastAsia" w:hAnsiTheme="minorEastAsia" w:cstheme="minorEastAsia"/>
                  <w:szCs w:val="21"/>
                </w:rPr>
                <w:t>0</w:t>
              </w:r>
            </w:ins>
            <w:ins w:id="4536" w:author="llf" w:date="2017-10-11T14:58:55Z">
              <w:r>
                <w:rPr>
                  <w:rFonts w:hint="default" w:asciiTheme="minorEastAsia" w:hAnsiTheme="minorEastAsia" w:cstheme="minorEastAsia"/>
                  <w:szCs w:val="21"/>
                </w:rPr>
                <w:t>～</w:t>
              </w:r>
            </w:ins>
            <w:ins w:id="4537" w:author="llf" w:date="2017-10-11T14:58:58Z">
              <w:r>
                <w:rPr>
                  <w:rFonts w:hint="default" w:asciiTheme="minorEastAsia" w:hAnsiTheme="minorEastAsia" w:cstheme="minorEastAsia"/>
                  <w:szCs w:val="21"/>
                </w:rPr>
                <w:t>6</w:t>
              </w:r>
            </w:ins>
            <w:ins w:id="4538" w:author="llf" w:date="2017-10-11T14:59:00Z">
              <w:r>
                <w:rPr>
                  <w:rFonts w:hint="default" w:asciiTheme="minorEastAsia" w:hAnsiTheme="minorEastAsia" w:cstheme="minorEastAsia"/>
                  <w:szCs w:val="21"/>
                </w:rPr>
                <w:t>0</w:t>
              </w:r>
            </w:ins>
          </w:p>
        </w:tc>
      </w:tr>
      <w:tr>
        <w:trPr>
          <w:trHeight w:val="416" w:hRule="atLeast"/>
          <w:ins w:id="4539" w:author="mazhuangzhuang" w:date="2017-06-05T19:43:14Z"/>
        </w:trPr>
        <w:tc>
          <w:tcPr>
            <w:tcW w:w="2624" w:type="dxa"/>
            <w:gridSpan w:val="2"/>
            <w:tcPrChange w:id="4541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542" w:author="mazhuangzhuang" w:date="2017-06-05T19:43:14Z"/>
                <w:rFonts w:hint="default"/>
              </w:rPr>
            </w:pPr>
            <w:ins w:id="4543" w:author="mazhuangzhuang" w:date="2017-06-05T19:43:20Z">
              <w:r>
                <w:rPr>
                  <w:rFonts w:hint="default"/>
                </w:rPr>
                <w:t>ntpM</w:t>
              </w:r>
            </w:ins>
            <w:ins w:id="4544" w:author="mazhuangzhuang" w:date="2017-06-05T19:43:22Z">
              <w:r>
                <w:rPr>
                  <w:rFonts w:hint="default"/>
                </w:rPr>
                <w:t>ax</w:t>
              </w:r>
            </w:ins>
            <w:ins w:id="4545" w:author="mazhuangzhuang" w:date="2017-06-05T19:43:20Z">
              <w:r>
                <w:rPr>
                  <w:rFonts w:hint="eastAsia"/>
                </w:rPr>
                <w:t>Difference</w:t>
              </w:r>
            </w:ins>
          </w:p>
        </w:tc>
        <w:tc>
          <w:tcPr>
            <w:tcW w:w="1075" w:type="dxa"/>
            <w:gridSpan w:val="3"/>
            <w:tcPrChange w:id="4546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547" w:author="mazhuangzhuang" w:date="2017-06-05T19:43:14Z"/>
                <w:rFonts w:hint="default" w:asciiTheme="minorEastAsia" w:hAnsiTheme="minorEastAsia" w:cstheme="minorEastAsia"/>
                <w:sz w:val="21"/>
                <w:szCs w:val="21"/>
              </w:rPr>
            </w:pPr>
            <w:ins w:id="4548" w:author="mazhuangzhuang" w:date="2017-06-05T19:43:2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549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550" w:author="mazhuangzhuang" w:date="2017-06-05T19:43:14Z"/>
                <w:rFonts w:hint="default" w:asciiTheme="minorEastAsia" w:hAnsiTheme="minorEastAsia" w:cstheme="minorEastAsia"/>
                <w:szCs w:val="21"/>
              </w:rPr>
            </w:pPr>
            <w:ins w:id="4551" w:author="mazhuangzhuang" w:date="2017-06-05T19:43:29Z">
              <w:r>
                <w:rPr>
                  <w:rFonts w:hint="default" w:asciiTheme="minorEastAsia" w:hAnsiTheme="minorEastAsia" w:cstheme="minorEastAsia"/>
                  <w:szCs w:val="21"/>
                </w:rPr>
                <w:t>时间同步最</w:t>
              </w:r>
            </w:ins>
            <w:ins w:id="4552" w:author="mazhuangzhuang" w:date="2017-06-05T19:43:32Z">
              <w:r>
                <w:rPr>
                  <w:rFonts w:hint="default" w:asciiTheme="minorEastAsia" w:hAnsiTheme="minorEastAsia" w:cstheme="minorEastAsia"/>
                  <w:szCs w:val="21"/>
                </w:rPr>
                <w:t>大</w:t>
              </w:r>
            </w:ins>
            <w:ins w:id="4553" w:author="mazhuangzhuang" w:date="2017-06-05T19:43:29Z">
              <w:r>
                <w:rPr>
                  <w:rFonts w:hint="default" w:asciiTheme="minorEastAsia" w:hAnsiTheme="minorEastAsia" w:cstheme="minorEastAsia"/>
                  <w:szCs w:val="21"/>
                </w:rPr>
                <w:t>阀值</w:t>
              </w:r>
            </w:ins>
            <w:ins w:id="4554" w:author="mazhuangzhuang" w:date="2017-06-05T19:43:37Z">
              <w:r>
                <w:rPr>
                  <w:rFonts w:hint="default" w:asciiTheme="minorEastAsia" w:hAnsiTheme="minorEastAsia" w:cstheme="minorEastAsia"/>
                  <w:szCs w:val="21"/>
                </w:rPr>
                <w:t>，单位秒</w:t>
              </w:r>
            </w:ins>
            <w:ins w:id="4555" w:author="llf" w:date="2017-10-11T14:59:05Z">
              <w:r>
                <w:rPr>
                  <w:rFonts w:hint="default" w:asciiTheme="minorEastAsia" w:hAnsiTheme="minorEastAsia" w:cstheme="minorEastAsia"/>
                  <w:szCs w:val="21"/>
                </w:rPr>
                <w:t>，</w:t>
              </w:r>
            </w:ins>
            <w:ins w:id="4556" w:author="llf" w:date="2017-10-11T14:59:06Z">
              <w:r>
                <w:rPr>
                  <w:rFonts w:hint="default" w:asciiTheme="minorEastAsia" w:hAnsiTheme="minorEastAsia" w:cstheme="minorEastAsia"/>
                  <w:szCs w:val="21"/>
                </w:rPr>
                <w:t>参考</w:t>
              </w:r>
            </w:ins>
            <w:ins w:id="4557" w:author="llf" w:date="2017-10-11T14:59:08Z">
              <w:r>
                <w:rPr>
                  <w:rFonts w:hint="default" w:asciiTheme="minorEastAsia" w:hAnsiTheme="minorEastAsia" w:cstheme="minorEastAsia"/>
                  <w:szCs w:val="21"/>
                </w:rPr>
                <w:t>取</w:t>
              </w:r>
            </w:ins>
            <w:ins w:id="4558" w:author="llf" w:date="2017-10-11T14:59:09Z">
              <w:r>
                <w:rPr>
                  <w:rFonts w:hint="default" w:asciiTheme="minorEastAsia" w:hAnsiTheme="minorEastAsia" w:cstheme="minorEastAsia"/>
                  <w:szCs w:val="21"/>
                </w:rPr>
                <w:t>值</w:t>
              </w:r>
            </w:ins>
            <w:ins w:id="4559" w:author="llf" w:date="2017-10-11T14:59:10Z">
              <w:r>
                <w:rPr>
                  <w:rFonts w:hint="default" w:asciiTheme="minorEastAsia" w:hAnsiTheme="minorEastAsia" w:cstheme="minorEastAsia"/>
                  <w:szCs w:val="21"/>
                </w:rPr>
                <w:t>范围</w:t>
              </w:r>
            </w:ins>
            <w:ins w:id="4560" w:author="llf" w:date="2017-10-11T14:59:25Z">
              <w:r>
                <w:rPr>
                  <w:rFonts w:hint="default" w:asciiTheme="minorEastAsia" w:hAnsiTheme="minorEastAsia" w:cstheme="minorEastAsia"/>
                  <w:szCs w:val="21"/>
                </w:rPr>
                <w:t>300</w:t>
              </w:r>
            </w:ins>
            <w:ins w:id="4561" w:author="llf" w:date="2017-10-11T14:59:16Z">
              <w:r>
                <w:rPr>
                  <w:rFonts w:hint="default" w:asciiTheme="minorEastAsia" w:hAnsiTheme="minorEastAsia" w:cstheme="minorEastAsia"/>
                  <w:szCs w:val="21"/>
                </w:rPr>
                <w:t>～</w:t>
              </w:r>
            </w:ins>
            <w:ins w:id="4562" w:author="llf" w:date="2017-10-11T14:59:18Z">
              <w:r>
                <w:rPr>
                  <w:rFonts w:hint="default" w:asciiTheme="minorEastAsia" w:hAnsiTheme="minorEastAsia" w:cstheme="minorEastAsia"/>
                  <w:szCs w:val="21"/>
                </w:rPr>
                <w:t>3600</w:t>
              </w:r>
            </w:ins>
          </w:p>
        </w:tc>
      </w:tr>
      <w:tr>
        <w:trPr>
          <w:trHeight w:val="416" w:hRule="atLeast"/>
          <w:ins w:id="4563" w:author="mazhuangzhuang" w:date="2017-06-05T19:40:05Z"/>
        </w:trPr>
        <w:tc>
          <w:tcPr>
            <w:tcW w:w="2624" w:type="dxa"/>
            <w:gridSpan w:val="2"/>
            <w:tcPrChange w:id="4565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566" w:author="mazhuangzhuang" w:date="2017-06-05T19:40:05Z"/>
                <w:rFonts w:hint="default"/>
              </w:rPr>
            </w:pPr>
            <w:ins w:id="4567" w:author="mazhuangzhuang" w:date="2017-06-05T19:43:48Z">
              <w:r>
                <w:rPr>
                  <w:rFonts w:hint="default"/>
                </w:rPr>
                <w:t>ntp</w:t>
              </w:r>
            </w:ins>
            <w:ins w:id="4568" w:author="mazhuangzhuang" w:date="2017-06-05T19:43:50Z">
              <w:r>
                <w:rPr>
                  <w:rFonts w:hint="default"/>
                </w:rPr>
                <w:t>S</w:t>
              </w:r>
            </w:ins>
            <w:ins w:id="4569" w:author="mazhuangzhuang" w:date="2017-06-05T19:43:51Z">
              <w:r>
                <w:rPr>
                  <w:rFonts w:hint="default"/>
                </w:rPr>
                <w:t>erver</w:t>
              </w:r>
            </w:ins>
            <w:ins w:id="4570" w:author="mazhuangzhuang" w:date="2017-06-05T19:43:52Z">
              <w:r>
                <w:rPr>
                  <w:rFonts w:hint="default"/>
                </w:rPr>
                <w:t>IP</w:t>
              </w:r>
            </w:ins>
          </w:p>
        </w:tc>
        <w:tc>
          <w:tcPr>
            <w:tcW w:w="1075" w:type="dxa"/>
            <w:gridSpan w:val="3"/>
            <w:tcPrChange w:id="4571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572" w:author="mazhuangzhuang" w:date="2017-06-05T19:40:05Z"/>
                <w:rFonts w:hint="default" w:asciiTheme="minorEastAsia" w:hAnsiTheme="minorEastAsia" w:cstheme="minorEastAsia"/>
                <w:sz w:val="21"/>
                <w:szCs w:val="21"/>
              </w:rPr>
            </w:pPr>
            <w:ins w:id="4573" w:author="mazhuangzhuang" w:date="2017-06-05T19:44:0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字符串</w:t>
              </w:r>
            </w:ins>
          </w:p>
        </w:tc>
        <w:tc>
          <w:tcPr>
            <w:tcW w:w="4552" w:type="dxa"/>
            <w:gridSpan w:val="3"/>
            <w:tcPrChange w:id="4574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575" w:author="mazhuangzhuang" w:date="2017-06-05T19:40:05Z"/>
                <w:rFonts w:hint="default" w:asciiTheme="minorEastAsia" w:hAnsiTheme="minorEastAsia" w:cstheme="minorEastAsia"/>
                <w:sz w:val="21"/>
                <w:szCs w:val="21"/>
              </w:rPr>
            </w:pPr>
            <w:ins w:id="4576" w:author="mazhuangzhuang" w:date="2017-06-05T19:45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ntp服务器</w:t>
              </w:r>
            </w:ins>
            <w:ins w:id="4577" w:author="mazhuangzhuang" w:date="2017-06-05T19:45:2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IP</w:t>
              </w:r>
            </w:ins>
            <w:ins w:id="4578" w:author="mazhuangzhuang" w:date="2017-06-05T19:45:24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地址</w:t>
              </w:r>
            </w:ins>
          </w:p>
        </w:tc>
      </w:tr>
      <w:tr>
        <w:trPr>
          <w:trHeight w:val="416" w:hRule="atLeast"/>
          <w:ins w:id="4579" w:author="mazhuangzhuang" w:date="2017-06-05T19:44:12Z"/>
        </w:trPr>
        <w:tc>
          <w:tcPr>
            <w:tcW w:w="2624" w:type="dxa"/>
            <w:gridSpan w:val="2"/>
            <w:tcPrChange w:id="4581" w:author="mazhuangzhuang" w:date="2017-06-05T19:52:50Z">
              <w:tcPr>
                <w:tcW w:w="80" w:type="dxa"/>
              </w:tcPr>
            </w:tcPrChange>
          </w:tcPr>
          <w:p>
            <w:pPr>
              <w:pStyle w:val="9"/>
              <w:ind w:left="0" w:leftChars="0" w:firstLine="0" w:firstLineChars="0"/>
              <w:jc w:val="both"/>
              <w:rPr>
                <w:ins w:id="4582" w:author="mazhuangzhuang" w:date="2017-06-05T19:44:12Z"/>
                <w:rFonts w:hint="default"/>
              </w:rPr>
            </w:pPr>
            <w:ins w:id="4583" w:author="mazhuangzhuang" w:date="2017-06-05T19:44:38Z">
              <w:r>
                <w:rPr>
                  <w:rFonts w:hint="default"/>
                </w:rPr>
                <w:t>ntpServer</w:t>
              </w:r>
            </w:ins>
            <w:ins w:id="4584" w:author="mazhuangzhuang" w:date="2017-06-05T19:44:40Z">
              <w:r>
                <w:rPr>
                  <w:rFonts w:hint="default"/>
                </w:rPr>
                <w:t>Po</w:t>
              </w:r>
            </w:ins>
            <w:ins w:id="4585" w:author="mazhuangzhuang" w:date="2017-06-05T19:44:41Z">
              <w:r>
                <w:rPr>
                  <w:rFonts w:hint="default"/>
                </w:rPr>
                <w:t>rt</w:t>
              </w:r>
            </w:ins>
          </w:p>
        </w:tc>
        <w:tc>
          <w:tcPr>
            <w:tcW w:w="1075" w:type="dxa"/>
            <w:gridSpan w:val="3"/>
            <w:tcPrChange w:id="4586" w:author="mazhuangzhuang" w:date="2017-06-05T19:52:50Z">
              <w:tcPr>
                <w:tcW w:w="2918" w:type="dxa"/>
                <w:gridSpan w:val="2"/>
              </w:tcPr>
            </w:tcPrChange>
          </w:tcPr>
          <w:p>
            <w:pPr>
              <w:pStyle w:val="9"/>
              <w:ind w:firstLine="0" w:firstLineChars="0"/>
              <w:jc w:val="both"/>
              <w:rPr>
                <w:ins w:id="4587" w:author="mazhuangzhuang" w:date="2017-06-05T19:44:12Z"/>
                <w:rFonts w:hint="default" w:asciiTheme="minorEastAsia" w:hAnsiTheme="minorEastAsia" w:cstheme="minorEastAsia"/>
                <w:sz w:val="21"/>
                <w:szCs w:val="21"/>
              </w:rPr>
            </w:pPr>
            <w:ins w:id="4588" w:author="mazhuangzhuang" w:date="2017-06-05T19:44:46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  <w:tcPrChange w:id="4589" w:author="mazhuangzhuang" w:date="2017-06-05T19:52:50Z">
              <w:tcPr>
                <w:tcW w:w="1605" w:type="dxa"/>
                <w:gridSpan w:val="3"/>
              </w:tcPr>
            </w:tcPrChange>
          </w:tcPr>
          <w:p>
            <w:pPr>
              <w:pStyle w:val="9"/>
              <w:ind w:firstLine="0" w:firstLineChars="0"/>
              <w:rPr>
                <w:ins w:id="4590" w:author="mazhuangzhuang" w:date="2017-06-05T19:44:12Z"/>
                <w:rFonts w:hint="default" w:asciiTheme="minorEastAsia" w:hAnsiTheme="minorEastAsia" w:cstheme="minorEastAsia"/>
                <w:sz w:val="21"/>
                <w:szCs w:val="21"/>
              </w:rPr>
            </w:pPr>
            <w:ins w:id="4591" w:author="mazhuangzhuang" w:date="2017-06-05T19:45:0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可选项，</w:t>
              </w:r>
            </w:ins>
            <w:ins w:id="4592" w:author="mazhuangzhuang" w:date="2017-06-05T19:44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n</w:t>
              </w:r>
            </w:ins>
            <w:ins w:id="4593" w:author="mazhuangzhuang" w:date="2017-06-05T19:44:4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tp</w:t>
              </w:r>
            </w:ins>
            <w:ins w:id="4594" w:author="mazhuangzhuang" w:date="2017-06-05T19:45:0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服务器</w:t>
              </w:r>
            </w:ins>
            <w:ins w:id="4595" w:author="mazhuangzhuang" w:date="2017-06-05T19:44:5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端口号，</w:t>
              </w:r>
            </w:ins>
            <w:ins w:id="4596" w:author="mazhuangzhuang" w:date="2017-06-05T19:44:5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默认</w:t>
              </w:r>
            </w:ins>
            <w:ins w:id="4597" w:author="mazhuangzhuang" w:date="2017-06-05T19:45:1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12</w:t>
              </w:r>
            </w:ins>
            <w:ins w:id="4598" w:author="mazhuangzhuang" w:date="2017-06-05T19:45:1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3</w:t>
              </w:r>
            </w:ins>
          </w:p>
        </w:tc>
      </w:tr>
      <w:tr>
        <w:trPr>
          <w:trHeight w:val="635" w:hRule="atLeast"/>
          <w:ins w:id="4599" w:author="mazhuangzhuang" w:date="2017-06-05T19:52:47Z"/>
        </w:trPr>
        <w:tc>
          <w:tcPr>
            <w:tcW w:w="2624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4600" w:author="mazhuangzhuang" w:date="2017-06-05T19:52:47Z"/>
                <w:rFonts w:hint="default"/>
              </w:rPr>
            </w:pPr>
            <w:ins w:id="4601" w:author="mazhuangzhuang" w:date="2017-06-05T19:52:5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enableWhiteList</w:t>
              </w:r>
            </w:ins>
          </w:p>
        </w:tc>
        <w:tc>
          <w:tcPr>
            <w:tcW w:w="1075" w:type="dxa"/>
            <w:gridSpan w:val="3"/>
          </w:tcPr>
          <w:p>
            <w:pPr>
              <w:pStyle w:val="9"/>
              <w:ind w:firstLine="0" w:firstLineChars="0"/>
              <w:jc w:val="both"/>
              <w:rPr>
                <w:ins w:id="4602" w:author="mazhuangzhuang" w:date="2017-06-05T19:52:47Z"/>
                <w:rFonts w:hint="default" w:asciiTheme="minorEastAsia" w:hAnsiTheme="minorEastAsia" w:cstheme="minorEastAsia"/>
                <w:sz w:val="21"/>
                <w:szCs w:val="21"/>
              </w:rPr>
            </w:pPr>
            <w:ins w:id="4603" w:author="mazhuangzhuang" w:date="2017-06-05T19:53:00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</w:tcPr>
          <w:p>
            <w:pPr>
              <w:pStyle w:val="9"/>
              <w:ind w:firstLine="0" w:firstLineChars="0"/>
              <w:rPr>
                <w:ins w:id="4604" w:author="mazhuangzhuang" w:date="2017-06-05T19:52:47Z"/>
                <w:rFonts w:hint="default" w:asciiTheme="minorEastAsia" w:hAnsiTheme="minorEastAsia" w:cstheme="minorEastAsia"/>
                <w:sz w:val="21"/>
                <w:szCs w:val="21"/>
              </w:rPr>
            </w:pPr>
            <w:ins w:id="4605" w:author="mazhuangzhuang" w:date="2017-06-05T19:53:0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是否检查白名单 0:否 1:是</w:t>
              </w:r>
            </w:ins>
          </w:p>
        </w:tc>
      </w:tr>
      <w:tr>
        <w:trPr>
          <w:trHeight w:val="416" w:hRule="atLeast"/>
          <w:ins w:id="4606" w:author="mazhuangzhuang" w:date="2017-06-05T19:52:48Z"/>
        </w:trPr>
        <w:tc>
          <w:tcPr>
            <w:tcW w:w="2624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4607" w:author="mazhuangzhuang" w:date="2017-06-05T19:52:48Z"/>
                <w:rFonts w:hint="default"/>
              </w:rPr>
            </w:pPr>
            <w:ins w:id="4608" w:author="mazhuangzhuang" w:date="2017-06-05T19:52:57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enableBlackList</w:t>
              </w:r>
            </w:ins>
          </w:p>
        </w:tc>
        <w:tc>
          <w:tcPr>
            <w:tcW w:w="1075" w:type="dxa"/>
            <w:gridSpan w:val="3"/>
          </w:tcPr>
          <w:p>
            <w:pPr>
              <w:pStyle w:val="9"/>
              <w:ind w:firstLine="0" w:firstLineChars="0"/>
              <w:jc w:val="both"/>
              <w:rPr>
                <w:ins w:id="4609" w:author="mazhuangzhuang" w:date="2017-06-05T19:52:48Z"/>
                <w:rFonts w:hint="default" w:asciiTheme="minorEastAsia" w:hAnsiTheme="minorEastAsia" w:cstheme="minorEastAsia"/>
                <w:sz w:val="21"/>
                <w:szCs w:val="21"/>
              </w:rPr>
            </w:pPr>
            <w:ins w:id="4610" w:author="mazhuangzhuang" w:date="2017-06-05T19:53:0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整型数</w:t>
              </w:r>
            </w:ins>
          </w:p>
        </w:tc>
        <w:tc>
          <w:tcPr>
            <w:tcW w:w="4552" w:type="dxa"/>
            <w:gridSpan w:val="3"/>
          </w:tcPr>
          <w:p>
            <w:pPr>
              <w:pStyle w:val="9"/>
              <w:ind w:firstLine="0" w:firstLineChars="0"/>
              <w:rPr>
                <w:ins w:id="4611" w:author="mazhuangzhuang" w:date="2017-06-05T19:52:48Z"/>
                <w:rFonts w:hint="default" w:asciiTheme="minorEastAsia" w:hAnsiTheme="minorEastAsia" w:cstheme="minorEastAsia"/>
                <w:sz w:val="21"/>
                <w:szCs w:val="21"/>
              </w:rPr>
            </w:pPr>
            <w:ins w:id="4612" w:author="mazhuangzhuang" w:date="2017-06-05T19:53:0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是否检查黑名单 0:否 1:是</w:t>
              </w:r>
            </w:ins>
          </w:p>
        </w:tc>
      </w:tr>
      <w:tr>
        <w:trPr>
          <w:trHeight w:val="416" w:hRule="atLeast"/>
          <w:ins w:id="4613" w:author="llf" w:date="2017-06-19T10:08:16Z"/>
        </w:trPr>
        <w:tc>
          <w:tcPr>
            <w:tcW w:w="2624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4614" w:author="llf" w:date="2017-06-19T10:08:16Z"/>
                <w:rFonts w:hint="default" w:asciiTheme="minorEastAsia" w:hAnsiTheme="minorEastAsia" w:cstheme="minorEastAsia"/>
                <w:sz w:val="21"/>
                <w:szCs w:val="21"/>
              </w:rPr>
            </w:pPr>
            <w:ins w:id="4615" w:author="llf" w:date="2017-06-19T10:08:17Z">
              <w:r>
                <w:rPr>
                  <w:rFonts w:hint="default"/>
                </w:rPr>
                <w:t>auditDataUploadCycle</w:t>
              </w:r>
            </w:ins>
          </w:p>
        </w:tc>
        <w:tc>
          <w:tcPr>
            <w:tcW w:w="1075" w:type="dxa"/>
            <w:gridSpan w:val="3"/>
          </w:tcPr>
          <w:p>
            <w:pPr>
              <w:pStyle w:val="9"/>
              <w:ind w:firstLine="0" w:firstLineChars="0"/>
              <w:jc w:val="both"/>
              <w:rPr>
                <w:ins w:id="4616" w:author="llf" w:date="2017-06-19T10:08:16Z"/>
                <w:rFonts w:hint="default" w:asciiTheme="minorEastAsia" w:hAnsiTheme="minorEastAsia" w:cstheme="minorEastAsia"/>
                <w:sz w:val="21"/>
                <w:szCs w:val="21"/>
              </w:rPr>
            </w:pPr>
            <w:ins w:id="4617" w:author="llf" w:date="2017-06-19T10:08:22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  <w:ins w:id="4618" w:author="llf" w:date="2017-08-07T11:27:28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4552" w:type="dxa"/>
            <w:gridSpan w:val="3"/>
          </w:tcPr>
          <w:p>
            <w:pPr>
              <w:pStyle w:val="9"/>
              <w:ind w:firstLine="0" w:firstLineChars="0"/>
              <w:rPr>
                <w:ins w:id="4619" w:author="llf" w:date="2017-06-19T10:08:16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4620" w:author="llf" w:date="2017-06-19T10:08:2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审计</w:t>
              </w:r>
            </w:ins>
            <w:ins w:id="4621" w:author="llf" w:date="2017-06-19T10:08:2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数据</w:t>
              </w:r>
            </w:ins>
            <w:ins w:id="4622" w:author="llf" w:date="2017-06-19T10:08:2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上</w:t>
              </w:r>
            </w:ins>
            <w:ins w:id="4623" w:author="llf" w:date="2017-06-19T10:08:3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传</w:t>
              </w:r>
            </w:ins>
            <w:ins w:id="4624" w:author="llf" w:date="2017-06-19T10:08:3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周期，</w:t>
              </w:r>
            </w:ins>
            <w:ins w:id="4625" w:author="llf" w:date="2017-06-19T10:08:3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单位</w:t>
              </w:r>
            </w:ins>
            <w:ins w:id="4626" w:author="llf" w:date="2017-06-19T10:08:3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(</w:t>
              </w:r>
            </w:ins>
            <w:ins w:id="4627" w:author="llf" w:date="2017-06-19T10:08:4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分钟</w:t>
              </w:r>
            </w:ins>
            <w:ins w:id="4628" w:author="llf" w:date="2017-06-19T10:08:3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)</w:t>
              </w:r>
            </w:ins>
          </w:p>
        </w:tc>
      </w:tr>
      <w:tr>
        <w:trPr>
          <w:trHeight w:val="416" w:hRule="atLeast"/>
          <w:ins w:id="4629" w:author="llf" w:date="2017-06-21T10:41:23Z"/>
        </w:trPr>
        <w:tc>
          <w:tcPr>
            <w:tcW w:w="2624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4630" w:author="llf" w:date="2017-06-21T10:41:23Z"/>
                <w:rFonts w:hint="default"/>
              </w:rPr>
            </w:pPr>
            <w:ins w:id="4631" w:author="llf" w:date="2017-06-21T10:41:24Z">
              <w:r>
                <w:rPr>
                  <w:rFonts w:hint="default"/>
                </w:rPr>
                <w:t>diskAlmostFullLimit</w:t>
              </w:r>
            </w:ins>
          </w:p>
        </w:tc>
        <w:tc>
          <w:tcPr>
            <w:tcW w:w="1075" w:type="dxa"/>
            <w:gridSpan w:val="3"/>
          </w:tcPr>
          <w:p>
            <w:pPr>
              <w:pStyle w:val="9"/>
              <w:ind w:firstLine="0" w:firstLineChars="0"/>
              <w:jc w:val="both"/>
              <w:rPr>
                <w:ins w:id="4632" w:author="llf" w:date="2017-06-21T10:41:23Z"/>
                <w:rFonts w:hint="default" w:asciiTheme="minorEastAsia" w:hAnsiTheme="minorEastAsia" w:cstheme="minorEastAsia"/>
                <w:sz w:val="21"/>
                <w:szCs w:val="21"/>
              </w:rPr>
            </w:pPr>
            <w:ins w:id="4633" w:author="llf" w:date="2017-06-21T10:41:33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整型</w:t>
              </w:r>
            </w:ins>
            <w:ins w:id="4634" w:author="llf" w:date="2017-08-07T11:27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4552" w:type="dxa"/>
            <w:gridSpan w:val="3"/>
          </w:tcPr>
          <w:p>
            <w:pPr>
              <w:pStyle w:val="9"/>
              <w:ind w:firstLine="0" w:firstLineChars="0"/>
              <w:rPr>
                <w:ins w:id="4635" w:author="llf" w:date="2017-06-21T10:41:23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4636" w:author="llf" w:date="2017-06-21T10:42:1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磁盘</w:t>
              </w:r>
            </w:ins>
            <w:ins w:id="4637" w:author="llf" w:date="2017-06-21T10:42:1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空间</w:t>
              </w:r>
            </w:ins>
            <w:ins w:id="4638" w:author="llf" w:date="2017-06-21T10:42:1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将满</w:t>
              </w:r>
            </w:ins>
            <w:ins w:id="4639" w:author="llf" w:date="2017-06-21T10:42:20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时</w:t>
              </w:r>
            </w:ins>
            <w:ins w:id="4640" w:author="llf" w:date="2017-06-21T10:42:2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报警</w:t>
              </w:r>
            </w:ins>
            <w:ins w:id="4641" w:author="llf" w:date="2017-06-21T10:42:2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数量</w:t>
              </w:r>
            </w:ins>
            <w:ins w:id="4642" w:author="llf" w:date="2017-06-21T10:44:2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</w:p>
        </w:tc>
      </w:tr>
      <w:tr>
        <w:trPr>
          <w:trHeight w:val="416" w:hRule="atLeast"/>
          <w:ins w:id="4643" w:author="yangmaoqiang" w:date="2017-08-07T10:18:30Z"/>
        </w:trPr>
        <w:tc>
          <w:tcPr>
            <w:tcW w:w="2624" w:type="dxa"/>
            <w:gridSpan w:val="2"/>
          </w:tcPr>
          <w:p>
            <w:pPr>
              <w:pStyle w:val="9"/>
              <w:ind w:left="0" w:leftChars="0" w:firstLine="0" w:firstLineChars="0"/>
              <w:jc w:val="both"/>
              <w:rPr>
                <w:ins w:id="4644" w:author="yangmaoqiang" w:date="2017-08-07T10:18:30Z"/>
                <w:rFonts w:hint="default"/>
              </w:rPr>
            </w:pPr>
            <w:ins w:id="4645" w:author="yangmaoqiang" w:date="2017-08-07T10:18:30Z">
              <w:r>
                <w:rPr>
                  <w:rFonts w:hint="default"/>
                </w:rPr>
                <w:t>enableTestAccount</w:t>
              </w:r>
            </w:ins>
          </w:p>
        </w:tc>
        <w:tc>
          <w:tcPr>
            <w:tcW w:w="1075" w:type="dxa"/>
            <w:gridSpan w:val="3"/>
          </w:tcPr>
          <w:p>
            <w:pPr>
              <w:pStyle w:val="9"/>
              <w:ind w:firstLine="0" w:firstLineChars="0"/>
              <w:jc w:val="both"/>
              <w:rPr>
                <w:ins w:id="4646" w:author="yangmaoqiang" w:date="2017-08-07T10:18:30Z"/>
                <w:rFonts w:hint="default" w:asciiTheme="minorEastAsia" w:hAnsiTheme="minorEastAsia" w:cstheme="minorEastAsia"/>
                <w:sz w:val="21"/>
                <w:szCs w:val="21"/>
              </w:rPr>
            </w:pPr>
            <w:ins w:id="4647" w:author="yangmaoqiang" w:date="2017-08-07T10:18:41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整</w:t>
              </w:r>
            </w:ins>
            <w:ins w:id="4648" w:author="yangmaoqiang" w:date="2017-08-07T10:18:45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型</w:t>
              </w:r>
            </w:ins>
            <w:ins w:id="4649" w:author="llf" w:date="2017-08-07T11:27:29Z">
              <w:r>
                <w:rPr>
                  <w:rFonts w:hint="default" w:asciiTheme="minorEastAsia" w:hAnsiTheme="minorEastAsia" w:cstheme="minorEastAsia"/>
                  <w:sz w:val="21"/>
                  <w:szCs w:val="21"/>
                </w:rPr>
                <w:t>数</w:t>
              </w:r>
            </w:ins>
          </w:p>
        </w:tc>
        <w:tc>
          <w:tcPr>
            <w:tcW w:w="4552" w:type="dxa"/>
            <w:gridSpan w:val="3"/>
          </w:tcPr>
          <w:p>
            <w:pPr>
              <w:pStyle w:val="9"/>
              <w:ind w:firstLine="0" w:firstLineChars="0"/>
              <w:rPr>
                <w:ins w:id="4650" w:author="llf" w:date="2017-08-07T11:26:48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4651" w:author="llf" w:date="2017-08-07T11:26:5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是否</w:t>
              </w:r>
            </w:ins>
            <w:ins w:id="4652" w:author="llf" w:date="2017-08-07T11:26:53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启用</w:t>
              </w:r>
            </w:ins>
            <w:ins w:id="4653" w:author="llf" w:date="2017-08-07T11:26:5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测试</w:t>
              </w:r>
            </w:ins>
            <w:ins w:id="4654" w:author="llf" w:date="2017-08-07T11:28:32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账号</w:t>
              </w:r>
            </w:ins>
          </w:p>
          <w:p>
            <w:pPr>
              <w:pStyle w:val="9"/>
              <w:ind w:firstLine="0" w:firstLineChars="0"/>
              <w:rPr>
                <w:ins w:id="4655" w:author="yangmaoqiang" w:date="2017-08-07T10:18:30Z"/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</w:pPr>
            <w:ins w:id="4656" w:author="yangmaoqiang" w:date="2017-08-07T10:18:4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0</w:t>
              </w:r>
            </w:ins>
            <w:ins w:id="4657" w:author="llf" w:date="2017-08-07T11:27:17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：</w:t>
              </w:r>
            </w:ins>
            <w:ins w:id="4658" w:author="yangmaoqiang" w:date="2017-08-07T10:18:51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不</w:t>
              </w:r>
            </w:ins>
            <w:ins w:id="4659" w:author="yangmaoqiang" w:date="2017-08-07T10:18:54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启用</w:t>
              </w:r>
            </w:ins>
            <w:ins w:id="4660" w:author="yangmaoqiang" w:date="2017-08-07T10:18:55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，</w:t>
              </w:r>
            </w:ins>
            <w:ins w:id="4661" w:author="yangmaoqiang" w:date="2017-08-07T10:18:56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1</w:t>
              </w:r>
            </w:ins>
            <w:ins w:id="4662" w:author="llf" w:date="2017-08-07T11:27:19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：</w:t>
              </w:r>
            </w:ins>
            <w:ins w:id="4663" w:author="yangmaoqiang" w:date="2017-08-07T10:18:58Z">
              <w:r>
                <w:rPr>
                  <w:rFonts w:hint="default" w:asciiTheme="minorEastAsia" w:hAnsiTheme="minorEastAsia" w:cstheme="minorEastAsia"/>
                  <w:sz w:val="21"/>
                  <w:szCs w:val="21"/>
                  <w:lang w:eastAsia="zh-CN"/>
                </w:rPr>
                <w:t>启用</w:t>
              </w:r>
            </w:ins>
          </w:p>
        </w:tc>
      </w:tr>
    </w:tbl>
    <w:p>
      <w:pPr>
        <w:outlineLvl w:val="9"/>
        <w:rPr>
          <w:rFonts w:hint="default"/>
        </w:rPr>
      </w:pPr>
    </w:p>
    <w:p>
      <w:pPr>
        <w:outlineLvl w:val="1"/>
        <w:rPr>
          <w:ins w:id="4665" w:author="llf" w:date="2017-08-30T17:25:20Z"/>
          <w:rFonts w:hint="default"/>
        </w:rPr>
        <w:pPrChange w:id="4664" w:author="llf" w:date="2017-09-01T14:48:13Z">
          <w:pPr>
            <w:outlineLvl w:val="9"/>
          </w:pPr>
        </w:pPrChange>
      </w:pPr>
      <w:ins w:id="4666" w:author="llf" w:date="2017-08-30T17:25:02Z">
        <w:r>
          <w:rPr>
            <w:rFonts w:hint="default"/>
          </w:rPr>
          <w:t>2.</w:t>
        </w:r>
      </w:ins>
      <w:ins w:id="4667" w:author="llf" w:date="2017-08-30T17:25:03Z">
        <w:r>
          <w:rPr>
            <w:rFonts w:hint="default"/>
          </w:rPr>
          <w:t>1</w:t>
        </w:r>
      </w:ins>
      <w:ins w:id="4668" w:author="llf" w:date="2017-08-30T17:25:06Z">
        <w:r>
          <w:rPr>
            <w:rFonts w:hint="default"/>
          </w:rPr>
          <w:t>5</w:t>
        </w:r>
      </w:ins>
      <w:ins w:id="4669" w:author="llf" w:date="2017-08-30T17:25:11Z">
        <w:r>
          <w:rPr>
            <w:rFonts w:hint="default"/>
          </w:rPr>
          <w:t xml:space="preserve"> </w:t>
        </w:r>
      </w:ins>
      <w:ins w:id="4670" w:author="llf" w:date="2017-08-30T17:24:59Z">
        <w:r>
          <w:rPr>
            <w:rFonts w:hint="default"/>
          </w:rPr>
          <w:t>ES</w:t>
        </w:r>
      </w:ins>
      <w:ins w:id="4671" w:author="llf" w:date="2017-08-30T17:25:19Z">
        <w:r>
          <w:rPr>
            <w:rFonts w:hint="default"/>
          </w:rPr>
          <w:t>参数</w:t>
        </w:r>
      </w:ins>
    </w:p>
    <w:p>
      <w:pPr>
        <w:outlineLvl w:val="9"/>
        <w:rPr>
          <w:del w:id="4672" w:author="llf" w:date="2017-08-30T17:29:50Z"/>
          <w:rFonts w:hint="default"/>
        </w:rPr>
      </w:pPr>
    </w:p>
    <w:p>
      <w:pPr>
        <w:outlineLvl w:val="9"/>
        <w:rPr>
          <w:ins w:id="4673" w:author="llf" w:date="2017-08-30T17:29:53Z"/>
          <w:rFonts w:hint="default"/>
        </w:rPr>
      </w:pPr>
      <w:ins w:id="4674" w:author="llf" w:date="2017-08-30T17:25:51Z">
        <w:r>
          <w:rPr>
            <w:rFonts w:hint="default"/>
          </w:rPr>
          <w:t>参数</w:t>
        </w:r>
      </w:ins>
      <w:ins w:id="4675" w:author="llf" w:date="2017-08-30T17:25:54Z">
        <w:r>
          <w:rPr>
            <w:rFonts w:hint="default"/>
          </w:rPr>
          <w:t>说明</w:t>
        </w:r>
      </w:ins>
    </w:p>
    <w:p>
      <w:pPr>
        <w:outlineLvl w:val="9"/>
        <w:rPr>
          <w:ins w:id="4676" w:author="llf" w:date="2017-08-30T17:29:56Z"/>
          <w:rFonts w:hint="default"/>
        </w:rPr>
      </w:pPr>
      <w:ins w:id="4677" w:author="llf" w:date="2017-08-30T17:29:56Z">
        <w:r>
          <w:rPr>
            <w:rFonts w:hint="default"/>
          </w:rPr>
          <w:t>{</w:t>
        </w:r>
      </w:ins>
    </w:p>
    <w:p>
      <w:pPr>
        <w:ind w:firstLine="420"/>
        <w:outlineLvl w:val="9"/>
        <w:rPr>
          <w:ins w:id="4679" w:author="llf" w:date="2017-08-30T17:30:09Z"/>
          <w:rFonts w:hint="default"/>
        </w:rPr>
        <w:pPrChange w:id="4678" w:author="llf" w:date="2017-08-30T17:29:59Z">
          <w:pPr>
            <w:outlineLvl w:val="9"/>
          </w:pPr>
        </w:pPrChange>
      </w:pPr>
      <w:ins w:id="4680" w:author="llf" w:date="2017-08-30T17:29:59Z">
        <w:r>
          <w:rPr>
            <w:rFonts w:hint="default"/>
          </w:rPr>
          <w:t>“</w:t>
        </w:r>
      </w:ins>
      <w:ins w:id="4681" w:author="llf" w:date="2017-08-30T17:30:08Z">
        <w:r>
          <w:rPr>
            <w:rFonts w:hint="default"/>
          </w:rPr>
          <w:t>enableCodeTickets</w:t>
        </w:r>
      </w:ins>
      <w:ins w:id="4682" w:author="llf" w:date="2017-08-30T17:29:59Z">
        <w:r>
          <w:rPr>
            <w:rFonts w:hint="default"/>
          </w:rPr>
          <w:t>”</w:t>
        </w:r>
      </w:ins>
      <w:ins w:id="4683" w:author="llf" w:date="2017-08-30T17:30:09Z">
        <w:r>
          <w:rPr>
            <w:rFonts w:hint="default"/>
          </w:rPr>
          <w:t>:</w:t>
        </w:r>
      </w:ins>
    </w:p>
    <w:p>
      <w:pPr>
        <w:ind w:firstLine="420"/>
        <w:outlineLvl w:val="9"/>
        <w:rPr>
          <w:ins w:id="4685" w:author="llf" w:date="2017-08-30T17:30:10Z"/>
          <w:rFonts w:hint="default"/>
        </w:rPr>
        <w:pPrChange w:id="4684" w:author="llf" w:date="2017-08-30T17:29:59Z">
          <w:pPr>
            <w:outlineLvl w:val="9"/>
          </w:pPr>
        </w:pPrChange>
      </w:pPr>
      <w:ins w:id="4686" w:author="llf" w:date="2017-08-30T17:30:10Z">
        <w:r>
          <w:rPr>
            <w:rFonts w:hint="default"/>
          </w:rPr>
          <w:t>[</w:t>
        </w:r>
      </w:ins>
    </w:p>
    <w:p>
      <w:pPr>
        <w:ind w:left="420" w:firstLine="420"/>
        <w:outlineLvl w:val="9"/>
        <w:rPr>
          <w:ins w:id="4688" w:author="llf" w:date="2017-08-30T17:30:15Z"/>
          <w:rFonts w:hint="default"/>
        </w:rPr>
        <w:pPrChange w:id="4687" w:author="llf" w:date="2017-08-30T17:30:14Z">
          <w:pPr>
            <w:outlineLvl w:val="9"/>
          </w:pPr>
        </w:pPrChange>
      </w:pPr>
      <w:ins w:id="4689" w:author="llf" w:date="2017-08-30T17:30:14Z">
        <w:r>
          <w:rPr>
            <w:rFonts w:hint="default"/>
          </w:rPr>
          <w:t>{</w:t>
        </w:r>
      </w:ins>
    </w:p>
    <w:p>
      <w:pPr>
        <w:ind w:left="420" w:firstLine="420"/>
        <w:outlineLvl w:val="9"/>
        <w:rPr>
          <w:ins w:id="4691" w:author="llf" w:date="2017-08-30T17:30:15Z"/>
          <w:rFonts w:hint="default"/>
        </w:rPr>
        <w:pPrChange w:id="4690" w:author="llf" w:date="2017-08-30T17:30:14Z">
          <w:pPr>
            <w:outlineLvl w:val="9"/>
          </w:pPr>
        </w:pPrChange>
      </w:pPr>
    </w:p>
    <w:p>
      <w:pPr>
        <w:ind w:left="840" w:firstLine="420"/>
        <w:outlineLvl w:val="9"/>
        <w:rPr>
          <w:ins w:id="4693" w:author="llf" w:date="2017-08-30T17:30:30Z"/>
          <w:rFonts w:hint="default"/>
        </w:rPr>
        <w:pPrChange w:id="4692" w:author="llf" w:date="2017-08-30T17:30:20Z">
          <w:pPr>
            <w:outlineLvl w:val="9"/>
          </w:pPr>
        </w:pPrChange>
      </w:pPr>
      <w:ins w:id="4694" w:author="llf" w:date="2017-08-30T17:30:20Z">
        <w:r>
          <w:rPr>
            <w:rFonts w:hint="default"/>
          </w:rPr>
          <w:t>“</w:t>
        </w:r>
      </w:ins>
      <w:ins w:id="4695" w:author="llf" w:date="2017-08-30T17:30:25Z">
        <w:r>
          <w:rPr>
            <w:rFonts w:hint="default"/>
          </w:rPr>
          <w:t>name</w:t>
        </w:r>
      </w:ins>
      <w:ins w:id="4696" w:author="llf" w:date="2017-08-30T17:30:21Z">
        <w:r>
          <w:rPr>
            <w:rFonts w:hint="default"/>
          </w:rPr>
          <w:t>”</w:t>
        </w:r>
      </w:ins>
      <w:ins w:id="4697" w:author="llf" w:date="2017-08-30T17:30:26Z">
        <w:r>
          <w:rPr>
            <w:rFonts w:hint="default"/>
          </w:rPr>
          <w:t>:</w:t>
        </w:r>
      </w:ins>
      <w:ins w:id="4698" w:author="llf" w:date="2017-08-30T17:30:27Z">
        <w:r>
          <w:rPr>
            <w:rFonts w:hint="default"/>
          </w:rPr>
          <w:t>”</w:t>
        </w:r>
      </w:ins>
      <w:ins w:id="4699" w:author="llf" w:date="2017-08-30T17:30:28Z">
        <w:r>
          <w:rPr>
            <w:rFonts w:hint="default"/>
          </w:rPr>
          <w:t>xxx</w:t>
        </w:r>
      </w:ins>
      <w:ins w:id="4700" w:author="llf" w:date="2017-08-30T17:30:27Z">
        <w:r>
          <w:rPr>
            <w:rFonts w:hint="default"/>
          </w:rPr>
          <w:t>”</w:t>
        </w:r>
      </w:ins>
      <w:ins w:id="4701" w:author="llf" w:date="2017-08-30T17:30:30Z">
        <w:r>
          <w:rPr>
            <w:rFonts w:hint="default"/>
          </w:rPr>
          <w:t>,</w:t>
        </w:r>
      </w:ins>
    </w:p>
    <w:p>
      <w:pPr>
        <w:ind w:left="840" w:firstLine="420"/>
        <w:outlineLvl w:val="9"/>
        <w:rPr>
          <w:ins w:id="4703" w:author="llf" w:date="2017-08-30T17:30:42Z"/>
          <w:rFonts w:hint="default"/>
        </w:rPr>
        <w:pPrChange w:id="4702" w:author="llf" w:date="2017-08-30T17:30:32Z">
          <w:pPr>
            <w:outlineLvl w:val="9"/>
          </w:pPr>
        </w:pPrChange>
      </w:pPr>
      <w:ins w:id="4704" w:author="llf" w:date="2017-08-30T17:30:33Z">
        <w:r>
          <w:rPr>
            <w:rFonts w:hint="default"/>
          </w:rPr>
          <w:t>“</w:t>
        </w:r>
      </w:ins>
      <w:ins w:id="4705" w:author="llf" w:date="2017-08-30T17:30:38Z">
        <w:r>
          <w:rPr>
            <w:rFonts w:hint="default" w:asciiTheme="minorEastAsia" w:hAnsiTheme="minorEastAsia" w:cstheme="minorEastAsia"/>
            <w:sz w:val="21"/>
            <w:szCs w:val="21"/>
          </w:rPr>
          <w:t>cityCode</w:t>
        </w:r>
      </w:ins>
      <w:ins w:id="4706" w:author="llf" w:date="2017-08-30T17:30:33Z">
        <w:r>
          <w:rPr>
            <w:rFonts w:hint="default"/>
          </w:rPr>
          <w:t>”</w:t>
        </w:r>
      </w:ins>
      <w:ins w:id="4707" w:author="llf" w:date="2017-08-30T17:30:40Z">
        <w:r>
          <w:rPr>
            <w:rFonts w:hint="default"/>
          </w:rPr>
          <w:t>:</w:t>
        </w:r>
      </w:ins>
      <w:ins w:id="4708" w:author="llf" w:date="2017-08-30T17:30:41Z">
        <w:r>
          <w:rPr>
            <w:rFonts w:hint="default"/>
          </w:rPr>
          <w:t>1</w:t>
        </w:r>
      </w:ins>
      <w:ins w:id="4709" w:author="llf" w:date="2017-08-30T17:30:42Z">
        <w:r>
          <w:rPr>
            <w:rFonts w:hint="default"/>
          </w:rPr>
          <w:t>,</w:t>
        </w:r>
      </w:ins>
    </w:p>
    <w:p>
      <w:pPr>
        <w:ind w:left="840" w:firstLine="420"/>
        <w:outlineLvl w:val="9"/>
        <w:rPr>
          <w:ins w:id="4711" w:author="llf" w:date="2017-08-30T17:30:51Z"/>
          <w:rFonts w:hint="default"/>
        </w:rPr>
        <w:pPrChange w:id="4710" w:author="llf" w:date="2017-08-30T17:30:32Z">
          <w:pPr>
            <w:outlineLvl w:val="9"/>
          </w:pPr>
        </w:pPrChange>
      </w:pPr>
      <w:ins w:id="4712" w:author="llf" w:date="2017-08-30T17:30:43Z">
        <w:r>
          <w:rPr>
            <w:rFonts w:hint="default"/>
          </w:rPr>
          <w:t>“</w:t>
        </w:r>
      </w:ins>
      <w:ins w:id="4713" w:author="llf" w:date="2017-08-30T17:30:48Z">
        <w:r>
          <w:rPr>
            <w:rFonts w:hint="default"/>
          </w:rPr>
          <w:t>ticketType</w:t>
        </w:r>
      </w:ins>
      <w:ins w:id="4714" w:author="llf" w:date="2017-08-30T17:30:43Z">
        <w:r>
          <w:rPr>
            <w:rFonts w:hint="default"/>
          </w:rPr>
          <w:t>”</w:t>
        </w:r>
      </w:ins>
      <w:ins w:id="4715" w:author="llf" w:date="2017-08-30T17:30:49Z">
        <w:r>
          <w:rPr>
            <w:rFonts w:hint="default"/>
          </w:rPr>
          <w:t>:</w:t>
        </w:r>
      </w:ins>
      <w:ins w:id="4716" w:author="llf" w:date="2017-08-30T17:30:50Z">
        <w:r>
          <w:rPr>
            <w:rFonts w:hint="default"/>
          </w:rPr>
          <w:t>1,</w:t>
        </w:r>
      </w:ins>
    </w:p>
    <w:p>
      <w:pPr>
        <w:ind w:left="840" w:firstLine="420"/>
        <w:outlineLvl w:val="9"/>
        <w:rPr>
          <w:ins w:id="4718" w:author="llf" w:date="2017-08-30T17:31:01Z"/>
          <w:rFonts w:hint="default"/>
        </w:rPr>
        <w:pPrChange w:id="4717" w:author="llf" w:date="2017-08-30T17:30:32Z">
          <w:pPr>
            <w:outlineLvl w:val="9"/>
          </w:pPr>
        </w:pPrChange>
      </w:pPr>
      <w:ins w:id="4719" w:author="llf" w:date="2017-08-30T17:30:51Z">
        <w:r>
          <w:rPr>
            <w:rFonts w:hint="default"/>
          </w:rPr>
          <w:t>“</w:t>
        </w:r>
      </w:ins>
      <w:ins w:id="4720" w:author="llf" w:date="2017-08-30T17:30:58Z">
        <w:r>
          <w:rPr>
            <w:rFonts w:hint="default"/>
          </w:rPr>
          <w:t>issuer</w:t>
        </w:r>
      </w:ins>
      <w:ins w:id="4721" w:author="llf" w:date="2017-08-30T17:30:52Z">
        <w:r>
          <w:rPr>
            <w:rFonts w:hint="default"/>
          </w:rPr>
          <w:t>”</w:t>
        </w:r>
      </w:ins>
      <w:ins w:id="4722" w:author="llf" w:date="2017-08-30T17:30:59Z">
        <w:r>
          <w:rPr>
            <w:rFonts w:hint="default"/>
          </w:rPr>
          <w:t>:</w:t>
        </w:r>
      </w:ins>
      <w:ins w:id="4723" w:author="llf" w:date="2017-08-30T17:31:00Z">
        <w:r>
          <w:rPr>
            <w:rFonts w:hint="default"/>
          </w:rPr>
          <w:t>1</w:t>
        </w:r>
      </w:ins>
      <w:ins w:id="4724" w:author="llf" w:date="2017-08-30T17:31:01Z">
        <w:r>
          <w:rPr>
            <w:rFonts w:hint="default"/>
          </w:rPr>
          <w:t>,</w:t>
        </w:r>
      </w:ins>
    </w:p>
    <w:p>
      <w:pPr>
        <w:ind w:left="840" w:firstLine="420"/>
        <w:outlineLvl w:val="9"/>
        <w:rPr>
          <w:ins w:id="4726" w:author="llf" w:date="2017-08-30T17:31:10Z"/>
          <w:rFonts w:hint="default"/>
        </w:rPr>
        <w:pPrChange w:id="4725" w:author="llf" w:date="2017-08-30T17:30:32Z">
          <w:pPr>
            <w:outlineLvl w:val="9"/>
          </w:pPr>
        </w:pPrChange>
      </w:pPr>
      <w:ins w:id="4727" w:author="llf" w:date="2017-08-30T17:31:02Z">
        <w:r>
          <w:rPr>
            <w:rFonts w:hint="default"/>
          </w:rPr>
          <w:t>“</w:t>
        </w:r>
      </w:ins>
      <w:ins w:id="4728" w:author="llf" w:date="2017-08-30T17:31:07Z">
        <w:r>
          <w:rPr>
            <w:rFonts w:hint="default"/>
          </w:rPr>
          <w:t>m</w:t>
        </w:r>
      </w:ins>
      <w:ins w:id="4729" w:author="llf" w:date="2017-08-30T17:31:07Z">
        <w:r>
          <w:rPr>
            <w:rFonts w:hint="eastAsia"/>
          </w:rPr>
          <w:t>edi</w:t>
        </w:r>
      </w:ins>
      <w:ins w:id="4730" w:author="llf" w:date="2017-08-30T17:31:07Z">
        <w:r>
          <w:rPr>
            <w:rFonts w:hint="default"/>
          </w:rPr>
          <w:t>aType</w:t>
        </w:r>
      </w:ins>
      <w:ins w:id="4731" w:author="llf" w:date="2017-08-30T17:31:02Z">
        <w:r>
          <w:rPr>
            <w:rFonts w:hint="default"/>
          </w:rPr>
          <w:t>”</w:t>
        </w:r>
      </w:ins>
      <w:ins w:id="4732" w:author="llf" w:date="2017-08-30T17:31:08Z">
        <w:r>
          <w:rPr>
            <w:rFonts w:hint="default"/>
          </w:rPr>
          <w:t>:</w:t>
        </w:r>
      </w:ins>
      <w:ins w:id="4733" w:author="llf" w:date="2017-08-30T17:31:09Z">
        <w:r>
          <w:rPr>
            <w:rFonts w:hint="default"/>
          </w:rPr>
          <w:t>1,</w:t>
        </w:r>
      </w:ins>
    </w:p>
    <w:p>
      <w:pPr>
        <w:ind w:left="840" w:firstLine="420"/>
        <w:outlineLvl w:val="9"/>
        <w:rPr>
          <w:ins w:id="4735" w:author="llf" w:date="2017-08-30T17:30:15Z"/>
          <w:rFonts w:hint="default"/>
        </w:rPr>
        <w:pPrChange w:id="4734" w:author="llf" w:date="2017-08-30T17:30:32Z">
          <w:pPr>
            <w:outlineLvl w:val="9"/>
          </w:pPr>
        </w:pPrChange>
      </w:pPr>
      <w:ins w:id="4736" w:author="llf" w:date="2017-08-30T17:31:14Z">
        <w:r>
          <w:rPr>
            <w:rFonts w:hint="default"/>
          </w:rPr>
          <w:t>“</w:t>
        </w:r>
      </w:ins>
      <w:ins w:id="4737" w:author="llf" w:date="2017-08-30T17:31:20Z">
        <w:r>
          <w:rPr>
            <w:rFonts w:hint="default"/>
          </w:rPr>
          <w:t>ma</w:t>
        </w:r>
      </w:ins>
      <w:ins w:id="4738" w:author="llf" w:date="2017-08-30T17:31:21Z">
        <w:r>
          <w:rPr>
            <w:rFonts w:hint="default"/>
          </w:rPr>
          <w:t>n</w:t>
        </w:r>
      </w:ins>
      <w:ins w:id="4739" w:author="llf" w:date="2017-08-30T17:31:27Z">
        <w:r>
          <w:rPr>
            <w:rFonts w:hint="default"/>
          </w:rPr>
          <w:t>u</w:t>
        </w:r>
      </w:ins>
      <w:ins w:id="4740" w:author="llf" w:date="2017-08-30T17:31:28Z">
        <w:r>
          <w:rPr>
            <w:rFonts w:hint="default"/>
          </w:rPr>
          <w:t>f</w:t>
        </w:r>
      </w:ins>
      <w:ins w:id="4741" w:author="llf" w:date="2017-08-30T17:31:35Z">
        <w:r>
          <w:rPr>
            <w:rFonts w:hint="default"/>
          </w:rPr>
          <w:t>a</w:t>
        </w:r>
      </w:ins>
      <w:ins w:id="4742" w:author="llf" w:date="2017-08-30T17:31:36Z">
        <w:r>
          <w:rPr>
            <w:rFonts w:hint="default"/>
          </w:rPr>
          <w:t>c</w:t>
        </w:r>
      </w:ins>
      <w:ins w:id="4743" w:author="llf" w:date="2017-08-30T17:31:37Z">
        <w:r>
          <w:rPr>
            <w:rFonts w:hint="default"/>
          </w:rPr>
          <w:t>ture</w:t>
        </w:r>
      </w:ins>
      <w:ins w:id="4744" w:author="llf" w:date="2017-08-30T17:31:14Z">
        <w:r>
          <w:rPr>
            <w:rFonts w:hint="default"/>
          </w:rPr>
          <w:t>”</w:t>
        </w:r>
      </w:ins>
      <w:ins w:id="4745" w:author="llf" w:date="2017-08-30T17:31:40Z">
        <w:r>
          <w:rPr>
            <w:rFonts w:hint="default"/>
          </w:rPr>
          <w:t>:1</w:t>
        </w:r>
      </w:ins>
    </w:p>
    <w:p>
      <w:pPr>
        <w:ind w:left="420" w:firstLine="420"/>
        <w:outlineLvl w:val="9"/>
        <w:rPr>
          <w:ins w:id="4747" w:author="llf" w:date="2017-08-30T17:30:16Z"/>
          <w:rFonts w:hint="default"/>
        </w:rPr>
        <w:pPrChange w:id="4746" w:author="llf" w:date="2017-08-30T17:30:14Z">
          <w:pPr>
            <w:outlineLvl w:val="9"/>
          </w:pPr>
        </w:pPrChange>
      </w:pPr>
    </w:p>
    <w:p>
      <w:pPr>
        <w:ind w:left="420" w:firstLine="420"/>
        <w:outlineLvl w:val="9"/>
        <w:rPr>
          <w:ins w:id="4749" w:author="llf" w:date="2017-08-30T17:30:11Z"/>
          <w:rFonts w:hint="default"/>
        </w:rPr>
        <w:pPrChange w:id="4748" w:author="llf" w:date="2017-08-30T17:30:17Z">
          <w:pPr>
            <w:outlineLvl w:val="9"/>
          </w:pPr>
        </w:pPrChange>
      </w:pPr>
      <w:ins w:id="4750" w:author="llf" w:date="2017-08-30T17:30:19Z">
        <w:r>
          <w:rPr>
            <w:rFonts w:hint="default"/>
          </w:rPr>
          <w:t>}</w:t>
        </w:r>
      </w:ins>
      <w:ins w:id="4751" w:author="llf" w:date="2017-08-30T17:31:43Z">
        <w:r>
          <w:rPr>
            <w:rFonts w:hint="default"/>
          </w:rPr>
          <w:t>,</w:t>
        </w:r>
      </w:ins>
    </w:p>
    <w:p>
      <w:pPr>
        <w:ind w:firstLine="420"/>
        <w:outlineLvl w:val="9"/>
        <w:rPr>
          <w:ins w:id="4753" w:author="llf" w:date="2017-08-30T17:30:11Z"/>
          <w:rFonts w:hint="default"/>
        </w:rPr>
        <w:pPrChange w:id="4752" w:author="llf" w:date="2017-08-30T17:29:59Z">
          <w:pPr>
            <w:outlineLvl w:val="9"/>
          </w:pPr>
        </w:pPrChange>
      </w:pPr>
    </w:p>
    <w:p>
      <w:pPr>
        <w:ind w:firstLine="420"/>
        <w:outlineLvl w:val="9"/>
        <w:rPr>
          <w:ins w:id="4755" w:author="llf" w:date="2017-08-30T17:31:46Z"/>
          <w:rFonts w:hint="default"/>
        </w:rPr>
        <w:pPrChange w:id="4754" w:author="llf" w:date="2017-08-30T17:29:59Z">
          <w:pPr>
            <w:outlineLvl w:val="9"/>
          </w:pPr>
        </w:pPrChange>
      </w:pPr>
      <w:ins w:id="4756" w:author="llf" w:date="2017-08-30T17:30:10Z">
        <w:r>
          <w:rPr>
            <w:rFonts w:hint="default"/>
          </w:rPr>
          <w:t>]</w:t>
        </w:r>
      </w:ins>
      <w:ins w:id="4757" w:author="llf" w:date="2017-08-30T17:31:46Z">
        <w:r>
          <w:rPr>
            <w:rFonts w:hint="default"/>
          </w:rPr>
          <w:t>,</w:t>
        </w:r>
      </w:ins>
    </w:p>
    <w:p>
      <w:pPr>
        <w:ind w:firstLine="420"/>
        <w:outlineLvl w:val="9"/>
        <w:rPr>
          <w:ins w:id="4759" w:author="llf" w:date="2017-08-30T17:31:54Z"/>
          <w:rFonts w:hint="default"/>
        </w:rPr>
        <w:pPrChange w:id="4758" w:author="llf" w:date="2017-08-30T17:29:59Z">
          <w:pPr>
            <w:outlineLvl w:val="9"/>
          </w:pPr>
        </w:pPrChange>
      </w:pPr>
      <w:ins w:id="4760" w:author="llf" w:date="2017-08-30T17:31:47Z">
        <w:r>
          <w:rPr>
            <w:rFonts w:hint="default"/>
          </w:rPr>
          <w:t>“</w:t>
        </w:r>
      </w:ins>
      <w:ins w:id="4761" w:author="llf" w:date="2017-08-30T17:31:52Z">
        <w:r>
          <w:rPr>
            <w:rFonts w:hint="default"/>
          </w:rPr>
          <w:t>enableSortTickets</w:t>
        </w:r>
      </w:ins>
      <w:ins w:id="4762" w:author="llf" w:date="2017-08-30T17:31:47Z">
        <w:r>
          <w:rPr>
            <w:rFonts w:hint="default"/>
          </w:rPr>
          <w:t>”</w:t>
        </w:r>
      </w:ins>
      <w:ins w:id="4763" w:author="llf" w:date="2017-08-30T17:31:53Z">
        <w:r>
          <w:rPr>
            <w:rFonts w:hint="default"/>
          </w:rPr>
          <w:t>:</w:t>
        </w:r>
      </w:ins>
    </w:p>
    <w:p>
      <w:pPr>
        <w:ind w:firstLine="420"/>
        <w:outlineLvl w:val="9"/>
        <w:rPr>
          <w:ins w:id="4765" w:author="llf" w:date="2017-08-30T17:31:55Z"/>
          <w:rFonts w:hint="default"/>
        </w:rPr>
        <w:pPrChange w:id="4764" w:author="llf" w:date="2017-08-30T17:29:59Z">
          <w:pPr>
            <w:outlineLvl w:val="9"/>
          </w:pPr>
        </w:pPrChange>
      </w:pPr>
      <w:ins w:id="4766" w:author="llf" w:date="2017-08-30T17:31:55Z">
        <w:r>
          <w:rPr>
            <w:rFonts w:hint="default"/>
          </w:rPr>
          <w:t>[</w:t>
        </w:r>
      </w:ins>
    </w:p>
    <w:p>
      <w:pPr>
        <w:ind w:left="420" w:firstLine="420"/>
        <w:outlineLvl w:val="9"/>
        <w:rPr>
          <w:ins w:id="4767" w:author="llf" w:date="2017-08-30T17:32:00Z"/>
          <w:rFonts w:hint="default"/>
        </w:rPr>
      </w:pPr>
      <w:ins w:id="4768" w:author="llf" w:date="2017-08-30T17:32:00Z">
        <w:r>
          <w:rPr>
            <w:rFonts w:hint="default"/>
          </w:rPr>
          <w:t>{</w:t>
        </w:r>
      </w:ins>
    </w:p>
    <w:p>
      <w:pPr>
        <w:ind w:left="420" w:firstLine="420"/>
        <w:outlineLvl w:val="9"/>
        <w:rPr>
          <w:ins w:id="4769" w:author="llf" w:date="2017-08-30T17:32:00Z"/>
          <w:rFonts w:hint="default"/>
        </w:rPr>
      </w:pPr>
    </w:p>
    <w:p>
      <w:pPr>
        <w:ind w:left="840" w:firstLine="420"/>
        <w:outlineLvl w:val="9"/>
        <w:rPr>
          <w:ins w:id="4770" w:author="llf" w:date="2017-08-30T17:32:00Z"/>
          <w:rFonts w:hint="default"/>
        </w:rPr>
      </w:pPr>
      <w:ins w:id="4771" w:author="llf" w:date="2017-08-30T17:32:00Z">
        <w:r>
          <w:rPr>
            <w:rFonts w:hint="default"/>
          </w:rPr>
          <w:t>“name”:”xxx”,</w:t>
        </w:r>
      </w:ins>
    </w:p>
    <w:p>
      <w:pPr>
        <w:ind w:left="840" w:firstLine="420"/>
        <w:outlineLvl w:val="9"/>
        <w:rPr>
          <w:ins w:id="4772" w:author="llf" w:date="2017-08-30T17:32:00Z"/>
          <w:rFonts w:hint="default"/>
        </w:rPr>
      </w:pPr>
      <w:ins w:id="4773" w:author="llf" w:date="2017-08-30T17:32:00Z">
        <w:r>
          <w:rPr>
            <w:rFonts w:hint="default"/>
          </w:rPr>
          <w:t>“</w:t>
        </w:r>
      </w:ins>
      <w:ins w:id="4774" w:author="llf" w:date="2017-08-30T17:32:00Z">
        <w:r>
          <w:rPr>
            <w:rFonts w:hint="default" w:asciiTheme="minorEastAsia" w:hAnsiTheme="minorEastAsia" w:cstheme="minorEastAsia"/>
            <w:sz w:val="21"/>
            <w:szCs w:val="21"/>
          </w:rPr>
          <w:t>cityCode</w:t>
        </w:r>
      </w:ins>
      <w:ins w:id="4775" w:author="llf" w:date="2017-08-30T17:32:00Z">
        <w:r>
          <w:rPr>
            <w:rFonts w:hint="default"/>
          </w:rPr>
          <w:t>”:1,</w:t>
        </w:r>
      </w:ins>
    </w:p>
    <w:p>
      <w:pPr>
        <w:ind w:left="840" w:firstLine="420"/>
        <w:outlineLvl w:val="9"/>
        <w:rPr>
          <w:ins w:id="4776" w:author="llf" w:date="2017-08-30T17:32:00Z"/>
          <w:rFonts w:hint="default"/>
        </w:rPr>
      </w:pPr>
      <w:ins w:id="4777" w:author="llf" w:date="2017-08-30T17:32:00Z">
        <w:r>
          <w:rPr>
            <w:rFonts w:hint="default"/>
          </w:rPr>
          <w:t>“ticketType”:1,</w:t>
        </w:r>
      </w:ins>
    </w:p>
    <w:p>
      <w:pPr>
        <w:ind w:left="840" w:firstLine="420"/>
        <w:outlineLvl w:val="9"/>
        <w:rPr>
          <w:ins w:id="4778" w:author="llf" w:date="2017-08-30T17:32:00Z"/>
          <w:rFonts w:hint="default"/>
        </w:rPr>
      </w:pPr>
      <w:ins w:id="4779" w:author="llf" w:date="2017-08-30T17:32:00Z">
        <w:r>
          <w:rPr>
            <w:rFonts w:hint="default"/>
          </w:rPr>
          <w:t>“issuer”:1,</w:t>
        </w:r>
      </w:ins>
    </w:p>
    <w:p>
      <w:pPr>
        <w:ind w:left="840" w:firstLine="420"/>
        <w:outlineLvl w:val="9"/>
        <w:rPr>
          <w:ins w:id="4780" w:author="llf" w:date="2017-08-30T17:32:00Z"/>
          <w:rFonts w:hint="default"/>
        </w:rPr>
      </w:pPr>
      <w:ins w:id="4781" w:author="llf" w:date="2017-08-30T17:32:00Z">
        <w:r>
          <w:rPr>
            <w:rFonts w:hint="default"/>
          </w:rPr>
          <w:t>“m</w:t>
        </w:r>
      </w:ins>
      <w:ins w:id="4782" w:author="llf" w:date="2017-08-30T17:32:00Z">
        <w:r>
          <w:rPr>
            <w:rFonts w:hint="eastAsia"/>
          </w:rPr>
          <w:t>edi</w:t>
        </w:r>
      </w:ins>
      <w:ins w:id="4783" w:author="llf" w:date="2017-08-30T17:32:00Z">
        <w:r>
          <w:rPr>
            <w:rFonts w:hint="default"/>
          </w:rPr>
          <w:t>aType”:1,</w:t>
        </w:r>
      </w:ins>
    </w:p>
    <w:p>
      <w:pPr>
        <w:ind w:left="840" w:firstLine="420"/>
        <w:outlineLvl w:val="9"/>
        <w:rPr>
          <w:ins w:id="4784" w:author="llf" w:date="2017-08-30T17:32:00Z"/>
          <w:rFonts w:hint="default"/>
        </w:rPr>
      </w:pPr>
      <w:ins w:id="4785" w:author="llf" w:date="2017-08-30T17:32:00Z">
        <w:r>
          <w:rPr>
            <w:rFonts w:hint="default"/>
          </w:rPr>
          <w:t>“manufacture”:1</w:t>
        </w:r>
      </w:ins>
    </w:p>
    <w:p>
      <w:pPr>
        <w:ind w:left="420" w:firstLine="420"/>
        <w:outlineLvl w:val="9"/>
        <w:rPr>
          <w:ins w:id="4786" w:author="llf" w:date="2017-08-30T17:32:00Z"/>
          <w:rFonts w:hint="default"/>
        </w:rPr>
      </w:pPr>
    </w:p>
    <w:p>
      <w:pPr>
        <w:ind w:left="420" w:firstLine="420"/>
        <w:outlineLvl w:val="9"/>
        <w:rPr>
          <w:ins w:id="4788" w:author="llf" w:date="2017-08-30T17:31:56Z"/>
          <w:rFonts w:hint="default"/>
        </w:rPr>
        <w:pPrChange w:id="4787" w:author="llf" w:date="2017-08-30T17:32:07Z">
          <w:pPr>
            <w:outlineLvl w:val="9"/>
          </w:pPr>
        </w:pPrChange>
      </w:pPr>
      <w:ins w:id="4789" w:author="llf" w:date="2017-08-30T17:32:00Z">
        <w:r>
          <w:rPr>
            <w:rFonts w:hint="default"/>
          </w:rPr>
          <w:t>},</w:t>
        </w:r>
      </w:ins>
    </w:p>
    <w:p>
      <w:pPr>
        <w:ind w:firstLine="420"/>
        <w:outlineLvl w:val="9"/>
        <w:rPr>
          <w:ins w:id="4791" w:author="llf" w:date="2017-08-30T17:29:57Z"/>
          <w:rFonts w:hint="default"/>
        </w:rPr>
        <w:pPrChange w:id="4790" w:author="llf" w:date="2017-08-30T17:32:09Z">
          <w:pPr>
            <w:outlineLvl w:val="9"/>
          </w:pPr>
        </w:pPrChange>
      </w:pPr>
      <w:ins w:id="4792" w:author="llf" w:date="2017-08-30T17:31:55Z">
        <w:r>
          <w:rPr>
            <w:rFonts w:hint="default"/>
          </w:rPr>
          <w:t>]</w:t>
        </w:r>
      </w:ins>
    </w:p>
    <w:p>
      <w:pPr>
        <w:outlineLvl w:val="9"/>
        <w:rPr>
          <w:ins w:id="4793" w:author="llf" w:date="2017-08-30T17:25:54Z"/>
          <w:rFonts w:hint="default"/>
        </w:rPr>
      </w:pPr>
      <w:ins w:id="4794" w:author="llf" w:date="2017-08-30T17:29:56Z">
        <w:r>
          <w:rPr>
            <w:rFonts w:hint="default"/>
          </w:rPr>
          <w:t>}</w:t>
        </w:r>
      </w:ins>
    </w:p>
    <w:p>
      <w:pPr>
        <w:outlineLvl w:val="9"/>
        <w:rPr>
          <w:rFonts w:hint="default"/>
        </w:rPr>
      </w:pPr>
    </w:p>
    <w:p>
      <w:pPr>
        <w:outlineLvl w:val="9"/>
        <w:rPr>
          <w:ins w:id="4795" w:author="llf" w:date="2017-08-30T17:32:19Z"/>
          <w:rFonts w:hint="default"/>
        </w:rPr>
      </w:pPr>
      <w:ins w:id="4796" w:author="llf" w:date="2017-08-30T17:32:16Z">
        <w:r>
          <w:rPr>
            <w:rFonts w:hint="default"/>
          </w:rPr>
          <w:t>参数</w:t>
        </w:r>
      </w:ins>
      <w:ins w:id="4797" w:author="llf" w:date="2017-08-30T17:32:19Z">
        <w:r>
          <w:rPr>
            <w:rFonts w:hint="default"/>
          </w:rPr>
          <w:t>说明</w:t>
        </w:r>
      </w:ins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4798" w:author="llf" w:date="2017-08-30T17:33:12Z">
          <w:tblPr>
            <w:tblStyle w:val="8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840"/>
        <w:gridCol w:w="2841"/>
        <w:gridCol w:w="2841"/>
        <w:tblGridChange w:id="4799">
          <w:tblGrid>
            <w:gridCol w:w="2840"/>
            <w:gridCol w:w="2841"/>
            <w:gridCol w:w="2841"/>
          </w:tblGrid>
        </w:tblGridChange>
      </w:tblGrid>
      <w:tr>
        <w:trPr>
          <w:ins w:id="4800" w:author="llf" w:date="2017-08-30T17:32:35Z"/>
        </w:trPr>
        <w:tc>
          <w:tcPr>
            <w:tcW w:w="2840" w:type="dxa"/>
            <w:shd w:val="clear" w:color="auto" w:fill="BEBEBE" w:themeFill="background1" w:themeFillShade="BF"/>
            <w:tcPrChange w:id="4802" w:author="llf" w:date="2017-08-30T17:33:12Z">
              <w:tcPr>
                <w:tcW w:w="2840" w:type="dxa"/>
              </w:tcPr>
            </w:tcPrChange>
          </w:tcPr>
          <w:p>
            <w:pPr>
              <w:outlineLvl w:val="9"/>
              <w:rPr>
                <w:ins w:id="4803" w:author="llf" w:date="2017-08-30T17:32:35Z"/>
                <w:rFonts w:hint="default"/>
                <w:vertAlign w:val="baseline"/>
              </w:rPr>
            </w:pPr>
            <w:ins w:id="4804" w:author="llf" w:date="2017-08-30T17:32:42Z">
              <w:r>
                <w:rPr>
                  <w:rFonts w:hint="default"/>
                  <w:vertAlign w:val="baseline"/>
                </w:rPr>
                <w:t>字段</w:t>
              </w:r>
            </w:ins>
            <w:ins w:id="4805" w:author="llf" w:date="2017-08-30T17:32:44Z">
              <w:r>
                <w:rPr>
                  <w:rFonts w:hint="default"/>
                  <w:vertAlign w:val="baseline"/>
                </w:rPr>
                <w:t>名称</w:t>
              </w:r>
            </w:ins>
          </w:p>
        </w:tc>
        <w:tc>
          <w:tcPr>
            <w:tcW w:w="2841" w:type="dxa"/>
            <w:shd w:val="clear" w:color="auto" w:fill="BEBEBE" w:themeFill="background1" w:themeFillShade="BF"/>
            <w:tcPrChange w:id="4806" w:author="llf" w:date="2017-08-30T17:33:12Z">
              <w:tcPr>
                <w:tcW w:w="2841" w:type="dxa"/>
              </w:tcPr>
            </w:tcPrChange>
          </w:tcPr>
          <w:p>
            <w:pPr>
              <w:outlineLvl w:val="9"/>
              <w:rPr>
                <w:ins w:id="4807" w:author="llf" w:date="2017-08-30T17:32:35Z"/>
                <w:rFonts w:hint="default"/>
                <w:vertAlign w:val="baseline"/>
              </w:rPr>
            </w:pPr>
            <w:ins w:id="4808" w:author="llf" w:date="2017-08-30T17:32:47Z">
              <w:r>
                <w:rPr>
                  <w:rFonts w:hint="default"/>
                  <w:vertAlign w:val="baseline"/>
                </w:rPr>
                <w:t>值</w:t>
              </w:r>
            </w:ins>
          </w:p>
        </w:tc>
        <w:tc>
          <w:tcPr>
            <w:tcW w:w="2841" w:type="dxa"/>
            <w:shd w:val="clear" w:color="auto" w:fill="BEBEBE" w:themeFill="background1" w:themeFillShade="BF"/>
            <w:tcPrChange w:id="4809" w:author="llf" w:date="2017-08-30T17:33:12Z">
              <w:tcPr>
                <w:tcW w:w="2841" w:type="dxa"/>
              </w:tcPr>
            </w:tcPrChange>
          </w:tcPr>
          <w:p>
            <w:pPr>
              <w:outlineLvl w:val="9"/>
              <w:rPr>
                <w:ins w:id="4810" w:author="llf" w:date="2017-08-30T17:32:35Z"/>
                <w:rFonts w:hint="default"/>
                <w:vertAlign w:val="baseline"/>
              </w:rPr>
            </w:pPr>
            <w:ins w:id="4811" w:author="llf" w:date="2017-08-30T17:32:49Z">
              <w:r>
                <w:rPr>
                  <w:rFonts w:hint="default"/>
                  <w:vertAlign w:val="baseline"/>
                </w:rPr>
                <w:t>说明</w:t>
              </w:r>
            </w:ins>
          </w:p>
        </w:tc>
      </w:tr>
      <w:tr>
        <w:trPr>
          <w:ins w:id="4812" w:author="llf" w:date="2017-08-30T17:32:56Z"/>
        </w:trPr>
        <w:tc>
          <w:tcPr>
            <w:tcW w:w="2840" w:type="dxa"/>
          </w:tcPr>
          <w:p>
            <w:pPr>
              <w:outlineLvl w:val="9"/>
              <w:rPr>
                <w:ins w:id="4813" w:author="llf" w:date="2017-08-30T17:32:56Z"/>
                <w:rFonts w:hint="default"/>
                <w:vertAlign w:val="baseline"/>
              </w:rPr>
            </w:pPr>
            <w:ins w:id="4814" w:author="llf" w:date="2017-08-30T17:33:19Z">
              <w:r>
                <w:rPr>
                  <w:rFonts w:hint="default"/>
                </w:rPr>
                <w:t>enableCodeTickets</w:t>
              </w:r>
            </w:ins>
          </w:p>
        </w:tc>
        <w:tc>
          <w:tcPr>
            <w:tcW w:w="2841" w:type="dxa"/>
          </w:tcPr>
          <w:p>
            <w:pPr>
              <w:outlineLvl w:val="9"/>
              <w:rPr>
                <w:ins w:id="4815" w:author="llf" w:date="2017-08-30T17:32:56Z"/>
                <w:rFonts w:hint="default"/>
                <w:vertAlign w:val="baseline"/>
              </w:rPr>
            </w:pPr>
            <w:ins w:id="4816" w:author="llf" w:date="2017-08-30T17:33:25Z">
              <w:r>
                <w:rPr>
                  <w:rFonts w:hint="default"/>
                  <w:vertAlign w:val="baseline"/>
                </w:rPr>
                <w:t>列表</w:t>
              </w:r>
            </w:ins>
          </w:p>
        </w:tc>
        <w:tc>
          <w:tcPr>
            <w:tcW w:w="2841" w:type="dxa"/>
          </w:tcPr>
          <w:p>
            <w:pPr>
              <w:outlineLvl w:val="9"/>
              <w:rPr>
                <w:ins w:id="4817" w:author="llf" w:date="2017-08-30T17:32:56Z"/>
                <w:rFonts w:hint="default"/>
                <w:vertAlign w:val="baseline"/>
              </w:rPr>
            </w:pPr>
            <w:ins w:id="4818" w:author="llf" w:date="2017-08-30T17:33:35Z">
              <w:r>
                <w:rPr>
                  <w:rFonts w:hint="default"/>
                  <w:vertAlign w:val="baseline"/>
                </w:rPr>
                <w:t>编码</w:t>
              </w:r>
            </w:ins>
            <w:ins w:id="4819" w:author="llf" w:date="2017-08-30T17:33:37Z">
              <w:r>
                <w:rPr>
                  <w:rFonts w:hint="default"/>
                  <w:vertAlign w:val="baseline"/>
                </w:rPr>
                <w:t>分拣</w:t>
              </w:r>
            </w:ins>
            <w:ins w:id="4820" w:author="llf" w:date="2017-08-30T17:33:38Z">
              <w:r>
                <w:rPr>
                  <w:rFonts w:hint="default"/>
                  <w:vertAlign w:val="baseline"/>
                </w:rPr>
                <w:t>机</w:t>
              </w:r>
            </w:ins>
            <w:ins w:id="4821" w:author="llf" w:date="2017-08-30T17:33:40Z">
              <w:r>
                <w:rPr>
                  <w:rFonts w:hint="default"/>
                  <w:vertAlign w:val="baseline"/>
                </w:rPr>
                <w:t>可</w:t>
              </w:r>
            </w:ins>
            <w:ins w:id="4822" w:author="llf" w:date="2017-08-30T17:33:42Z">
              <w:r>
                <w:rPr>
                  <w:rFonts w:hint="default"/>
                  <w:vertAlign w:val="baseline"/>
                </w:rPr>
                <w:t>编码的</w:t>
              </w:r>
            </w:ins>
            <w:ins w:id="4823" w:author="llf" w:date="2017-08-30T17:33:43Z">
              <w:r>
                <w:rPr>
                  <w:rFonts w:hint="default"/>
                  <w:vertAlign w:val="baseline"/>
                </w:rPr>
                <w:t>票种</w:t>
              </w:r>
            </w:ins>
            <w:ins w:id="4824" w:author="llf" w:date="2017-08-30T17:33:44Z">
              <w:r>
                <w:rPr>
                  <w:rFonts w:hint="default"/>
                  <w:vertAlign w:val="baseline"/>
                </w:rPr>
                <w:t>列</w:t>
              </w:r>
            </w:ins>
            <w:ins w:id="4825" w:author="llf" w:date="2017-08-30T17:33:45Z">
              <w:r>
                <w:rPr>
                  <w:rFonts w:hint="default"/>
                  <w:vertAlign w:val="baseline"/>
                </w:rPr>
                <w:t>表</w:t>
              </w:r>
            </w:ins>
          </w:p>
        </w:tc>
      </w:tr>
      <w:tr>
        <w:trPr>
          <w:ins w:id="4826" w:author="llf" w:date="2017-08-30T17:32:58Z"/>
        </w:trPr>
        <w:tc>
          <w:tcPr>
            <w:tcW w:w="2840" w:type="dxa"/>
          </w:tcPr>
          <w:p>
            <w:pPr>
              <w:outlineLvl w:val="9"/>
              <w:rPr>
                <w:ins w:id="4827" w:author="llf" w:date="2017-08-30T17:32:58Z"/>
                <w:rFonts w:hint="default"/>
                <w:vertAlign w:val="baseline"/>
              </w:rPr>
            </w:pPr>
            <w:ins w:id="4828" w:author="llf" w:date="2017-08-30T17:33:22Z">
              <w:r>
                <w:rPr>
                  <w:rFonts w:hint="default"/>
                </w:rPr>
                <w:t>enableSortTickets</w:t>
              </w:r>
            </w:ins>
          </w:p>
        </w:tc>
        <w:tc>
          <w:tcPr>
            <w:tcW w:w="2841" w:type="dxa"/>
          </w:tcPr>
          <w:p>
            <w:pPr>
              <w:outlineLvl w:val="9"/>
              <w:rPr>
                <w:ins w:id="4829" w:author="llf" w:date="2017-08-30T17:32:58Z"/>
                <w:rFonts w:hint="default"/>
                <w:vertAlign w:val="baseline"/>
              </w:rPr>
            </w:pPr>
            <w:ins w:id="4830" w:author="llf" w:date="2017-08-30T17:33:27Z">
              <w:r>
                <w:rPr>
                  <w:rFonts w:hint="default"/>
                  <w:vertAlign w:val="baseline"/>
                </w:rPr>
                <w:t>列表</w:t>
              </w:r>
            </w:ins>
          </w:p>
        </w:tc>
        <w:tc>
          <w:tcPr>
            <w:tcW w:w="2841" w:type="dxa"/>
          </w:tcPr>
          <w:p>
            <w:pPr>
              <w:outlineLvl w:val="9"/>
              <w:rPr>
                <w:ins w:id="4831" w:author="llf" w:date="2017-08-30T17:32:58Z"/>
                <w:rFonts w:hint="default"/>
                <w:vertAlign w:val="baseline"/>
              </w:rPr>
            </w:pPr>
            <w:ins w:id="4832" w:author="llf" w:date="2017-08-30T17:33:48Z">
              <w:r>
                <w:rPr>
                  <w:rFonts w:hint="default"/>
                  <w:vertAlign w:val="baseline"/>
                </w:rPr>
                <w:t>编码</w:t>
              </w:r>
            </w:ins>
            <w:ins w:id="4833" w:author="llf" w:date="2017-08-30T17:33:52Z">
              <w:r>
                <w:rPr>
                  <w:rFonts w:hint="default"/>
                  <w:vertAlign w:val="baseline"/>
                </w:rPr>
                <w:t>分拣</w:t>
              </w:r>
            </w:ins>
            <w:ins w:id="4834" w:author="llf" w:date="2017-08-30T17:33:53Z">
              <w:r>
                <w:rPr>
                  <w:rFonts w:hint="default"/>
                  <w:vertAlign w:val="baseline"/>
                </w:rPr>
                <w:t>机</w:t>
              </w:r>
            </w:ins>
            <w:ins w:id="4835" w:author="llf" w:date="2017-08-30T17:33:54Z">
              <w:r>
                <w:rPr>
                  <w:rFonts w:hint="default"/>
                  <w:vertAlign w:val="baseline"/>
                </w:rPr>
                <w:t>可</w:t>
              </w:r>
            </w:ins>
            <w:ins w:id="4836" w:author="llf" w:date="2017-08-30T17:33:57Z">
              <w:r>
                <w:rPr>
                  <w:rFonts w:hint="default"/>
                  <w:vertAlign w:val="baseline"/>
                </w:rPr>
                <w:t>分拣</w:t>
              </w:r>
            </w:ins>
            <w:ins w:id="4837" w:author="llf" w:date="2017-08-30T17:33:58Z">
              <w:r>
                <w:rPr>
                  <w:rFonts w:hint="default"/>
                  <w:vertAlign w:val="baseline"/>
                </w:rPr>
                <w:t>的</w:t>
              </w:r>
            </w:ins>
            <w:ins w:id="4838" w:author="llf" w:date="2017-08-30T17:33:59Z">
              <w:r>
                <w:rPr>
                  <w:rFonts w:hint="default"/>
                  <w:vertAlign w:val="baseline"/>
                </w:rPr>
                <w:t>票种</w:t>
              </w:r>
            </w:ins>
            <w:ins w:id="4839" w:author="llf" w:date="2017-08-30T17:34:00Z">
              <w:r>
                <w:rPr>
                  <w:rFonts w:hint="default"/>
                  <w:vertAlign w:val="baseline"/>
                </w:rPr>
                <w:t>列表</w:t>
              </w:r>
            </w:ins>
          </w:p>
        </w:tc>
      </w:tr>
    </w:tbl>
    <w:p>
      <w:pPr>
        <w:outlineLvl w:val="9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思源黑体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黑体">
    <w:altName w:val="思源黑体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Book Antiqua">
    <w:altName w:val="Caladea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华文楷体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FuturaA Bk BT">
    <w:altName w:val="PT Sans"/>
    <w:panose1 w:val="020B0502020204020303"/>
    <w:charset w:val="00"/>
    <w:family w:val="roman"/>
    <w:pitch w:val="default"/>
    <w:sig w:usb0="00000000" w:usb1="00000000" w:usb2="00000000" w:usb3="00000000" w:csb0="0000001B" w:csb1="00000000"/>
  </w:font>
  <w:font w:name="MS Song">
    <w:altName w:val="Monospace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仿宋">
    <w:altName w:val="思源黑体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新宋体">
    <w:altName w:val="思源黑体 CN"/>
    <w:panose1 w:val="02010609030101010101"/>
    <w:charset w:val="00"/>
    <w:family w:val="decorative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nifont">
    <w:altName w:val="思源黑体 CN"/>
    <w:panose1 w:val="02000604000000000000"/>
    <w:charset w:val="86"/>
    <w:family w:val="auto"/>
    <w:pitch w:val="default"/>
    <w:sig w:usb0="00000000" w:usb1="00000000" w:usb2="E817FFFF" w:usb3="007F001F" w:csb0="603F01FF" w:csb1="FFFF0000"/>
  </w:font>
  <w:font w:name="Sans Serif">
    <w:altName w:val="Sans Serif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Times New                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 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體 TW">
    <w:panose1 w:val="020B0600000000000000"/>
    <w:charset w:val="88"/>
    <w:family w:val="auto"/>
    <w:pitch w:val="default"/>
    <w:sig w:usb0="20000003" w:usb1="2ADF3C10" w:usb2="00000016" w:usb3="00000000" w:csb0="60120107" w:csb1="00000000"/>
  </w:font>
  <w:font w:name="Dingbat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ide Latin">
    <w:altName w:val="DejaVu Sans Mono"/>
    <w:panose1 w:val="020A0A07050505020404"/>
    <w:charset w:val="00"/>
    <w:family w:val="modern"/>
    <w:pitch w:val="default"/>
    <w:sig w:usb0="00000000" w:usb1="00000000" w:usb2="00000000" w:usb3="00000000" w:csb0="00000001" w:csb1="00000000"/>
  </w:font>
  <w:font w:name="Arial Black">
    <w:altName w:val="DejaVu Sans"/>
    <w:panose1 w:val="020B0A04020102020204"/>
    <w:charset w:val="00"/>
    <w:family w:val="decorative"/>
    <w:pitch w:val="default"/>
    <w:sig w:usb0="00000000" w:usb1="00000000" w:usb2="00000000" w:usb3="00000000" w:csb0="0000009F" w:csb1="00000000"/>
  </w:font>
  <w:font w:name="楷体">
    <w:altName w:val="思源黑体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楷体_GB2312">
    <w:altName w:val="思源黑体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ZapfHumnst BT">
    <w:altName w:val="PakType Naskh Basic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PMingLiU">
    <w:altName w:val="思源黑体 CN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DotumChe">
    <w:altName w:val="NanumGothic"/>
    <w:panose1 w:val="020B0609000101010101"/>
    <w:charset w:val="81"/>
    <w:family w:val="swiss"/>
    <w:pitch w:val="default"/>
    <w:sig w:usb0="00000000" w:usb1="00000000" w:usb2="00000030" w:usb3="00000000" w:csb0="0008009F" w:csb1="00000000"/>
  </w:font>
  <w:font w:name="Batang">
    <w:altName w:val="NanumGothic"/>
    <w:panose1 w:val="02030600000101010101"/>
    <w:charset w:val="81"/>
    <w:family w:val="modern"/>
    <w:pitch w:val="default"/>
    <w:sig w:usb0="00000000" w:usb1="00000000" w:usb2="00000030" w:usb3="00000000" w:csb0="0008009F" w:csb1="00000000"/>
  </w:font>
  <w:font w:name="BatangChe">
    <w:altName w:val="NanumGothic"/>
    <w:panose1 w:val="02030609000101010101"/>
    <w:charset w:val="81"/>
    <w:family w:val="swiss"/>
    <w:pitch w:val="default"/>
    <w:sig w:usb0="00000000" w:usb1="00000000" w:usb2="00000030" w:usb3="00000000" w:csb0="0008009F" w:csb1="00000000"/>
  </w:font>
  <w:font w:name="Cumberland">
    <w:altName w:val="PakType Naskh Basic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方正宋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ms Rmn">
    <w:altName w:val="FreeSerif"/>
    <w:panose1 w:val="02020603040505020304"/>
    <w:charset w:val="00"/>
    <w:family w:val="modern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imes New Roman Bold">
    <w:altName w:val="DejaVu Sans"/>
    <w:panose1 w:val="02020803070505020304"/>
    <w:charset w:val="00"/>
    <w:family w:val="modern"/>
    <w:pitch w:val="default"/>
    <w:sig w:usb0="00000000" w:usb1="00000000" w:usb2="00000000" w:usb3="00000000" w:csb0="00040001" w:csb1="00000000"/>
  </w:font>
  <w:font w:name="Tunga">
    <w:altName w:val="PT Sans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Webdings">
    <w:altName w:val="Abyssinica SIL"/>
    <w:panose1 w:val="05030102010509060703"/>
    <w:charset w:val="00"/>
    <w:family w:val="modern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3F" w:usb3="00000000" w:csb0="003F01FF" w:csb1="00000000"/>
  </w:font>
  <w:font w:name="MingLiU">
    <w:altName w:val="VL Gothic"/>
    <w:panose1 w:val="02020509000000000000"/>
    <w:charset w:val="00"/>
    <w:family w:val="swiss"/>
    <w:pitch w:val="default"/>
    <w:sig w:usb0="00000000" w:usb1="00000000" w:usb2="00000016" w:usb3="00000000" w:csb0="00100001" w:csb1="00000000"/>
  </w:font>
  <w:font w:name="CG Times (W1)">
    <w:altName w:val="DejaVu Sans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rueRotisSemiSansLightTw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Angsana New">
    <w:altName w:val="Waree"/>
    <w:panose1 w:val="02020603050405020304"/>
    <w:charset w:val="00"/>
    <w:family w:val="modern"/>
    <w:pitch w:val="default"/>
    <w:sig w:usb0="00000000" w:usb1="00000000" w:usb2="00000000" w:usb3="00000000" w:csb0="00010001" w:csb1="00000000"/>
  </w:font>
  <w:font w:name="Garamond">
    <w:altName w:val="FreeSerif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ˎ̥">
    <w:altName w:val="思源黑体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Arial Bold">
    <w:altName w:val="DejaVu Sans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长城仿宋">
    <w:altName w:val="思源黑体 CN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S Gothic">
    <w:altName w:val="DejaVu Sans Mono"/>
    <w:panose1 w:val="020B0609070205080204"/>
    <w:charset w:val="00"/>
    <w:family w:val="swiss"/>
    <w:pitch w:val="default"/>
    <w:sig w:usb0="00000000" w:usb1="00000000" w:usb2="00000012" w:usb3="00000000" w:csb0="0002009F" w:csb1="00000000"/>
  </w:font>
  <w:font w:name="DFKai-SB">
    <w:altName w:val="Abyssinica SIL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MS Mincho">
    <w:altName w:val="FreeSerif"/>
    <w:panose1 w:val="02020609040205080304"/>
    <w:charset w:val="00"/>
    <w:family w:val="swiss"/>
    <w:pitch w:val="default"/>
    <w:sig w:usb0="00000000" w:usb1="00000000" w:usb2="00000012" w:usb3="00000000" w:csb0="0002009F" w:csb1="00000000"/>
  </w:font>
  <w:font w:name="Arial Narrow">
    <w:altName w:val="DejaVu Sans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Dotum">
    <w:altName w:val="思源黑体 CN"/>
    <w:panose1 w:val="020B0600000101010101"/>
    <w:charset w:val="00"/>
    <w:family w:val="decorative"/>
    <w:pitch w:val="default"/>
    <w:sig w:usb0="00000000" w:usb1="00000000" w:usb2="00000030" w:usb3="00000000" w:csb0="0008009F" w:csb1="00000000"/>
  </w:font>
  <w:font w:name="NDJPNA+ArialMT">
    <w:altName w:val="DejaVu Sans"/>
    <w:panose1 w:val="00000000000000000000"/>
    <w:charset w:val="00"/>
    <w:family w:val="decorative"/>
    <w:pitch w:val="default"/>
    <w:sig w:usb0="00000000" w:usb1="00000000" w:usb2="00000010" w:usb3="00000000" w:csb0="00040000" w:csb1="00000000"/>
  </w:font>
  <w:font w:name="Eras Bold ITC">
    <w:altName w:val="DejaVu Sans Mono"/>
    <w:panose1 w:val="020B0907030504020204"/>
    <w:charset w:val="00"/>
    <w:family w:val="decorative"/>
    <w:pitch w:val="default"/>
    <w:sig w:usb0="00000000" w:usb1="00000000" w:usb2="00000000" w:usb3="00000000" w:csb0="00000001" w:csb1="00000000"/>
  </w:font>
  <w:font w:name="华文中宋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Times">
    <w:altName w:val="DejaVu Sans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华文细黑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Sim Sun">
    <w:altName w:val="思源黑体 CN"/>
    <w:panose1 w:val="00000000000000000000"/>
    <w:charset w:val="00"/>
    <w:family w:val="decorative"/>
    <w:pitch w:val="default"/>
    <w:sig w:usb0="00000000" w:usb1="00000000" w:usb2="00000010" w:usb3="00000000" w:csb0="00040000" w:csb1="00000000"/>
  </w:font>
  <w:font w:name="Gulim">
    <w:altName w:val="思源黑体 CN"/>
    <w:panose1 w:val="020B0600000101010101"/>
    <w:charset w:val="00"/>
    <w:family w:val="decorative"/>
    <w:pitch w:val="default"/>
    <w:sig w:usb0="00000000" w:usb1="00000000" w:usb2="00000030" w:usb3="00000000" w:csb0="0008009F" w:csb1="00000000"/>
  </w:font>
  <w:font w:name="Elite">
    <w:altName w:val="PakType Naskh Bas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entury Gothic">
    <w:altName w:val="FreeSans"/>
    <w:panose1 w:val="020B0502020202020204"/>
    <w:charset w:val="00"/>
    <w:family w:val="decorative"/>
    <w:pitch w:val="default"/>
    <w:sig w:usb0="00000000" w:usb1="00000000" w:usb2="00000000" w:usb3="00000000" w:csb0="0000009F" w:csb1="00000000"/>
  </w:font>
  <w:font w:name="Calisto MT">
    <w:altName w:val="Caladea"/>
    <w:panose1 w:val="02040603050505030304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思源黑体 CN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Frutiger-Light">
    <w:altName w:val="Carlito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?螗燋">
    <w:altName w:val="PakType Naskh Basic"/>
    <w:panose1 w:val="00000000000000000000"/>
    <w:charset w:val="00"/>
    <w:family w:val="swiss"/>
    <w:pitch w:val="default"/>
    <w:sig w:usb0="00000000" w:usb1="00000000" w:usb2="00000010" w:usb3="00000000" w:csb0="00100000" w:csb1="00000000"/>
  </w:font>
  <w:font w:name="̥_GB2312">
    <w:altName w:val="思源黑体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ingLiU_HKSCS">
    <w:altName w:val="思源黑体 CN"/>
    <w:panose1 w:val="02020500000000000000"/>
    <w:charset w:val="00"/>
    <w:family w:val="modern"/>
    <w:pitch w:val="default"/>
    <w:sig w:usb0="00000000" w:usb1="00000000" w:usb2="00000016" w:usb3="00000000" w:csb0="00100001" w:csb1="00000000"/>
  </w:font>
  <w:font w:name="微软雅黑">
    <w:altName w:val="思源黑体 CN"/>
    <w:panose1 w:val="020B0503020204020204"/>
    <w:charset w:val="00"/>
    <w:family w:val="decorative"/>
    <w:pitch w:val="default"/>
    <w:sig w:usb0="00000000" w:usb1="00000000" w:usb2="00000016" w:usb3="00000000" w:csb0="0004001F" w:csb1="00000000"/>
  </w:font>
  <w:font w:name="Adobe 仿宋 Std R">
    <w:altName w:val="思源黑体 CN"/>
    <w:panose1 w:val="02020400000000000000"/>
    <w:charset w:val="00"/>
    <w:family w:val="auto"/>
    <w:pitch w:val="default"/>
    <w:sig w:usb0="00000000" w:usb1="00000000" w:usb2="00000016" w:usb3="00000000" w:csb0="0006000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ingzat">
    <w:panose1 w:val="02000400000000000000"/>
    <w:charset w:val="00"/>
    <w:family w:val="auto"/>
    <w:pitch w:val="default"/>
    <w:sig w:usb0="800000AF" w:usb1="4000204A" w:usb2="00000000" w:usb3="00020000" w:csb0="20000001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TimesNewRoman">
    <w:altName w:val="DejaVu San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 黑体 Std">
    <w:altName w:val="思源黑体 CN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Comfortaa">
    <w:panose1 w:val="020F0603070200060003"/>
    <w:charset w:val="00"/>
    <w:family w:val="auto"/>
    <w:pitch w:val="default"/>
    <w:sig w:usb0="A00002BF" w:usb1="5000007B" w:usb2="00000000" w:usb3="00000000" w:csb0="2000019F" w:csb1="4F010000"/>
  </w:font>
  <w:font w:name="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上海华铭智能终端设备有限公司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381576">
    <w:nsid w:val="58C628C8"/>
    <w:multiLevelType w:val="multilevel"/>
    <w:tmpl w:val="58C628C8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91460249">
    <w:nsid w:val="58E5E099"/>
    <w:multiLevelType w:val="singleLevel"/>
    <w:tmpl w:val="58E5E09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9381576"/>
  </w:num>
  <w:num w:numId="2">
    <w:abstractNumId w:val="1491460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B8C1A"/>
    <w:rsid w:val="027F3729"/>
    <w:rsid w:val="03DFDB05"/>
    <w:rsid w:val="07C80F4F"/>
    <w:rsid w:val="07DBE2ED"/>
    <w:rsid w:val="07F55D39"/>
    <w:rsid w:val="07F786F1"/>
    <w:rsid w:val="0B1F4334"/>
    <w:rsid w:val="0B5B544D"/>
    <w:rsid w:val="0BBBD679"/>
    <w:rsid w:val="0BBD28D7"/>
    <w:rsid w:val="0BF5CDF5"/>
    <w:rsid w:val="0BFC3F69"/>
    <w:rsid w:val="0BFFC8BF"/>
    <w:rsid w:val="0C3E6CF6"/>
    <w:rsid w:val="0CF97D58"/>
    <w:rsid w:val="0D31C4A9"/>
    <w:rsid w:val="0D3F13A3"/>
    <w:rsid w:val="0D5A9F07"/>
    <w:rsid w:val="0EBBAADF"/>
    <w:rsid w:val="0F5343FA"/>
    <w:rsid w:val="0F5905E2"/>
    <w:rsid w:val="0FB7E5A2"/>
    <w:rsid w:val="0FEE5CCD"/>
    <w:rsid w:val="103BC0CA"/>
    <w:rsid w:val="13DD5C5D"/>
    <w:rsid w:val="13FAA3AE"/>
    <w:rsid w:val="13FF78FF"/>
    <w:rsid w:val="147DBA6A"/>
    <w:rsid w:val="15FE17E5"/>
    <w:rsid w:val="16F7D2F8"/>
    <w:rsid w:val="16FA1EEA"/>
    <w:rsid w:val="173FF49C"/>
    <w:rsid w:val="176F08D1"/>
    <w:rsid w:val="1772742E"/>
    <w:rsid w:val="178931DC"/>
    <w:rsid w:val="179E1D4E"/>
    <w:rsid w:val="17EB86F4"/>
    <w:rsid w:val="17F91393"/>
    <w:rsid w:val="187EC309"/>
    <w:rsid w:val="18DFDDA4"/>
    <w:rsid w:val="19F78779"/>
    <w:rsid w:val="19FDF84F"/>
    <w:rsid w:val="1A9727B7"/>
    <w:rsid w:val="1ABB8ED4"/>
    <w:rsid w:val="1B5F8B56"/>
    <w:rsid w:val="1BB5AD40"/>
    <w:rsid w:val="1BCF789C"/>
    <w:rsid w:val="1BFD0D5A"/>
    <w:rsid w:val="1BFE97E3"/>
    <w:rsid w:val="1C7BEF3B"/>
    <w:rsid w:val="1CE79DDA"/>
    <w:rsid w:val="1D6F1AE6"/>
    <w:rsid w:val="1DBE2A5E"/>
    <w:rsid w:val="1DE27C42"/>
    <w:rsid w:val="1DF782B5"/>
    <w:rsid w:val="1DFF5A4E"/>
    <w:rsid w:val="1DFFA1C9"/>
    <w:rsid w:val="1E7CCE36"/>
    <w:rsid w:val="1EB72A4D"/>
    <w:rsid w:val="1EB76833"/>
    <w:rsid w:val="1EB9460F"/>
    <w:rsid w:val="1EBC972B"/>
    <w:rsid w:val="1EBF449C"/>
    <w:rsid w:val="1EFFAE3C"/>
    <w:rsid w:val="1EFFF172"/>
    <w:rsid w:val="1F175227"/>
    <w:rsid w:val="1F5C8874"/>
    <w:rsid w:val="1F6D5FE6"/>
    <w:rsid w:val="1F731294"/>
    <w:rsid w:val="1F798D46"/>
    <w:rsid w:val="1F7D650F"/>
    <w:rsid w:val="1F7EB38E"/>
    <w:rsid w:val="1F7FC493"/>
    <w:rsid w:val="1F7FFC52"/>
    <w:rsid w:val="1FA594A1"/>
    <w:rsid w:val="1FAB9A11"/>
    <w:rsid w:val="1FAFDF10"/>
    <w:rsid w:val="1FB1DE92"/>
    <w:rsid w:val="1FB3E9F5"/>
    <w:rsid w:val="1FB9A8FE"/>
    <w:rsid w:val="1FBEC30F"/>
    <w:rsid w:val="1FBF09AF"/>
    <w:rsid w:val="1FBFC9D2"/>
    <w:rsid w:val="1FC11893"/>
    <w:rsid w:val="1FDF092F"/>
    <w:rsid w:val="1FDFD324"/>
    <w:rsid w:val="1FEE0670"/>
    <w:rsid w:val="1FF722C0"/>
    <w:rsid w:val="1FF899FB"/>
    <w:rsid w:val="1FF9BE14"/>
    <w:rsid w:val="1FFA292B"/>
    <w:rsid w:val="1FFC395F"/>
    <w:rsid w:val="1FFDD208"/>
    <w:rsid w:val="1FFF27C5"/>
    <w:rsid w:val="1FFF2A24"/>
    <w:rsid w:val="22CFBC56"/>
    <w:rsid w:val="239821E9"/>
    <w:rsid w:val="23EBA765"/>
    <w:rsid w:val="23F7A9BD"/>
    <w:rsid w:val="23FFBA25"/>
    <w:rsid w:val="25B7A565"/>
    <w:rsid w:val="25FB0ABB"/>
    <w:rsid w:val="263E84CE"/>
    <w:rsid w:val="26772F6C"/>
    <w:rsid w:val="267F951D"/>
    <w:rsid w:val="26DFC7FC"/>
    <w:rsid w:val="26F6AE3A"/>
    <w:rsid w:val="2765B196"/>
    <w:rsid w:val="277975FF"/>
    <w:rsid w:val="27AE6459"/>
    <w:rsid w:val="27CBE99E"/>
    <w:rsid w:val="27CF1241"/>
    <w:rsid w:val="27DE56C4"/>
    <w:rsid w:val="27F66D47"/>
    <w:rsid w:val="27F70C19"/>
    <w:rsid w:val="27FE7003"/>
    <w:rsid w:val="27FED78C"/>
    <w:rsid w:val="27FF29F1"/>
    <w:rsid w:val="27FF6A89"/>
    <w:rsid w:val="28CD3A7D"/>
    <w:rsid w:val="29DF878F"/>
    <w:rsid w:val="2A3BE205"/>
    <w:rsid w:val="2A6F592A"/>
    <w:rsid w:val="2AEF8B89"/>
    <w:rsid w:val="2BB9E72B"/>
    <w:rsid w:val="2BBF5C6C"/>
    <w:rsid w:val="2BE9FAD2"/>
    <w:rsid w:val="2BEF2E08"/>
    <w:rsid w:val="2BF3FA9A"/>
    <w:rsid w:val="2BFBAB3E"/>
    <w:rsid w:val="2CD7B7A9"/>
    <w:rsid w:val="2CF93DF5"/>
    <w:rsid w:val="2D4C8AAC"/>
    <w:rsid w:val="2D55C27B"/>
    <w:rsid w:val="2D5743BC"/>
    <w:rsid w:val="2D7D0999"/>
    <w:rsid w:val="2DBFB709"/>
    <w:rsid w:val="2DBFF5AD"/>
    <w:rsid w:val="2DC98553"/>
    <w:rsid w:val="2DDE2737"/>
    <w:rsid w:val="2DF6FA17"/>
    <w:rsid w:val="2DF7599D"/>
    <w:rsid w:val="2DF96A35"/>
    <w:rsid w:val="2DFF2018"/>
    <w:rsid w:val="2DFF4A3F"/>
    <w:rsid w:val="2E77B09A"/>
    <w:rsid w:val="2EAFF77F"/>
    <w:rsid w:val="2EBCBF72"/>
    <w:rsid w:val="2ECE7D82"/>
    <w:rsid w:val="2ED2E2CF"/>
    <w:rsid w:val="2EDF4016"/>
    <w:rsid w:val="2EE7C86B"/>
    <w:rsid w:val="2EEFAEF3"/>
    <w:rsid w:val="2EF314B8"/>
    <w:rsid w:val="2EF757BC"/>
    <w:rsid w:val="2EFD57A4"/>
    <w:rsid w:val="2EFE3B25"/>
    <w:rsid w:val="2EFF3025"/>
    <w:rsid w:val="2EFFDF23"/>
    <w:rsid w:val="2F1B1EC4"/>
    <w:rsid w:val="2F7B064F"/>
    <w:rsid w:val="2F7C9E8B"/>
    <w:rsid w:val="2F9D079A"/>
    <w:rsid w:val="2FAF1D7A"/>
    <w:rsid w:val="2FB6886E"/>
    <w:rsid w:val="2FBF2659"/>
    <w:rsid w:val="2FBF7697"/>
    <w:rsid w:val="2FBFEF88"/>
    <w:rsid w:val="2FC89B86"/>
    <w:rsid w:val="2FCF7D2D"/>
    <w:rsid w:val="2FDC9F5B"/>
    <w:rsid w:val="2FDD6316"/>
    <w:rsid w:val="2FEF5001"/>
    <w:rsid w:val="2FF6A119"/>
    <w:rsid w:val="2FF9B7E7"/>
    <w:rsid w:val="2FFB4C2C"/>
    <w:rsid w:val="2FFB66BA"/>
    <w:rsid w:val="2FFE82D7"/>
    <w:rsid w:val="2FFF025C"/>
    <w:rsid w:val="2FFFF2F2"/>
    <w:rsid w:val="2FFFFC32"/>
    <w:rsid w:val="312FB7FB"/>
    <w:rsid w:val="31BB5AE9"/>
    <w:rsid w:val="31EF1EA6"/>
    <w:rsid w:val="32B74D4D"/>
    <w:rsid w:val="32EB7787"/>
    <w:rsid w:val="32FBD145"/>
    <w:rsid w:val="3307188D"/>
    <w:rsid w:val="336F9522"/>
    <w:rsid w:val="339E870E"/>
    <w:rsid w:val="33D585F2"/>
    <w:rsid w:val="33DC211B"/>
    <w:rsid w:val="33FF7D83"/>
    <w:rsid w:val="343EE36C"/>
    <w:rsid w:val="343F3F06"/>
    <w:rsid w:val="347F862F"/>
    <w:rsid w:val="34DBCB63"/>
    <w:rsid w:val="34DED6E1"/>
    <w:rsid w:val="34EF6DE6"/>
    <w:rsid w:val="34FF64A5"/>
    <w:rsid w:val="352F033B"/>
    <w:rsid w:val="35AB3D03"/>
    <w:rsid w:val="35BD7E37"/>
    <w:rsid w:val="35D7C973"/>
    <w:rsid w:val="35DDDAFA"/>
    <w:rsid w:val="35EB4124"/>
    <w:rsid w:val="35F32444"/>
    <w:rsid w:val="3678A68F"/>
    <w:rsid w:val="367F2E81"/>
    <w:rsid w:val="367F3F8B"/>
    <w:rsid w:val="36A7892C"/>
    <w:rsid w:val="36BA26EA"/>
    <w:rsid w:val="36C5E0C9"/>
    <w:rsid w:val="36FABFB8"/>
    <w:rsid w:val="36FE0457"/>
    <w:rsid w:val="36FF52A0"/>
    <w:rsid w:val="372A0DD7"/>
    <w:rsid w:val="3779BCEF"/>
    <w:rsid w:val="37A7DCCF"/>
    <w:rsid w:val="37ABB901"/>
    <w:rsid w:val="37AD9AE7"/>
    <w:rsid w:val="37AFD588"/>
    <w:rsid w:val="37B5A829"/>
    <w:rsid w:val="37BBA45D"/>
    <w:rsid w:val="37D57B1A"/>
    <w:rsid w:val="37DDFC4D"/>
    <w:rsid w:val="37EF6664"/>
    <w:rsid w:val="37F0C207"/>
    <w:rsid w:val="37F6BC2D"/>
    <w:rsid w:val="37F79720"/>
    <w:rsid w:val="37F830A5"/>
    <w:rsid w:val="37FBCB5D"/>
    <w:rsid w:val="37FF678A"/>
    <w:rsid w:val="37FFB292"/>
    <w:rsid w:val="38DD8DE7"/>
    <w:rsid w:val="396D70FC"/>
    <w:rsid w:val="397646C5"/>
    <w:rsid w:val="397F38E2"/>
    <w:rsid w:val="39AD65A9"/>
    <w:rsid w:val="39BC6D23"/>
    <w:rsid w:val="39BE39F5"/>
    <w:rsid w:val="39CFD2D9"/>
    <w:rsid w:val="39F448A3"/>
    <w:rsid w:val="39FF89CC"/>
    <w:rsid w:val="39FFD379"/>
    <w:rsid w:val="3AFA9830"/>
    <w:rsid w:val="3AFBF536"/>
    <w:rsid w:val="3AFF42DF"/>
    <w:rsid w:val="3B1F79B3"/>
    <w:rsid w:val="3B330A6C"/>
    <w:rsid w:val="3B3F2A59"/>
    <w:rsid w:val="3B75AF0C"/>
    <w:rsid w:val="3B992D91"/>
    <w:rsid w:val="3BBF2337"/>
    <w:rsid w:val="3BBFB9D3"/>
    <w:rsid w:val="3BCF4AB0"/>
    <w:rsid w:val="3BCFADDF"/>
    <w:rsid w:val="3BDB1595"/>
    <w:rsid w:val="3BDDA516"/>
    <w:rsid w:val="3BDEEECD"/>
    <w:rsid w:val="3BEF4458"/>
    <w:rsid w:val="3BEFC461"/>
    <w:rsid w:val="3BEFDFBC"/>
    <w:rsid w:val="3BF74703"/>
    <w:rsid w:val="3BF75B65"/>
    <w:rsid w:val="3BF783FA"/>
    <w:rsid w:val="3BF7D59D"/>
    <w:rsid w:val="3BFE226C"/>
    <w:rsid w:val="3BFF3D96"/>
    <w:rsid w:val="3BFF74C8"/>
    <w:rsid w:val="3C798D04"/>
    <w:rsid w:val="3C7FA8BF"/>
    <w:rsid w:val="3CBB8054"/>
    <w:rsid w:val="3CDE34EB"/>
    <w:rsid w:val="3CF1E8E2"/>
    <w:rsid w:val="3CF5C131"/>
    <w:rsid w:val="3CFC03A1"/>
    <w:rsid w:val="3CFE2D11"/>
    <w:rsid w:val="3CFEECD0"/>
    <w:rsid w:val="3CFF8912"/>
    <w:rsid w:val="3CFFDCC3"/>
    <w:rsid w:val="3D2F014A"/>
    <w:rsid w:val="3D3F72DB"/>
    <w:rsid w:val="3D5786B9"/>
    <w:rsid w:val="3D5AFEA7"/>
    <w:rsid w:val="3D9E108E"/>
    <w:rsid w:val="3D9FD99D"/>
    <w:rsid w:val="3DBB4F98"/>
    <w:rsid w:val="3DD8E3E6"/>
    <w:rsid w:val="3DDF579A"/>
    <w:rsid w:val="3DEEED6F"/>
    <w:rsid w:val="3DEF5F99"/>
    <w:rsid w:val="3DF38F17"/>
    <w:rsid w:val="3DF64391"/>
    <w:rsid w:val="3DF76948"/>
    <w:rsid w:val="3DF9030F"/>
    <w:rsid w:val="3DFEDCD2"/>
    <w:rsid w:val="3DFF3FAD"/>
    <w:rsid w:val="3DFFBD60"/>
    <w:rsid w:val="3E6A3FB8"/>
    <w:rsid w:val="3E7DBF59"/>
    <w:rsid w:val="3E7F07E5"/>
    <w:rsid w:val="3E7FCAF8"/>
    <w:rsid w:val="3EA7922E"/>
    <w:rsid w:val="3EAB85BB"/>
    <w:rsid w:val="3EB770B7"/>
    <w:rsid w:val="3EBAAEFA"/>
    <w:rsid w:val="3EBF8756"/>
    <w:rsid w:val="3EBFDA05"/>
    <w:rsid w:val="3ECB496C"/>
    <w:rsid w:val="3ED772D7"/>
    <w:rsid w:val="3EDB5BC9"/>
    <w:rsid w:val="3EDE5B99"/>
    <w:rsid w:val="3EDF7090"/>
    <w:rsid w:val="3EE34A0F"/>
    <w:rsid w:val="3EE7101E"/>
    <w:rsid w:val="3EEC6E92"/>
    <w:rsid w:val="3EED4E5B"/>
    <w:rsid w:val="3EEEDDA5"/>
    <w:rsid w:val="3EEF250A"/>
    <w:rsid w:val="3EFB7D9A"/>
    <w:rsid w:val="3EFB8C1A"/>
    <w:rsid w:val="3EFCAE74"/>
    <w:rsid w:val="3EFEB66D"/>
    <w:rsid w:val="3EFF80BC"/>
    <w:rsid w:val="3F391A1C"/>
    <w:rsid w:val="3F3A0450"/>
    <w:rsid w:val="3F3B6442"/>
    <w:rsid w:val="3F3B6BBD"/>
    <w:rsid w:val="3F3D7383"/>
    <w:rsid w:val="3F3F0C45"/>
    <w:rsid w:val="3F3F3A68"/>
    <w:rsid w:val="3F3FA4EC"/>
    <w:rsid w:val="3F43B8E4"/>
    <w:rsid w:val="3F4EDE19"/>
    <w:rsid w:val="3F5F6D3E"/>
    <w:rsid w:val="3F6E91B7"/>
    <w:rsid w:val="3F73DEFB"/>
    <w:rsid w:val="3F7B76BC"/>
    <w:rsid w:val="3F7FB0BB"/>
    <w:rsid w:val="3F8CBB42"/>
    <w:rsid w:val="3F90E336"/>
    <w:rsid w:val="3F9F50D5"/>
    <w:rsid w:val="3F9FA2CC"/>
    <w:rsid w:val="3F9FBD00"/>
    <w:rsid w:val="3F9FEB39"/>
    <w:rsid w:val="3FAF053B"/>
    <w:rsid w:val="3FAFBBA3"/>
    <w:rsid w:val="3FB53C43"/>
    <w:rsid w:val="3FB9FB54"/>
    <w:rsid w:val="3FBAA046"/>
    <w:rsid w:val="3FBB9052"/>
    <w:rsid w:val="3FBC1649"/>
    <w:rsid w:val="3FBD1023"/>
    <w:rsid w:val="3FBD6C4E"/>
    <w:rsid w:val="3FBE6ABA"/>
    <w:rsid w:val="3FBFA672"/>
    <w:rsid w:val="3FBFB8CB"/>
    <w:rsid w:val="3FBFBBFA"/>
    <w:rsid w:val="3FBFFC3B"/>
    <w:rsid w:val="3FC72CB8"/>
    <w:rsid w:val="3FCF761B"/>
    <w:rsid w:val="3FD3254C"/>
    <w:rsid w:val="3FD65784"/>
    <w:rsid w:val="3FD6D255"/>
    <w:rsid w:val="3FDB19E0"/>
    <w:rsid w:val="3FDBB819"/>
    <w:rsid w:val="3FDD3B1F"/>
    <w:rsid w:val="3FDEE433"/>
    <w:rsid w:val="3FDF3DCA"/>
    <w:rsid w:val="3FDF9DA1"/>
    <w:rsid w:val="3FE7A6D1"/>
    <w:rsid w:val="3FE7CB8D"/>
    <w:rsid w:val="3FE7F95C"/>
    <w:rsid w:val="3FE88080"/>
    <w:rsid w:val="3FEA232C"/>
    <w:rsid w:val="3FEB17C2"/>
    <w:rsid w:val="3FEB46C7"/>
    <w:rsid w:val="3FEC6D91"/>
    <w:rsid w:val="3FEE4928"/>
    <w:rsid w:val="3FEFB28C"/>
    <w:rsid w:val="3FEFDA1A"/>
    <w:rsid w:val="3FF19272"/>
    <w:rsid w:val="3FF35506"/>
    <w:rsid w:val="3FF63E5B"/>
    <w:rsid w:val="3FF70257"/>
    <w:rsid w:val="3FF77ED8"/>
    <w:rsid w:val="3FF864A2"/>
    <w:rsid w:val="3FFC0273"/>
    <w:rsid w:val="3FFD249F"/>
    <w:rsid w:val="3FFD7868"/>
    <w:rsid w:val="3FFD8833"/>
    <w:rsid w:val="3FFDE96F"/>
    <w:rsid w:val="3FFE52D3"/>
    <w:rsid w:val="3FFF3C99"/>
    <w:rsid w:val="3FFF881D"/>
    <w:rsid w:val="3FFF9BC6"/>
    <w:rsid w:val="3FFFA18E"/>
    <w:rsid w:val="3FFFE17A"/>
    <w:rsid w:val="3FFFFA34"/>
    <w:rsid w:val="4049FD4E"/>
    <w:rsid w:val="40FDD19D"/>
    <w:rsid w:val="41DF9CCC"/>
    <w:rsid w:val="431FA6C9"/>
    <w:rsid w:val="43DF9D67"/>
    <w:rsid w:val="447F2BD4"/>
    <w:rsid w:val="45AF0413"/>
    <w:rsid w:val="45EC5F31"/>
    <w:rsid w:val="46BF01BB"/>
    <w:rsid w:val="46DE279F"/>
    <w:rsid w:val="46F92F68"/>
    <w:rsid w:val="46FA5742"/>
    <w:rsid w:val="46FD6F81"/>
    <w:rsid w:val="4719779E"/>
    <w:rsid w:val="476D98EF"/>
    <w:rsid w:val="477F177A"/>
    <w:rsid w:val="478B8293"/>
    <w:rsid w:val="47C920D5"/>
    <w:rsid w:val="47F78A86"/>
    <w:rsid w:val="47FE4EFC"/>
    <w:rsid w:val="47FFB0AB"/>
    <w:rsid w:val="48DE3783"/>
    <w:rsid w:val="49ED7C09"/>
    <w:rsid w:val="49FA16BF"/>
    <w:rsid w:val="4B6E64FB"/>
    <w:rsid w:val="4B77458C"/>
    <w:rsid w:val="4B7BAECC"/>
    <w:rsid w:val="4B7C6211"/>
    <w:rsid w:val="4B7F34F0"/>
    <w:rsid w:val="4B9F44C4"/>
    <w:rsid w:val="4BD25A12"/>
    <w:rsid w:val="4BD969BB"/>
    <w:rsid w:val="4BE3E881"/>
    <w:rsid w:val="4BE7A694"/>
    <w:rsid w:val="4BEE6027"/>
    <w:rsid w:val="4BFCA500"/>
    <w:rsid w:val="4BFFE85C"/>
    <w:rsid w:val="4C8DBCF1"/>
    <w:rsid w:val="4CF77DB9"/>
    <w:rsid w:val="4CFF448A"/>
    <w:rsid w:val="4DB7D6FE"/>
    <w:rsid w:val="4DBFFFED"/>
    <w:rsid w:val="4DE71DA3"/>
    <w:rsid w:val="4DE78E28"/>
    <w:rsid w:val="4DFAC6CC"/>
    <w:rsid w:val="4DFE4800"/>
    <w:rsid w:val="4DFF2C97"/>
    <w:rsid w:val="4E560AF4"/>
    <w:rsid w:val="4E779FEC"/>
    <w:rsid w:val="4E7C4675"/>
    <w:rsid w:val="4E7FAAA6"/>
    <w:rsid w:val="4E9DE549"/>
    <w:rsid w:val="4EBE8A17"/>
    <w:rsid w:val="4ED5B2C8"/>
    <w:rsid w:val="4EF56DD3"/>
    <w:rsid w:val="4EFB69A8"/>
    <w:rsid w:val="4EFD6BEE"/>
    <w:rsid w:val="4EFF8F3C"/>
    <w:rsid w:val="4EFFA3DB"/>
    <w:rsid w:val="4F6B9292"/>
    <w:rsid w:val="4F78185D"/>
    <w:rsid w:val="4F7E9964"/>
    <w:rsid w:val="4F7F7B39"/>
    <w:rsid w:val="4F7FDDDC"/>
    <w:rsid w:val="4F9E44F1"/>
    <w:rsid w:val="4FA1BA29"/>
    <w:rsid w:val="4FAE9CBB"/>
    <w:rsid w:val="4FBBCCE6"/>
    <w:rsid w:val="4FBD82C3"/>
    <w:rsid w:val="4FBF6336"/>
    <w:rsid w:val="4FDBD01F"/>
    <w:rsid w:val="4FDF88E3"/>
    <w:rsid w:val="4FE35E99"/>
    <w:rsid w:val="4FEE8B32"/>
    <w:rsid w:val="4FEF9A1A"/>
    <w:rsid w:val="4FEF9EBA"/>
    <w:rsid w:val="4FEFFFB6"/>
    <w:rsid w:val="4FFB66DC"/>
    <w:rsid w:val="4FFC59BF"/>
    <w:rsid w:val="4FFE2827"/>
    <w:rsid w:val="4FFE98E4"/>
    <w:rsid w:val="4FFEF3F2"/>
    <w:rsid w:val="4FFF4EEC"/>
    <w:rsid w:val="50220385"/>
    <w:rsid w:val="51BD177F"/>
    <w:rsid w:val="527BBD6C"/>
    <w:rsid w:val="52DD1AF0"/>
    <w:rsid w:val="52F56F83"/>
    <w:rsid w:val="537B633C"/>
    <w:rsid w:val="53BFCD09"/>
    <w:rsid w:val="53D9723A"/>
    <w:rsid w:val="53EE18D9"/>
    <w:rsid w:val="53FB47A0"/>
    <w:rsid w:val="53FB5464"/>
    <w:rsid w:val="53FBA4EC"/>
    <w:rsid w:val="53FF2358"/>
    <w:rsid w:val="5479B572"/>
    <w:rsid w:val="54BED9B1"/>
    <w:rsid w:val="54ECF594"/>
    <w:rsid w:val="54F7F20C"/>
    <w:rsid w:val="558F5550"/>
    <w:rsid w:val="55C9ADD2"/>
    <w:rsid w:val="55FB20E0"/>
    <w:rsid w:val="567799A4"/>
    <w:rsid w:val="567EB0E2"/>
    <w:rsid w:val="569FAB35"/>
    <w:rsid w:val="56B76397"/>
    <w:rsid w:val="56CD4D47"/>
    <w:rsid w:val="56CFC8C7"/>
    <w:rsid w:val="56D9049E"/>
    <w:rsid w:val="56DF127B"/>
    <w:rsid w:val="56DFA6CB"/>
    <w:rsid w:val="56FD8F3F"/>
    <w:rsid w:val="56FF7188"/>
    <w:rsid w:val="574F2748"/>
    <w:rsid w:val="5763719B"/>
    <w:rsid w:val="57652B8F"/>
    <w:rsid w:val="57793FC9"/>
    <w:rsid w:val="577B909F"/>
    <w:rsid w:val="57B75047"/>
    <w:rsid w:val="57BE1D02"/>
    <w:rsid w:val="57D7517F"/>
    <w:rsid w:val="57DFAB81"/>
    <w:rsid w:val="57E7F620"/>
    <w:rsid w:val="57EF8626"/>
    <w:rsid w:val="57EF99E7"/>
    <w:rsid w:val="57F4E1C5"/>
    <w:rsid w:val="57F760FD"/>
    <w:rsid w:val="57F82B63"/>
    <w:rsid w:val="57FD9200"/>
    <w:rsid w:val="57FDAB5A"/>
    <w:rsid w:val="57FEA057"/>
    <w:rsid w:val="57FF02B9"/>
    <w:rsid w:val="57FF9D91"/>
    <w:rsid w:val="58A7CE75"/>
    <w:rsid w:val="58A91094"/>
    <w:rsid w:val="58F32C4C"/>
    <w:rsid w:val="58F64198"/>
    <w:rsid w:val="58FCDE2A"/>
    <w:rsid w:val="592BEE7D"/>
    <w:rsid w:val="59AF1BBB"/>
    <w:rsid w:val="59BE86C1"/>
    <w:rsid w:val="59CB0B49"/>
    <w:rsid w:val="59DF8FB9"/>
    <w:rsid w:val="59FB0C64"/>
    <w:rsid w:val="5A74CA26"/>
    <w:rsid w:val="5AE774C3"/>
    <w:rsid w:val="5AEFDF8A"/>
    <w:rsid w:val="5AF3C01F"/>
    <w:rsid w:val="5AF7FFBD"/>
    <w:rsid w:val="5B6FDA25"/>
    <w:rsid w:val="5B7BD25D"/>
    <w:rsid w:val="5B7E190E"/>
    <w:rsid w:val="5B8BCBCB"/>
    <w:rsid w:val="5B9DD281"/>
    <w:rsid w:val="5BA13B21"/>
    <w:rsid w:val="5BB615B3"/>
    <w:rsid w:val="5BB95BFE"/>
    <w:rsid w:val="5BBD6EEE"/>
    <w:rsid w:val="5BBFB5FD"/>
    <w:rsid w:val="5BCAB87E"/>
    <w:rsid w:val="5BCF19CD"/>
    <w:rsid w:val="5BF79F55"/>
    <w:rsid w:val="5BFA0F41"/>
    <w:rsid w:val="5BFB69FF"/>
    <w:rsid w:val="5BFD2441"/>
    <w:rsid w:val="5BFD9533"/>
    <w:rsid w:val="5BFF1A26"/>
    <w:rsid w:val="5BFF30A8"/>
    <w:rsid w:val="5BFF789B"/>
    <w:rsid w:val="5BFFF8D3"/>
    <w:rsid w:val="5C770968"/>
    <w:rsid w:val="5CD5A568"/>
    <w:rsid w:val="5D4F1990"/>
    <w:rsid w:val="5D7F1B11"/>
    <w:rsid w:val="5D7FAA90"/>
    <w:rsid w:val="5D97F9DF"/>
    <w:rsid w:val="5DACF5E3"/>
    <w:rsid w:val="5DBF5B86"/>
    <w:rsid w:val="5DBF6DD8"/>
    <w:rsid w:val="5DBFAA75"/>
    <w:rsid w:val="5DEF744C"/>
    <w:rsid w:val="5DF75F43"/>
    <w:rsid w:val="5DF7D1C3"/>
    <w:rsid w:val="5DF9EA40"/>
    <w:rsid w:val="5DFB715A"/>
    <w:rsid w:val="5DFB8820"/>
    <w:rsid w:val="5DFD4CCF"/>
    <w:rsid w:val="5DFE84CB"/>
    <w:rsid w:val="5DFF964F"/>
    <w:rsid w:val="5DFFB9B9"/>
    <w:rsid w:val="5DFFCA89"/>
    <w:rsid w:val="5E3F9EFD"/>
    <w:rsid w:val="5E5FCC88"/>
    <w:rsid w:val="5E61AC00"/>
    <w:rsid w:val="5E6F166E"/>
    <w:rsid w:val="5E734196"/>
    <w:rsid w:val="5E77832A"/>
    <w:rsid w:val="5E7903F7"/>
    <w:rsid w:val="5E7E95A6"/>
    <w:rsid w:val="5E9BD1ED"/>
    <w:rsid w:val="5EAEA6D0"/>
    <w:rsid w:val="5EB7A388"/>
    <w:rsid w:val="5EBD0469"/>
    <w:rsid w:val="5EBDA824"/>
    <w:rsid w:val="5EBF81B5"/>
    <w:rsid w:val="5EBFCB26"/>
    <w:rsid w:val="5ED45558"/>
    <w:rsid w:val="5EDD955F"/>
    <w:rsid w:val="5EDFBDC1"/>
    <w:rsid w:val="5EE3F0A5"/>
    <w:rsid w:val="5EE7D2A6"/>
    <w:rsid w:val="5EEF53DB"/>
    <w:rsid w:val="5EF05100"/>
    <w:rsid w:val="5EFB43B0"/>
    <w:rsid w:val="5EFBD733"/>
    <w:rsid w:val="5EFC9099"/>
    <w:rsid w:val="5EFD8E44"/>
    <w:rsid w:val="5EFF3518"/>
    <w:rsid w:val="5EFFF5D8"/>
    <w:rsid w:val="5EFFFCBC"/>
    <w:rsid w:val="5F170037"/>
    <w:rsid w:val="5F1BEB40"/>
    <w:rsid w:val="5F1F3B98"/>
    <w:rsid w:val="5F2D03E0"/>
    <w:rsid w:val="5F3E072C"/>
    <w:rsid w:val="5F786E2F"/>
    <w:rsid w:val="5F7B4755"/>
    <w:rsid w:val="5F7BCE33"/>
    <w:rsid w:val="5F7F5C84"/>
    <w:rsid w:val="5F7F7833"/>
    <w:rsid w:val="5F9B7FE3"/>
    <w:rsid w:val="5FA6341D"/>
    <w:rsid w:val="5FAAE8C7"/>
    <w:rsid w:val="5FAF1C85"/>
    <w:rsid w:val="5FBE47C5"/>
    <w:rsid w:val="5FBF0A51"/>
    <w:rsid w:val="5FBF5C45"/>
    <w:rsid w:val="5FBF6053"/>
    <w:rsid w:val="5FC6A67D"/>
    <w:rsid w:val="5FC78E84"/>
    <w:rsid w:val="5FCB989B"/>
    <w:rsid w:val="5FCCF7C1"/>
    <w:rsid w:val="5FCE461C"/>
    <w:rsid w:val="5FCF72FD"/>
    <w:rsid w:val="5FD7D23D"/>
    <w:rsid w:val="5FD7F8EF"/>
    <w:rsid w:val="5FDE010C"/>
    <w:rsid w:val="5FDFA5E2"/>
    <w:rsid w:val="5FDFC23A"/>
    <w:rsid w:val="5FDFDF78"/>
    <w:rsid w:val="5FDFFD64"/>
    <w:rsid w:val="5FE4AADB"/>
    <w:rsid w:val="5FE757CC"/>
    <w:rsid w:val="5FE785F3"/>
    <w:rsid w:val="5FE7F3DC"/>
    <w:rsid w:val="5FEBF70E"/>
    <w:rsid w:val="5FED7B1A"/>
    <w:rsid w:val="5FEF67B6"/>
    <w:rsid w:val="5FF74C8D"/>
    <w:rsid w:val="5FF78251"/>
    <w:rsid w:val="5FF782BE"/>
    <w:rsid w:val="5FFB7DC5"/>
    <w:rsid w:val="5FFB9593"/>
    <w:rsid w:val="5FFBCA3D"/>
    <w:rsid w:val="5FFC8325"/>
    <w:rsid w:val="5FFCB66C"/>
    <w:rsid w:val="5FFD8DB2"/>
    <w:rsid w:val="5FFD8DEC"/>
    <w:rsid w:val="5FFDA42D"/>
    <w:rsid w:val="5FFDA877"/>
    <w:rsid w:val="5FFDF6E3"/>
    <w:rsid w:val="5FFE9D48"/>
    <w:rsid w:val="5FFF0423"/>
    <w:rsid w:val="5FFF5290"/>
    <w:rsid w:val="5FFF54B4"/>
    <w:rsid w:val="5FFF9B4D"/>
    <w:rsid w:val="5FFFA095"/>
    <w:rsid w:val="5FFFB41D"/>
    <w:rsid w:val="5FFFCA30"/>
    <w:rsid w:val="5FFFDB99"/>
    <w:rsid w:val="6077636B"/>
    <w:rsid w:val="61DFB2DE"/>
    <w:rsid w:val="61FD9145"/>
    <w:rsid w:val="628E3D94"/>
    <w:rsid w:val="62BD02DF"/>
    <w:rsid w:val="635AB3E4"/>
    <w:rsid w:val="63AE70E5"/>
    <w:rsid w:val="63AF9532"/>
    <w:rsid w:val="63B3A748"/>
    <w:rsid w:val="63B71248"/>
    <w:rsid w:val="63B714E5"/>
    <w:rsid w:val="63BE68C2"/>
    <w:rsid w:val="63BF8C4D"/>
    <w:rsid w:val="63DD4149"/>
    <w:rsid w:val="63F6CA1B"/>
    <w:rsid w:val="63FFEB75"/>
    <w:rsid w:val="643996E3"/>
    <w:rsid w:val="647B3619"/>
    <w:rsid w:val="64FFDE6C"/>
    <w:rsid w:val="6553E5BB"/>
    <w:rsid w:val="657752B8"/>
    <w:rsid w:val="65B70F13"/>
    <w:rsid w:val="65E6067E"/>
    <w:rsid w:val="65EBAB09"/>
    <w:rsid w:val="65EF944A"/>
    <w:rsid w:val="65EFF238"/>
    <w:rsid w:val="65F7746F"/>
    <w:rsid w:val="660D4141"/>
    <w:rsid w:val="66730BDD"/>
    <w:rsid w:val="667F0416"/>
    <w:rsid w:val="669F8142"/>
    <w:rsid w:val="66BFDD8B"/>
    <w:rsid w:val="66CE0452"/>
    <w:rsid w:val="66DFE1F1"/>
    <w:rsid w:val="66FA3F91"/>
    <w:rsid w:val="66FCC6D6"/>
    <w:rsid w:val="66FE1B88"/>
    <w:rsid w:val="673ACB8E"/>
    <w:rsid w:val="67570366"/>
    <w:rsid w:val="675A7218"/>
    <w:rsid w:val="675EDB0A"/>
    <w:rsid w:val="6767BB05"/>
    <w:rsid w:val="676EE4C9"/>
    <w:rsid w:val="677E8D61"/>
    <w:rsid w:val="677F6671"/>
    <w:rsid w:val="67866E3C"/>
    <w:rsid w:val="67B2B084"/>
    <w:rsid w:val="67B6FFC8"/>
    <w:rsid w:val="67BF1C99"/>
    <w:rsid w:val="67C60232"/>
    <w:rsid w:val="67CFB0DE"/>
    <w:rsid w:val="67DF3E29"/>
    <w:rsid w:val="67DF86A5"/>
    <w:rsid w:val="67DFF538"/>
    <w:rsid w:val="67E54B49"/>
    <w:rsid w:val="67F75037"/>
    <w:rsid w:val="67F7BB08"/>
    <w:rsid w:val="67F7E0BA"/>
    <w:rsid w:val="67F9F162"/>
    <w:rsid w:val="67FAEDCD"/>
    <w:rsid w:val="67FF13E1"/>
    <w:rsid w:val="67FF2C3A"/>
    <w:rsid w:val="67FFA909"/>
    <w:rsid w:val="6877BC66"/>
    <w:rsid w:val="687FFE7E"/>
    <w:rsid w:val="68D4A546"/>
    <w:rsid w:val="68E8CF9D"/>
    <w:rsid w:val="68FFB4D6"/>
    <w:rsid w:val="696F0C23"/>
    <w:rsid w:val="6977FEFD"/>
    <w:rsid w:val="69DC959C"/>
    <w:rsid w:val="69DF7CA3"/>
    <w:rsid w:val="69F165DE"/>
    <w:rsid w:val="69FB6E9D"/>
    <w:rsid w:val="69FEDA7F"/>
    <w:rsid w:val="6A0F1349"/>
    <w:rsid w:val="6A1BE68D"/>
    <w:rsid w:val="6A6F7075"/>
    <w:rsid w:val="6A7BC0B4"/>
    <w:rsid w:val="6A7FED19"/>
    <w:rsid w:val="6A8F6127"/>
    <w:rsid w:val="6B33BAC9"/>
    <w:rsid w:val="6B37B223"/>
    <w:rsid w:val="6B4C7420"/>
    <w:rsid w:val="6B4F681A"/>
    <w:rsid w:val="6B7E30BF"/>
    <w:rsid w:val="6B7F4E08"/>
    <w:rsid w:val="6B9EF6FD"/>
    <w:rsid w:val="6BA45648"/>
    <w:rsid w:val="6BB3D64E"/>
    <w:rsid w:val="6BBB3B9A"/>
    <w:rsid w:val="6BBF5167"/>
    <w:rsid w:val="6BBF5995"/>
    <w:rsid w:val="6BD57160"/>
    <w:rsid w:val="6BDF29CD"/>
    <w:rsid w:val="6BDF9005"/>
    <w:rsid w:val="6BEF1460"/>
    <w:rsid w:val="6BEF160C"/>
    <w:rsid w:val="6BEF331B"/>
    <w:rsid w:val="6BF6B40C"/>
    <w:rsid w:val="6BF710B8"/>
    <w:rsid w:val="6BFB255F"/>
    <w:rsid w:val="6BFE11FC"/>
    <w:rsid w:val="6BFEDC35"/>
    <w:rsid w:val="6BFF7266"/>
    <w:rsid w:val="6BFFB822"/>
    <w:rsid w:val="6C77173B"/>
    <w:rsid w:val="6CAD67DF"/>
    <w:rsid w:val="6CB575A3"/>
    <w:rsid w:val="6CBEDEEE"/>
    <w:rsid w:val="6CBF1B70"/>
    <w:rsid w:val="6CCF4F57"/>
    <w:rsid w:val="6CCFC453"/>
    <w:rsid w:val="6CEC6B21"/>
    <w:rsid w:val="6CECD75A"/>
    <w:rsid w:val="6CF55013"/>
    <w:rsid w:val="6CFE4B07"/>
    <w:rsid w:val="6D23AD8F"/>
    <w:rsid w:val="6D3A58F5"/>
    <w:rsid w:val="6D579BFD"/>
    <w:rsid w:val="6D57F81B"/>
    <w:rsid w:val="6D79DE60"/>
    <w:rsid w:val="6DAEAFCD"/>
    <w:rsid w:val="6DBF50C7"/>
    <w:rsid w:val="6DC7CE2B"/>
    <w:rsid w:val="6DD7214B"/>
    <w:rsid w:val="6DDF4BE7"/>
    <w:rsid w:val="6DEFD03B"/>
    <w:rsid w:val="6DFB5D3E"/>
    <w:rsid w:val="6DFC1E2D"/>
    <w:rsid w:val="6DFC8B9B"/>
    <w:rsid w:val="6DFF4AA8"/>
    <w:rsid w:val="6DFFD089"/>
    <w:rsid w:val="6E3EC207"/>
    <w:rsid w:val="6E6B160D"/>
    <w:rsid w:val="6E6F7A9C"/>
    <w:rsid w:val="6E7F78AB"/>
    <w:rsid w:val="6E979E50"/>
    <w:rsid w:val="6E993DEF"/>
    <w:rsid w:val="6EBED1F4"/>
    <w:rsid w:val="6ECF9F64"/>
    <w:rsid w:val="6ED76BFA"/>
    <w:rsid w:val="6EDD2B0D"/>
    <w:rsid w:val="6EDF9EE1"/>
    <w:rsid w:val="6EDFD12E"/>
    <w:rsid w:val="6EEBCFDE"/>
    <w:rsid w:val="6EEEB4D7"/>
    <w:rsid w:val="6EF8BC53"/>
    <w:rsid w:val="6EFD28B7"/>
    <w:rsid w:val="6EFF42F3"/>
    <w:rsid w:val="6F1F72AE"/>
    <w:rsid w:val="6F277E3C"/>
    <w:rsid w:val="6F2FF08C"/>
    <w:rsid w:val="6F332507"/>
    <w:rsid w:val="6F3CD859"/>
    <w:rsid w:val="6F3F029C"/>
    <w:rsid w:val="6F3F3876"/>
    <w:rsid w:val="6F3FA9B9"/>
    <w:rsid w:val="6F539BFD"/>
    <w:rsid w:val="6F5D8ABC"/>
    <w:rsid w:val="6F5F0CD8"/>
    <w:rsid w:val="6F5F11AD"/>
    <w:rsid w:val="6F6B377E"/>
    <w:rsid w:val="6F6F9437"/>
    <w:rsid w:val="6F79CB37"/>
    <w:rsid w:val="6F7E76A4"/>
    <w:rsid w:val="6F7F4288"/>
    <w:rsid w:val="6F7FC87B"/>
    <w:rsid w:val="6F8F63EA"/>
    <w:rsid w:val="6F93313F"/>
    <w:rsid w:val="6F9FD738"/>
    <w:rsid w:val="6FA7D0D5"/>
    <w:rsid w:val="6FAA1256"/>
    <w:rsid w:val="6FADDB20"/>
    <w:rsid w:val="6FB50610"/>
    <w:rsid w:val="6FBB37D0"/>
    <w:rsid w:val="6FBBDF7D"/>
    <w:rsid w:val="6FBF4756"/>
    <w:rsid w:val="6FBFCD72"/>
    <w:rsid w:val="6FCCFD7E"/>
    <w:rsid w:val="6FD16DC9"/>
    <w:rsid w:val="6FDB28FF"/>
    <w:rsid w:val="6FDEEAE5"/>
    <w:rsid w:val="6FDFD8AB"/>
    <w:rsid w:val="6FDFFBEC"/>
    <w:rsid w:val="6FE63C24"/>
    <w:rsid w:val="6FE735E9"/>
    <w:rsid w:val="6FE7DE0E"/>
    <w:rsid w:val="6FE9CAF6"/>
    <w:rsid w:val="6FEE09BA"/>
    <w:rsid w:val="6FEECEF8"/>
    <w:rsid w:val="6FEEE53F"/>
    <w:rsid w:val="6FEF1024"/>
    <w:rsid w:val="6FEF5F08"/>
    <w:rsid w:val="6FEF797C"/>
    <w:rsid w:val="6FEF8159"/>
    <w:rsid w:val="6FEF8AAB"/>
    <w:rsid w:val="6FEFDB32"/>
    <w:rsid w:val="6FF105F8"/>
    <w:rsid w:val="6FF2BCF7"/>
    <w:rsid w:val="6FF3826D"/>
    <w:rsid w:val="6FF4AECD"/>
    <w:rsid w:val="6FF83EA7"/>
    <w:rsid w:val="6FF909F8"/>
    <w:rsid w:val="6FF943EC"/>
    <w:rsid w:val="6FFA9251"/>
    <w:rsid w:val="6FFB423B"/>
    <w:rsid w:val="6FFB6EAA"/>
    <w:rsid w:val="6FFD0974"/>
    <w:rsid w:val="6FFD6489"/>
    <w:rsid w:val="6FFE7414"/>
    <w:rsid w:val="6FFF18B6"/>
    <w:rsid w:val="6FFF23CB"/>
    <w:rsid w:val="6FFF2C5F"/>
    <w:rsid w:val="6FFF3191"/>
    <w:rsid w:val="6FFF513B"/>
    <w:rsid w:val="6FFF56D7"/>
    <w:rsid w:val="6FFF5EBC"/>
    <w:rsid w:val="6FFF62AF"/>
    <w:rsid w:val="6FFFB84B"/>
    <w:rsid w:val="6FFFD006"/>
    <w:rsid w:val="6FFFDE0E"/>
    <w:rsid w:val="6FFFE728"/>
    <w:rsid w:val="709B0EA6"/>
    <w:rsid w:val="70BFDD60"/>
    <w:rsid w:val="70D515F7"/>
    <w:rsid w:val="70FF1DBF"/>
    <w:rsid w:val="713F0C0C"/>
    <w:rsid w:val="716FFFBC"/>
    <w:rsid w:val="717ACEF3"/>
    <w:rsid w:val="717E8E36"/>
    <w:rsid w:val="71BD99E9"/>
    <w:rsid w:val="71D71B09"/>
    <w:rsid w:val="71DFB336"/>
    <w:rsid w:val="71ED1B18"/>
    <w:rsid w:val="71FB8488"/>
    <w:rsid w:val="71FE8114"/>
    <w:rsid w:val="723AB769"/>
    <w:rsid w:val="72465B35"/>
    <w:rsid w:val="727FD9FB"/>
    <w:rsid w:val="72BBF770"/>
    <w:rsid w:val="72DBEBFD"/>
    <w:rsid w:val="72E700A7"/>
    <w:rsid w:val="72FF1489"/>
    <w:rsid w:val="73396B1B"/>
    <w:rsid w:val="736DDF5D"/>
    <w:rsid w:val="73795F48"/>
    <w:rsid w:val="737DBDF1"/>
    <w:rsid w:val="73AFB367"/>
    <w:rsid w:val="73BDFDFF"/>
    <w:rsid w:val="73E2B2C5"/>
    <w:rsid w:val="73EF31E0"/>
    <w:rsid w:val="73EF83D1"/>
    <w:rsid w:val="73F3F202"/>
    <w:rsid w:val="73FAB4D5"/>
    <w:rsid w:val="73FE10D4"/>
    <w:rsid w:val="73FEBCB7"/>
    <w:rsid w:val="747D5E69"/>
    <w:rsid w:val="74BD7EBC"/>
    <w:rsid w:val="74D7B70B"/>
    <w:rsid w:val="74EBDDB8"/>
    <w:rsid w:val="74EE053E"/>
    <w:rsid w:val="74FB7252"/>
    <w:rsid w:val="750EFDCB"/>
    <w:rsid w:val="75432147"/>
    <w:rsid w:val="75773945"/>
    <w:rsid w:val="757B0532"/>
    <w:rsid w:val="757B4827"/>
    <w:rsid w:val="757DDADA"/>
    <w:rsid w:val="757E2772"/>
    <w:rsid w:val="7593B3CB"/>
    <w:rsid w:val="75BE9FAA"/>
    <w:rsid w:val="75BFDD3A"/>
    <w:rsid w:val="75CE677A"/>
    <w:rsid w:val="75D6F590"/>
    <w:rsid w:val="75DA642C"/>
    <w:rsid w:val="75DB111D"/>
    <w:rsid w:val="75DB7A90"/>
    <w:rsid w:val="75DFD513"/>
    <w:rsid w:val="75EBD67A"/>
    <w:rsid w:val="75EF6CCC"/>
    <w:rsid w:val="75F31308"/>
    <w:rsid w:val="75FB564A"/>
    <w:rsid w:val="75FBBA1F"/>
    <w:rsid w:val="75FE5E27"/>
    <w:rsid w:val="75FE7ABD"/>
    <w:rsid w:val="75FEA6C3"/>
    <w:rsid w:val="75FF3905"/>
    <w:rsid w:val="75FF4C1F"/>
    <w:rsid w:val="75FF4F4F"/>
    <w:rsid w:val="75FF8044"/>
    <w:rsid w:val="75FFEEF0"/>
    <w:rsid w:val="766FD521"/>
    <w:rsid w:val="767B1BF6"/>
    <w:rsid w:val="7697DAEA"/>
    <w:rsid w:val="76B540E9"/>
    <w:rsid w:val="76C9819A"/>
    <w:rsid w:val="76CB4473"/>
    <w:rsid w:val="76DC0EE3"/>
    <w:rsid w:val="76E4A674"/>
    <w:rsid w:val="76EC1DF9"/>
    <w:rsid w:val="76EDBCC8"/>
    <w:rsid w:val="76EEA940"/>
    <w:rsid w:val="76EF8FBE"/>
    <w:rsid w:val="76F32210"/>
    <w:rsid w:val="76F5EA33"/>
    <w:rsid w:val="76F68B41"/>
    <w:rsid w:val="76F7B80F"/>
    <w:rsid w:val="76FBFF16"/>
    <w:rsid w:val="76FE21BB"/>
    <w:rsid w:val="76FE5806"/>
    <w:rsid w:val="76FF1FC4"/>
    <w:rsid w:val="76FF5259"/>
    <w:rsid w:val="76FF599E"/>
    <w:rsid w:val="76FFAD9F"/>
    <w:rsid w:val="76FFB073"/>
    <w:rsid w:val="7724F91A"/>
    <w:rsid w:val="774F7460"/>
    <w:rsid w:val="774FF6E3"/>
    <w:rsid w:val="7751E469"/>
    <w:rsid w:val="775D9953"/>
    <w:rsid w:val="77669EFE"/>
    <w:rsid w:val="7767C395"/>
    <w:rsid w:val="776EF58E"/>
    <w:rsid w:val="776F65EF"/>
    <w:rsid w:val="7776A526"/>
    <w:rsid w:val="777B3BA8"/>
    <w:rsid w:val="777EB84F"/>
    <w:rsid w:val="777F0DAE"/>
    <w:rsid w:val="777F8FC1"/>
    <w:rsid w:val="777F9AFD"/>
    <w:rsid w:val="777FB220"/>
    <w:rsid w:val="778E4331"/>
    <w:rsid w:val="778FA617"/>
    <w:rsid w:val="779C0084"/>
    <w:rsid w:val="779F3647"/>
    <w:rsid w:val="77AD195C"/>
    <w:rsid w:val="77AEBD3A"/>
    <w:rsid w:val="77AFFFE2"/>
    <w:rsid w:val="77B5235E"/>
    <w:rsid w:val="77B54B65"/>
    <w:rsid w:val="77B5EBE2"/>
    <w:rsid w:val="77BB2F1E"/>
    <w:rsid w:val="77BBAA02"/>
    <w:rsid w:val="77BDB7AC"/>
    <w:rsid w:val="77BEF20E"/>
    <w:rsid w:val="77BEF3EC"/>
    <w:rsid w:val="77BFDA19"/>
    <w:rsid w:val="77BFEFCB"/>
    <w:rsid w:val="77CAB13A"/>
    <w:rsid w:val="77CFF475"/>
    <w:rsid w:val="77D5904D"/>
    <w:rsid w:val="77D8778D"/>
    <w:rsid w:val="77DB1495"/>
    <w:rsid w:val="77DF7AFA"/>
    <w:rsid w:val="77E33538"/>
    <w:rsid w:val="77E744D8"/>
    <w:rsid w:val="77E7EB0D"/>
    <w:rsid w:val="77EC2462"/>
    <w:rsid w:val="77EEB476"/>
    <w:rsid w:val="77EF831C"/>
    <w:rsid w:val="77EFAB22"/>
    <w:rsid w:val="77F29DB4"/>
    <w:rsid w:val="77F35DB3"/>
    <w:rsid w:val="77F4ABDE"/>
    <w:rsid w:val="77F53892"/>
    <w:rsid w:val="77F6777A"/>
    <w:rsid w:val="77F775CA"/>
    <w:rsid w:val="77F7E6FB"/>
    <w:rsid w:val="77F7FA16"/>
    <w:rsid w:val="77F85BA1"/>
    <w:rsid w:val="77F9BED3"/>
    <w:rsid w:val="77FB7F5E"/>
    <w:rsid w:val="77FBE9DB"/>
    <w:rsid w:val="77FCD2EA"/>
    <w:rsid w:val="77FD067A"/>
    <w:rsid w:val="77FD0A0B"/>
    <w:rsid w:val="77FD266B"/>
    <w:rsid w:val="77FD8C3A"/>
    <w:rsid w:val="77FE37FA"/>
    <w:rsid w:val="77FF2AAC"/>
    <w:rsid w:val="77FF3AED"/>
    <w:rsid w:val="77FF53FC"/>
    <w:rsid w:val="77FF55C4"/>
    <w:rsid w:val="77FF5F37"/>
    <w:rsid w:val="77FF60F6"/>
    <w:rsid w:val="77FF7772"/>
    <w:rsid w:val="77FFC1F6"/>
    <w:rsid w:val="77FFDF6F"/>
    <w:rsid w:val="77FFE559"/>
    <w:rsid w:val="77FFF8F7"/>
    <w:rsid w:val="781F59B5"/>
    <w:rsid w:val="783196D6"/>
    <w:rsid w:val="787FBB31"/>
    <w:rsid w:val="7887653A"/>
    <w:rsid w:val="78DAD330"/>
    <w:rsid w:val="78EF4F79"/>
    <w:rsid w:val="78F56D32"/>
    <w:rsid w:val="793BA710"/>
    <w:rsid w:val="796F4A56"/>
    <w:rsid w:val="7977B2C7"/>
    <w:rsid w:val="797B0175"/>
    <w:rsid w:val="797E8A46"/>
    <w:rsid w:val="797FC8F3"/>
    <w:rsid w:val="7997176B"/>
    <w:rsid w:val="79B96748"/>
    <w:rsid w:val="79BB6382"/>
    <w:rsid w:val="79BF8451"/>
    <w:rsid w:val="79D63685"/>
    <w:rsid w:val="79DD99F4"/>
    <w:rsid w:val="79DFA806"/>
    <w:rsid w:val="79ED8A47"/>
    <w:rsid w:val="79EF5895"/>
    <w:rsid w:val="79F30FB5"/>
    <w:rsid w:val="79F5027A"/>
    <w:rsid w:val="79F9D397"/>
    <w:rsid w:val="79FBF044"/>
    <w:rsid w:val="79FC5A71"/>
    <w:rsid w:val="79FD4A05"/>
    <w:rsid w:val="79FD4C76"/>
    <w:rsid w:val="79FE149E"/>
    <w:rsid w:val="79FE811A"/>
    <w:rsid w:val="79FEA2EE"/>
    <w:rsid w:val="79FEBE2A"/>
    <w:rsid w:val="7A7660D3"/>
    <w:rsid w:val="7A7D9220"/>
    <w:rsid w:val="7A7FC5F4"/>
    <w:rsid w:val="7A971D4D"/>
    <w:rsid w:val="7AA398F7"/>
    <w:rsid w:val="7AABD19A"/>
    <w:rsid w:val="7ABA016D"/>
    <w:rsid w:val="7ABBBA4E"/>
    <w:rsid w:val="7ADD0A04"/>
    <w:rsid w:val="7ADDDE8E"/>
    <w:rsid w:val="7AEA9937"/>
    <w:rsid w:val="7AEE2256"/>
    <w:rsid w:val="7AF23344"/>
    <w:rsid w:val="7AF31CAC"/>
    <w:rsid w:val="7AF3D4CD"/>
    <w:rsid w:val="7AF44A1F"/>
    <w:rsid w:val="7AFA2248"/>
    <w:rsid w:val="7AFB672D"/>
    <w:rsid w:val="7AFD29F7"/>
    <w:rsid w:val="7B3EE6A6"/>
    <w:rsid w:val="7B4D26A0"/>
    <w:rsid w:val="7B5560B8"/>
    <w:rsid w:val="7B5E7D27"/>
    <w:rsid w:val="7B5F6D2D"/>
    <w:rsid w:val="7B6D658F"/>
    <w:rsid w:val="7B6F098E"/>
    <w:rsid w:val="7B6F3220"/>
    <w:rsid w:val="7B6F3A9E"/>
    <w:rsid w:val="7B6F3C8D"/>
    <w:rsid w:val="7B7DCFD2"/>
    <w:rsid w:val="7B7F0FB2"/>
    <w:rsid w:val="7B7F198D"/>
    <w:rsid w:val="7B7F2BC0"/>
    <w:rsid w:val="7B7F42AD"/>
    <w:rsid w:val="7B7F7A9C"/>
    <w:rsid w:val="7B7FEC16"/>
    <w:rsid w:val="7B7FF205"/>
    <w:rsid w:val="7BA27458"/>
    <w:rsid w:val="7BAB6E5D"/>
    <w:rsid w:val="7BAF536E"/>
    <w:rsid w:val="7BB52460"/>
    <w:rsid w:val="7BBDB459"/>
    <w:rsid w:val="7BBFFC38"/>
    <w:rsid w:val="7BC53173"/>
    <w:rsid w:val="7BC80F28"/>
    <w:rsid w:val="7BCEB531"/>
    <w:rsid w:val="7BCF4470"/>
    <w:rsid w:val="7BD3226E"/>
    <w:rsid w:val="7BDA5796"/>
    <w:rsid w:val="7BDB9201"/>
    <w:rsid w:val="7BDC6E99"/>
    <w:rsid w:val="7BDCB6BA"/>
    <w:rsid w:val="7BDD115B"/>
    <w:rsid w:val="7BDD406B"/>
    <w:rsid w:val="7BDE2952"/>
    <w:rsid w:val="7BDE5ADB"/>
    <w:rsid w:val="7BDEA2FA"/>
    <w:rsid w:val="7BDEA34A"/>
    <w:rsid w:val="7BDEFAB5"/>
    <w:rsid w:val="7BDFBF55"/>
    <w:rsid w:val="7BDFCCE7"/>
    <w:rsid w:val="7BE6CFA5"/>
    <w:rsid w:val="7BE71A3A"/>
    <w:rsid w:val="7BEEC7B0"/>
    <w:rsid w:val="7BEF3597"/>
    <w:rsid w:val="7BEF3C00"/>
    <w:rsid w:val="7BEF5C8E"/>
    <w:rsid w:val="7BEFF433"/>
    <w:rsid w:val="7BF1A793"/>
    <w:rsid w:val="7BF25B92"/>
    <w:rsid w:val="7BF6251B"/>
    <w:rsid w:val="7BF75265"/>
    <w:rsid w:val="7BF75E9D"/>
    <w:rsid w:val="7BF77744"/>
    <w:rsid w:val="7BF7BDD5"/>
    <w:rsid w:val="7BF81799"/>
    <w:rsid w:val="7BF8A681"/>
    <w:rsid w:val="7BFA67CE"/>
    <w:rsid w:val="7BFD5AD9"/>
    <w:rsid w:val="7BFD9E96"/>
    <w:rsid w:val="7BFECB92"/>
    <w:rsid w:val="7BFF223A"/>
    <w:rsid w:val="7BFF2B32"/>
    <w:rsid w:val="7BFF31E4"/>
    <w:rsid w:val="7BFF324D"/>
    <w:rsid w:val="7BFF5242"/>
    <w:rsid w:val="7BFF5281"/>
    <w:rsid w:val="7BFFC20C"/>
    <w:rsid w:val="7C3389ED"/>
    <w:rsid w:val="7C45ACAA"/>
    <w:rsid w:val="7C77B56B"/>
    <w:rsid w:val="7C8692CC"/>
    <w:rsid w:val="7C9FD23A"/>
    <w:rsid w:val="7CAE1BFA"/>
    <w:rsid w:val="7CBE62CB"/>
    <w:rsid w:val="7CD544FB"/>
    <w:rsid w:val="7CDDAE4B"/>
    <w:rsid w:val="7CDE26AE"/>
    <w:rsid w:val="7CE7B37C"/>
    <w:rsid w:val="7CECD5A2"/>
    <w:rsid w:val="7CF20B3B"/>
    <w:rsid w:val="7CF3F351"/>
    <w:rsid w:val="7CF75E6A"/>
    <w:rsid w:val="7CF75FC4"/>
    <w:rsid w:val="7CF7E4C1"/>
    <w:rsid w:val="7CFBF6F7"/>
    <w:rsid w:val="7CFD5A61"/>
    <w:rsid w:val="7CFDC3CA"/>
    <w:rsid w:val="7CFF0548"/>
    <w:rsid w:val="7CFF44DF"/>
    <w:rsid w:val="7CFFC3A8"/>
    <w:rsid w:val="7CFFE3C2"/>
    <w:rsid w:val="7CFFEB7A"/>
    <w:rsid w:val="7D0B93C9"/>
    <w:rsid w:val="7D233DED"/>
    <w:rsid w:val="7D2E7F33"/>
    <w:rsid w:val="7D33D683"/>
    <w:rsid w:val="7D4B669F"/>
    <w:rsid w:val="7D4F1963"/>
    <w:rsid w:val="7D5E3131"/>
    <w:rsid w:val="7D5F67F0"/>
    <w:rsid w:val="7D6533CC"/>
    <w:rsid w:val="7D67A0A2"/>
    <w:rsid w:val="7D6FB5ED"/>
    <w:rsid w:val="7D6FC975"/>
    <w:rsid w:val="7D776FDF"/>
    <w:rsid w:val="7D7B6E53"/>
    <w:rsid w:val="7D97CECA"/>
    <w:rsid w:val="7D9EF8B1"/>
    <w:rsid w:val="7D9F050F"/>
    <w:rsid w:val="7D9F9D49"/>
    <w:rsid w:val="7D9FE28F"/>
    <w:rsid w:val="7DA33AD4"/>
    <w:rsid w:val="7DAF8572"/>
    <w:rsid w:val="7DB46A63"/>
    <w:rsid w:val="7DB92C31"/>
    <w:rsid w:val="7DBA092E"/>
    <w:rsid w:val="7DBB0FBF"/>
    <w:rsid w:val="7DBDACAC"/>
    <w:rsid w:val="7DBDFA10"/>
    <w:rsid w:val="7DBF8668"/>
    <w:rsid w:val="7DBFC022"/>
    <w:rsid w:val="7DCE61BB"/>
    <w:rsid w:val="7DCF26A7"/>
    <w:rsid w:val="7DD11BC3"/>
    <w:rsid w:val="7DDA3373"/>
    <w:rsid w:val="7DDD3FFA"/>
    <w:rsid w:val="7DE3B0DA"/>
    <w:rsid w:val="7DE7D6B7"/>
    <w:rsid w:val="7DED2D41"/>
    <w:rsid w:val="7DED3D39"/>
    <w:rsid w:val="7DEEA52F"/>
    <w:rsid w:val="7DEF379A"/>
    <w:rsid w:val="7DEF3B62"/>
    <w:rsid w:val="7DEF3FAA"/>
    <w:rsid w:val="7DEFBA5B"/>
    <w:rsid w:val="7DEFCB5D"/>
    <w:rsid w:val="7DF5AE69"/>
    <w:rsid w:val="7DF6E7E3"/>
    <w:rsid w:val="7DF76139"/>
    <w:rsid w:val="7DF90E7D"/>
    <w:rsid w:val="7DF95F02"/>
    <w:rsid w:val="7DFAC768"/>
    <w:rsid w:val="7DFC774C"/>
    <w:rsid w:val="7DFE0CCD"/>
    <w:rsid w:val="7DFE4710"/>
    <w:rsid w:val="7DFF35E4"/>
    <w:rsid w:val="7DFF36AB"/>
    <w:rsid w:val="7DFF5E6A"/>
    <w:rsid w:val="7DFF7CFA"/>
    <w:rsid w:val="7DFFB50D"/>
    <w:rsid w:val="7DFFD322"/>
    <w:rsid w:val="7DFFF679"/>
    <w:rsid w:val="7E2E37BC"/>
    <w:rsid w:val="7E3F47BE"/>
    <w:rsid w:val="7E43EC99"/>
    <w:rsid w:val="7E4F00F7"/>
    <w:rsid w:val="7E5BF8D0"/>
    <w:rsid w:val="7E6166E9"/>
    <w:rsid w:val="7E6CB84D"/>
    <w:rsid w:val="7E754EAD"/>
    <w:rsid w:val="7E790955"/>
    <w:rsid w:val="7E7B13B5"/>
    <w:rsid w:val="7E7B3266"/>
    <w:rsid w:val="7E7B81DA"/>
    <w:rsid w:val="7E7CA6CE"/>
    <w:rsid w:val="7E7F72E2"/>
    <w:rsid w:val="7E7FD40A"/>
    <w:rsid w:val="7E7FD58E"/>
    <w:rsid w:val="7E8ACD5F"/>
    <w:rsid w:val="7E97F8D2"/>
    <w:rsid w:val="7E9F6796"/>
    <w:rsid w:val="7EA83FEE"/>
    <w:rsid w:val="7EAF97BD"/>
    <w:rsid w:val="7EAFAAAF"/>
    <w:rsid w:val="7EAFEAB5"/>
    <w:rsid w:val="7EB54552"/>
    <w:rsid w:val="7EB735DF"/>
    <w:rsid w:val="7EBEA432"/>
    <w:rsid w:val="7EBF0032"/>
    <w:rsid w:val="7EBF360B"/>
    <w:rsid w:val="7EBFA283"/>
    <w:rsid w:val="7ED3829B"/>
    <w:rsid w:val="7ED3A802"/>
    <w:rsid w:val="7ED75E43"/>
    <w:rsid w:val="7ED8966C"/>
    <w:rsid w:val="7EDAA925"/>
    <w:rsid w:val="7EDB1697"/>
    <w:rsid w:val="7EDB2AE2"/>
    <w:rsid w:val="7EDFCE83"/>
    <w:rsid w:val="7EE168B5"/>
    <w:rsid w:val="7EE595F0"/>
    <w:rsid w:val="7EE5AB1B"/>
    <w:rsid w:val="7EE616AF"/>
    <w:rsid w:val="7EE710F7"/>
    <w:rsid w:val="7EE7E2E9"/>
    <w:rsid w:val="7EE99FB6"/>
    <w:rsid w:val="7EEBAC6A"/>
    <w:rsid w:val="7EEE42F0"/>
    <w:rsid w:val="7EEED9FC"/>
    <w:rsid w:val="7EEF95A5"/>
    <w:rsid w:val="7EEFC9F7"/>
    <w:rsid w:val="7EEFDE3E"/>
    <w:rsid w:val="7EEFEA1F"/>
    <w:rsid w:val="7EEFF4A3"/>
    <w:rsid w:val="7EF36476"/>
    <w:rsid w:val="7EF37EBF"/>
    <w:rsid w:val="7EF40F21"/>
    <w:rsid w:val="7EF50F44"/>
    <w:rsid w:val="7EF568CD"/>
    <w:rsid w:val="7EF6AD8A"/>
    <w:rsid w:val="7EF6D368"/>
    <w:rsid w:val="7EFB1458"/>
    <w:rsid w:val="7EFB61C2"/>
    <w:rsid w:val="7EFB694C"/>
    <w:rsid w:val="7EFB7C91"/>
    <w:rsid w:val="7EFCB476"/>
    <w:rsid w:val="7EFD0E7E"/>
    <w:rsid w:val="7EFD5D2F"/>
    <w:rsid w:val="7EFD6086"/>
    <w:rsid w:val="7EFDB828"/>
    <w:rsid w:val="7EFDB846"/>
    <w:rsid w:val="7EFDD9F2"/>
    <w:rsid w:val="7EFDE1CC"/>
    <w:rsid w:val="7EFEEAAB"/>
    <w:rsid w:val="7EFF119C"/>
    <w:rsid w:val="7EFFA6E6"/>
    <w:rsid w:val="7EFFAFF9"/>
    <w:rsid w:val="7F09974B"/>
    <w:rsid w:val="7F0CD0A2"/>
    <w:rsid w:val="7F1FB2A8"/>
    <w:rsid w:val="7F20ED9B"/>
    <w:rsid w:val="7F2F3646"/>
    <w:rsid w:val="7F2FE5FA"/>
    <w:rsid w:val="7F355D27"/>
    <w:rsid w:val="7F3C5E16"/>
    <w:rsid w:val="7F3F310A"/>
    <w:rsid w:val="7F3F5AB8"/>
    <w:rsid w:val="7F3F86AE"/>
    <w:rsid w:val="7F3FA0B7"/>
    <w:rsid w:val="7F3FC024"/>
    <w:rsid w:val="7F3FE292"/>
    <w:rsid w:val="7F49B6DB"/>
    <w:rsid w:val="7F4FB8B3"/>
    <w:rsid w:val="7F5324E7"/>
    <w:rsid w:val="7F535096"/>
    <w:rsid w:val="7F59F482"/>
    <w:rsid w:val="7F5BABAE"/>
    <w:rsid w:val="7F5F3B1C"/>
    <w:rsid w:val="7F5F3EFB"/>
    <w:rsid w:val="7F61D199"/>
    <w:rsid w:val="7F6B25DC"/>
    <w:rsid w:val="7F6F4B5D"/>
    <w:rsid w:val="7F6FBFE8"/>
    <w:rsid w:val="7F739E17"/>
    <w:rsid w:val="7F73BA6F"/>
    <w:rsid w:val="7F749D8B"/>
    <w:rsid w:val="7F76CA72"/>
    <w:rsid w:val="7F7937FC"/>
    <w:rsid w:val="7F7976A5"/>
    <w:rsid w:val="7F7A2211"/>
    <w:rsid w:val="7F7B05D6"/>
    <w:rsid w:val="7F7B8D86"/>
    <w:rsid w:val="7F7BA78F"/>
    <w:rsid w:val="7F7BB42E"/>
    <w:rsid w:val="7F7BB92B"/>
    <w:rsid w:val="7F7BDBA2"/>
    <w:rsid w:val="7F7BE1CA"/>
    <w:rsid w:val="7F7D3B80"/>
    <w:rsid w:val="7F7D876C"/>
    <w:rsid w:val="7F7DF489"/>
    <w:rsid w:val="7F7E1B7D"/>
    <w:rsid w:val="7F7E2F15"/>
    <w:rsid w:val="7F7E5A8D"/>
    <w:rsid w:val="7F7E6F70"/>
    <w:rsid w:val="7F7E72DE"/>
    <w:rsid w:val="7F7F06A8"/>
    <w:rsid w:val="7F7F176D"/>
    <w:rsid w:val="7F7F624B"/>
    <w:rsid w:val="7F7F66E5"/>
    <w:rsid w:val="7F7F765E"/>
    <w:rsid w:val="7F837AAA"/>
    <w:rsid w:val="7F89A649"/>
    <w:rsid w:val="7F8EDA3F"/>
    <w:rsid w:val="7F9357AD"/>
    <w:rsid w:val="7F93AB2F"/>
    <w:rsid w:val="7F967959"/>
    <w:rsid w:val="7F969657"/>
    <w:rsid w:val="7F97007D"/>
    <w:rsid w:val="7F99618F"/>
    <w:rsid w:val="7F9BB204"/>
    <w:rsid w:val="7F9D0D0A"/>
    <w:rsid w:val="7F9F0144"/>
    <w:rsid w:val="7F9F1286"/>
    <w:rsid w:val="7F9F7259"/>
    <w:rsid w:val="7F9F95D1"/>
    <w:rsid w:val="7FA5768F"/>
    <w:rsid w:val="7FA7C73C"/>
    <w:rsid w:val="7FAB17A7"/>
    <w:rsid w:val="7FAD17CC"/>
    <w:rsid w:val="7FAD25AD"/>
    <w:rsid w:val="7FAD2FBC"/>
    <w:rsid w:val="7FADB4CE"/>
    <w:rsid w:val="7FAE0CC0"/>
    <w:rsid w:val="7FAF0C1A"/>
    <w:rsid w:val="7FB0359E"/>
    <w:rsid w:val="7FB11C39"/>
    <w:rsid w:val="7FB3D01D"/>
    <w:rsid w:val="7FB53183"/>
    <w:rsid w:val="7FB5EE90"/>
    <w:rsid w:val="7FB685D2"/>
    <w:rsid w:val="7FB7A51E"/>
    <w:rsid w:val="7FB91FC0"/>
    <w:rsid w:val="7FB9465C"/>
    <w:rsid w:val="7FBBCBC8"/>
    <w:rsid w:val="7FBD4914"/>
    <w:rsid w:val="7FBD591F"/>
    <w:rsid w:val="7FBE5558"/>
    <w:rsid w:val="7FBE6E65"/>
    <w:rsid w:val="7FBEB02D"/>
    <w:rsid w:val="7FBEE27F"/>
    <w:rsid w:val="7FBF12DC"/>
    <w:rsid w:val="7FBF3CFF"/>
    <w:rsid w:val="7FBF3D82"/>
    <w:rsid w:val="7FBF41D6"/>
    <w:rsid w:val="7FBF5EF6"/>
    <w:rsid w:val="7FBF844D"/>
    <w:rsid w:val="7FBF8C90"/>
    <w:rsid w:val="7FBF980A"/>
    <w:rsid w:val="7FBFB14D"/>
    <w:rsid w:val="7FBFF333"/>
    <w:rsid w:val="7FC3E1BD"/>
    <w:rsid w:val="7FC904AB"/>
    <w:rsid w:val="7FCB8C3D"/>
    <w:rsid w:val="7FCDB46D"/>
    <w:rsid w:val="7FCF034E"/>
    <w:rsid w:val="7FCFEE4A"/>
    <w:rsid w:val="7FD1D3B0"/>
    <w:rsid w:val="7FD2A584"/>
    <w:rsid w:val="7FD603A4"/>
    <w:rsid w:val="7FD697CC"/>
    <w:rsid w:val="7FD70B0B"/>
    <w:rsid w:val="7FD7A3F1"/>
    <w:rsid w:val="7FD7A64E"/>
    <w:rsid w:val="7FD7B485"/>
    <w:rsid w:val="7FD7FBEA"/>
    <w:rsid w:val="7FDA0C84"/>
    <w:rsid w:val="7FDB3621"/>
    <w:rsid w:val="7FDB3C4A"/>
    <w:rsid w:val="7FDC7578"/>
    <w:rsid w:val="7FDD03D9"/>
    <w:rsid w:val="7FDEF830"/>
    <w:rsid w:val="7FDF15FC"/>
    <w:rsid w:val="7FDF36AB"/>
    <w:rsid w:val="7FDF8056"/>
    <w:rsid w:val="7FDFC6BA"/>
    <w:rsid w:val="7FDFD806"/>
    <w:rsid w:val="7FDFEEE4"/>
    <w:rsid w:val="7FE3D5A6"/>
    <w:rsid w:val="7FE57E62"/>
    <w:rsid w:val="7FE6428B"/>
    <w:rsid w:val="7FE6AF32"/>
    <w:rsid w:val="7FE6F2BF"/>
    <w:rsid w:val="7FE7CC53"/>
    <w:rsid w:val="7FE7E8A9"/>
    <w:rsid w:val="7FE8B6FA"/>
    <w:rsid w:val="7FE92B74"/>
    <w:rsid w:val="7FEBD4E1"/>
    <w:rsid w:val="7FEBDC85"/>
    <w:rsid w:val="7FED210D"/>
    <w:rsid w:val="7FED2A2D"/>
    <w:rsid w:val="7FED52E0"/>
    <w:rsid w:val="7FED82F4"/>
    <w:rsid w:val="7FED8EEC"/>
    <w:rsid w:val="7FEE6AAE"/>
    <w:rsid w:val="7FEE90F9"/>
    <w:rsid w:val="7FEEB849"/>
    <w:rsid w:val="7FEF0041"/>
    <w:rsid w:val="7FEF0345"/>
    <w:rsid w:val="7FEF1172"/>
    <w:rsid w:val="7FEF3BBE"/>
    <w:rsid w:val="7FEF4787"/>
    <w:rsid w:val="7FEF4FA6"/>
    <w:rsid w:val="7FEF7189"/>
    <w:rsid w:val="7FEF8A70"/>
    <w:rsid w:val="7FF1611C"/>
    <w:rsid w:val="7FF2A179"/>
    <w:rsid w:val="7FF36BDF"/>
    <w:rsid w:val="7FF5792A"/>
    <w:rsid w:val="7FF5891C"/>
    <w:rsid w:val="7FF6BDB2"/>
    <w:rsid w:val="7FF6D78B"/>
    <w:rsid w:val="7FF744BA"/>
    <w:rsid w:val="7FF74710"/>
    <w:rsid w:val="7FF760B6"/>
    <w:rsid w:val="7FF79D07"/>
    <w:rsid w:val="7FF7B153"/>
    <w:rsid w:val="7FF7D261"/>
    <w:rsid w:val="7FF7EDCE"/>
    <w:rsid w:val="7FF906A4"/>
    <w:rsid w:val="7FF96F7C"/>
    <w:rsid w:val="7FF9CA60"/>
    <w:rsid w:val="7FFA0E18"/>
    <w:rsid w:val="7FFA4B9C"/>
    <w:rsid w:val="7FFB0421"/>
    <w:rsid w:val="7FFB74D9"/>
    <w:rsid w:val="7FFB8542"/>
    <w:rsid w:val="7FFB8DCD"/>
    <w:rsid w:val="7FFBDF6C"/>
    <w:rsid w:val="7FFBE7F8"/>
    <w:rsid w:val="7FFBF914"/>
    <w:rsid w:val="7FFC0700"/>
    <w:rsid w:val="7FFC3522"/>
    <w:rsid w:val="7FFCE625"/>
    <w:rsid w:val="7FFCEC66"/>
    <w:rsid w:val="7FFD1F5A"/>
    <w:rsid w:val="7FFD230A"/>
    <w:rsid w:val="7FFD2638"/>
    <w:rsid w:val="7FFD558D"/>
    <w:rsid w:val="7FFE1607"/>
    <w:rsid w:val="7FFE4427"/>
    <w:rsid w:val="7FFE5651"/>
    <w:rsid w:val="7FFE5732"/>
    <w:rsid w:val="7FFE8941"/>
    <w:rsid w:val="7FFEA348"/>
    <w:rsid w:val="7FFEA9D5"/>
    <w:rsid w:val="7FFF043E"/>
    <w:rsid w:val="7FFF0F42"/>
    <w:rsid w:val="7FFF19DE"/>
    <w:rsid w:val="7FFF1CDB"/>
    <w:rsid w:val="7FFF2C99"/>
    <w:rsid w:val="7FFF34AD"/>
    <w:rsid w:val="7FFF3C25"/>
    <w:rsid w:val="7FFF4ACC"/>
    <w:rsid w:val="7FFF5283"/>
    <w:rsid w:val="7FFF5D88"/>
    <w:rsid w:val="7FFF6410"/>
    <w:rsid w:val="7FFF69D9"/>
    <w:rsid w:val="7FFF7BEC"/>
    <w:rsid w:val="7FFF8719"/>
    <w:rsid w:val="7FFF8842"/>
    <w:rsid w:val="7FFFACE4"/>
    <w:rsid w:val="7FFFD7DB"/>
    <w:rsid w:val="7FFFEEEB"/>
    <w:rsid w:val="7FFFF0AE"/>
    <w:rsid w:val="7FFFF843"/>
    <w:rsid w:val="7FFFF9C9"/>
    <w:rsid w:val="86AFCB5F"/>
    <w:rsid w:val="875F9AB3"/>
    <w:rsid w:val="87A45E7B"/>
    <w:rsid w:val="87ED190A"/>
    <w:rsid w:val="87EE51C9"/>
    <w:rsid w:val="87F33210"/>
    <w:rsid w:val="895F7267"/>
    <w:rsid w:val="8AEE3E49"/>
    <w:rsid w:val="8B1F7256"/>
    <w:rsid w:val="8BA65130"/>
    <w:rsid w:val="8D4FFE96"/>
    <w:rsid w:val="8D5D93F0"/>
    <w:rsid w:val="8D6FDC01"/>
    <w:rsid w:val="8D73E889"/>
    <w:rsid w:val="8DBD0FB0"/>
    <w:rsid w:val="8DF7FE22"/>
    <w:rsid w:val="8E5F0199"/>
    <w:rsid w:val="8E75F6E5"/>
    <w:rsid w:val="8E97A306"/>
    <w:rsid w:val="8EBC8144"/>
    <w:rsid w:val="8EBDAB70"/>
    <w:rsid w:val="8EBFB9E8"/>
    <w:rsid w:val="8EDC5BC1"/>
    <w:rsid w:val="8EFFCF72"/>
    <w:rsid w:val="8F9F7F62"/>
    <w:rsid w:val="8FBDEC91"/>
    <w:rsid w:val="8FDF591B"/>
    <w:rsid w:val="8FFB3974"/>
    <w:rsid w:val="8FFBCDB8"/>
    <w:rsid w:val="8FFF2174"/>
    <w:rsid w:val="8FFF4765"/>
    <w:rsid w:val="8FFF8ACD"/>
    <w:rsid w:val="902FAF39"/>
    <w:rsid w:val="93765AA5"/>
    <w:rsid w:val="93EC1921"/>
    <w:rsid w:val="93EF88D6"/>
    <w:rsid w:val="93FF3A5A"/>
    <w:rsid w:val="94D111D2"/>
    <w:rsid w:val="95567FE2"/>
    <w:rsid w:val="95BEC591"/>
    <w:rsid w:val="95FB70A2"/>
    <w:rsid w:val="967FA336"/>
    <w:rsid w:val="968F1363"/>
    <w:rsid w:val="96DD48FB"/>
    <w:rsid w:val="977F47F0"/>
    <w:rsid w:val="977FFC01"/>
    <w:rsid w:val="97DFDB3B"/>
    <w:rsid w:val="97E3197D"/>
    <w:rsid w:val="97FD83E4"/>
    <w:rsid w:val="97FF2E37"/>
    <w:rsid w:val="97FFAAD8"/>
    <w:rsid w:val="9B5D2347"/>
    <w:rsid w:val="9BCD6F5F"/>
    <w:rsid w:val="9BDF25B9"/>
    <w:rsid w:val="9BFD732B"/>
    <w:rsid w:val="9BFED291"/>
    <w:rsid w:val="9BFF520F"/>
    <w:rsid w:val="9BFF96E3"/>
    <w:rsid w:val="9CAEE6EB"/>
    <w:rsid w:val="9CB6F72B"/>
    <w:rsid w:val="9CE019AC"/>
    <w:rsid w:val="9CF9763A"/>
    <w:rsid w:val="9CFEE32D"/>
    <w:rsid w:val="9D8FB860"/>
    <w:rsid w:val="9D9F6C7D"/>
    <w:rsid w:val="9DAF2A82"/>
    <w:rsid w:val="9DDF02F8"/>
    <w:rsid w:val="9DED9259"/>
    <w:rsid w:val="9DF3FDF7"/>
    <w:rsid w:val="9DFB9678"/>
    <w:rsid w:val="9E67E30E"/>
    <w:rsid w:val="9EB1AD61"/>
    <w:rsid w:val="9EBD18F1"/>
    <w:rsid w:val="9EF54197"/>
    <w:rsid w:val="9EF96CDD"/>
    <w:rsid w:val="9EFC9A6D"/>
    <w:rsid w:val="9F0F78E5"/>
    <w:rsid w:val="9F5CD6B9"/>
    <w:rsid w:val="9F6D9BDC"/>
    <w:rsid w:val="9F7CDA9F"/>
    <w:rsid w:val="9F7D71B7"/>
    <w:rsid w:val="9F7E9A0B"/>
    <w:rsid w:val="9F7F29F1"/>
    <w:rsid w:val="9FAFFE62"/>
    <w:rsid w:val="9FBEF9E0"/>
    <w:rsid w:val="9FC763CD"/>
    <w:rsid w:val="9FD3DC90"/>
    <w:rsid w:val="9FD7A611"/>
    <w:rsid w:val="9FDB0B91"/>
    <w:rsid w:val="9FDEC997"/>
    <w:rsid w:val="9FEF6094"/>
    <w:rsid w:val="9FEF7475"/>
    <w:rsid w:val="9FEFCBEA"/>
    <w:rsid w:val="9FFA64F3"/>
    <w:rsid w:val="9FFB44E9"/>
    <w:rsid w:val="9FFB4A83"/>
    <w:rsid w:val="9FFD0ECE"/>
    <w:rsid w:val="9FFDB10C"/>
    <w:rsid w:val="9FFEECFF"/>
    <w:rsid w:val="9FFF04A9"/>
    <w:rsid w:val="9FFF0DEE"/>
    <w:rsid w:val="9FFF1347"/>
    <w:rsid w:val="9FFFA342"/>
    <w:rsid w:val="9FFFD9B5"/>
    <w:rsid w:val="A1DDB6F2"/>
    <w:rsid w:val="A3EDA54C"/>
    <w:rsid w:val="A49828CD"/>
    <w:rsid w:val="A5BE708A"/>
    <w:rsid w:val="A5FDBDDD"/>
    <w:rsid w:val="A67B87C3"/>
    <w:rsid w:val="A6BDCDBA"/>
    <w:rsid w:val="A6EF5F6B"/>
    <w:rsid w:val="A73A030A"/>
    <w:rsid w:val="A77F4EF4"/>
    <w:rsid w:val="A77F7097"/>
    <w:rsid w:val="A77F981A"/>
    <w:rsid w:val="A7F427FD"/>
    <w:rsid w:val="A7F78FB2"/>
    <w:rsid w:val="A7FAD855"/>
    <w:rsid w:val="A7FF0640"/>
    <w:rsid w:val="AADFA71D"/>
    <w:rsid w:val="AAFE7947"/>
    <w:rsid w:val="AB2F2201"/>
    <w:rsid w:val="AB6FE987"/>
    <w:rsid w:val="AB87F626"/>
    <w:rsid w:val="ABDF339E"/>
    <w:rsid w:val="ABDF5502"/>
    <w:rsid w:val="ABEF2093"/>
    <w:rsid w:val="ABF39FE2"/>
    <w:rsid w:val="ABFBF940"/>
    <w:rsid w:val="ABFE1608"/>
    <w:rsid w:val="ABFEE508"/>
    <w:rsid w:val="ABFF1BB0"/>
    <w:rsid w:val="AC939470"/>
    <w:rsid w:val="ACAF1678"/>
    <w:rsid w:val="ACDD9DDD"/>
    <w:rsid w:val="AD9B764F"/>
    <w:rsid w:val="ADAC032B"/>
    <w:rsid w:val="ADAF855E"/>
    <w:rsid w:val="ADB3F670"/>
    <w:rsid w:val="ADBF6059"/>
    <w:rsid w:val="ADF33139"/>
    <w:rsid w:val="ADFC4070"/>
    <w:rsid w:val="ADFFC163"/>
    <w:rsid w:val="AE77751C"/>
    <w:rsid w:val="AE7F10BE"/>
    <w:rsid w:val="AEEE540D"/>
    <w:rsid w:val="AEF911D3"/>
    <w:rsid w:val="AF1F911F"/>
    <w:rsid w:val="AF3798BF"/>
    <w:rsid w:val="AF3B6B5B"/>
    <w:rsid w:val="AF7E6EFA"/>
    <w:rsid w:val="AF7F9D96"/>
    <w:rsid w:val="AF7FEA1A"/>
    <w:rsid w:val="AF8D129C"/>
    <w:rsid w:val="AF8E2D7D"/>
    <w:rsid w:val="AFAC70F1"/>
    <w:rsid w:val="AFBF796A"/>
    <w:rsid w:val="AFC381BC"/>
    <w:rsid w:val="AFCBD227"/>
    <w:rsid w:val="AFCF516A"/>
    <w:rsid w:val="AFD53678"/>
    <w:rsid w:val="AFDE739F"/>
    <w:rsid w:val="AFF71C97"/>
    <w:rsid w:val="AFF76407"/>
    <w:rsid w:val="AFF790C0"/>
    <w:rsid w:val="AFF79690"/>
    <w:rsid w:val="AFF7CC19"/>
    <w:rsid w:val="AFF97C0A"/>
    <w:rsid w:val="AFFDA1E9"/>
    <w:rsid w:val="AFFF3869"/>
    <w:rsid w:val="AFFF45E9"/>
    <w:rsid w:val="AFFF7848"/>
    <w:rsid w:val="AFFFB5A8"/>
    <w:rsid w:val="B06AE6B8"/>
    <w:rsid w:val="B1B7A6BA"/>
    <w:rsid w:val="B1E6B701"/>
    <w:rsid w:val="B1F71531"/>
    <w:rsid w:val="B275BAFE"/>
    <w:rsid w:val="B2778D81"/>
    <w:rsid w:val="B2BF6841"/>
    <w:rsid w:val="B2EF1BC6"/>
    <w:rsid w:val="B2F26440"/>
    <w:rsid w:val="B3739B1D"/>
    <w:rsid w:val="B37D08E6"/>
    <w:rsid w:val="B3BDB0BB"/>
    <w:rsid w:val="B3DCAA01"/>
    <w:rsid w:val="B3E7245D"/>
    <w:rsid w:val="B3FB4AD9"/>
    <w:rsid w:val="B3FB516F"/>
    <w:rsid w:val="B43E2D9A"/>
    <w:rsid w:val="B53EFCC2"/>
    <w:rsid w:val="B55F222F"/>
    <w:rsid w:val="B57EE0B5"/>
    <w:rsid w:val="B5B85931"/>
    <w:rsid w:val="B5DBB840"/>
    <w:rsid w:val="B5E78106"/>
    <w:rsid w:val="B5F7282F"/>
    <w:rsid w:val="B5F75517"/>
    <w:rsid w:val="B5F75F6E"/>
    <w:rsid w:val="B5F97A0E"/>
    <w:rsid w:val="B5FF4E70"/>
    <w:rsid w:val="B6561252"/>
    <w:rsid w:val="B664F48A"/>
    <w:rsid w:val="B6872E09"/>
    <w:rsid w:val="B69C72F7"/>
    <w:rsid w:val="B6A4818D"/>
    <w:rsid w:val="B6DAFCC3"/>
    <w:rsid w:val="B6E41C88"/>
    <w:rsid w:val="B6EFFEDD"/>
    <w:rsid w:val="B76BB80E"/>
    <w:rsid w:val="B76FC8F5"/>
    <w:rsid w:val="B77F6E20"/>
    <w:rsid w:val="B77FA609"/>
    <w:rsid w:val="B7ACB2C2"/>
    <w:rsid w:val="B7BAC684"/>
    <w:rsid w:val="B7BE2CD0"/>
    <w:rsid w:val="B7DA35BF"/>
    <w:rsid w:val="B7DD6B08"/>
    <w:rsid w:val="B7E6B9E7"/>
    <w:rsid w:val="B7E7DBA0"/>
    <w:rsid w:val="B7EDE74E"/>
    <w:rsid w:val="B7EE51F5"/>
    <w:rsid w:val="B7EF5FAA"/>
    <w:rsid w:val="B7F4BA76"/>
    <w:rsid w:val="B7F558F6"/>
    <w:rsid w:val="B7F75C17"/>
    <w:rsid w:val="B7F9CF6D"/>
    <w:rsid w:val="B7FD2997"/>
    <w:rsid w:val="B7FECD94"/>
    <w:rsid w:val="B7FEF7B4"/>
    <w:rsid w:val="B7FF9FAE"/>
    <w:rsid w:val="B7FFDA23"/>
    <w:rsid w:val="B7FFEEF7"/>
    <w:rsid w:val="B8EFE6DE"/>
    <w:rsid w:val="B8FB40F8"/>
    <w:rsid w:val="B92FE9C7"/>
    <w:rsid w:val="B97E1B27"/>
    <w:rsid w:val="BA775FDB"/>
    <w:rsid w:val="BADB5C64"/>
    <w:rsid w:val="BAF7000A"/>
    <w:rsid w:val="BAFE1843"/>
    <w:rsid w:val="BAFFBE6D"/>
    <w:rsid w:val="BB3E7AF4"/>
    <w:rsid w:val="BB57AF71"/>
    <w:rsid w:val="BB6C2B1E"/>
    <w:rsid w:val="BB798222"/>
    <w:rsid w:val="BB7F9129"/>
    <w:rsid w:val="BB7FB1E9"/>
    <w:rsid w:val="BB7FC738"/>
    <w:rsid w:val="BB9DFE8E"/>
    <w:rsid w:val="BB9F377D"/>
    <w:rsid w:val="BB9F4BFF"/>
    <w:rsid w:val="BBBD43C3"/>
    <w:rsid w:val="BBBFCCD3"/>
    <w:rsid w:val="BBBFF7B0"/>
    <w:rsid w:val="BBD5B364"/>
    <w:rsid w:val="BBDBAD56"/>
    <w:rsid w:val="BBDF1E10"/>
    <w:rsid w:val="BBDF3991"/>
    <w:rsid w:val="BBE5C18A"/>
    <w:rsid w:val="BBE5E2D9"/>
    <w:rsid w:val="BBE75202"/>
    <w:rsid w:val="BBEF1D2C"/>
    <w:rsid w:val="BBF7295F"/>
    <w:rsid w:val="BBFBD27C"/>
    <w:rsid w:val="BBFD4689"/>
    <w:rsid w:val="BBFD7029"/>
    <w:rsid w:val="BBFD988E"/>
    <w:rsid w:val="BBFE4851"/>
    <w:rsid w:val="BC6F3E5C"/>
    <w:rsid w:val="BCAF2957"/>
    <w:rsid w:val="BCCEA7A9"/>
    <w:rsid w:val="BCEF3798"/>
    <w:rsid w:val="BCF57F64"/>
    <w:rsid w:val="BCF76D64"/>
    <w:rsid w:val="BCFABE71"/>
    <w:rsid w:val="BCFF9125"/>
    <w:rsid w:val="BD5DCB59"/>
    <w:rsid w:val="BD5F3BD0"/>
    <w:rsid w:val="BD5F5550"/>
    <w:rsid w:val="BD5FACE6"/>
    <w:rsid w:val="BD675BAA"/>
    <w:rsid w:val="BD7C8C0C"/>
    <w:rsid w:val="BD87D0F2"/>
    <w:rsid w:val="BD9F90EA"/>
    <w:rsid w:val="BDD73745"/>
    <w:rsid w:val="BDE5C9B0"/>
    <w:rsid w:val="BDEB0236"/>
    <w:rsid w:val="BDEDE32B"/>
    <w:rsid w:val="BDEF22B9"/>
    <w:rsid w:val="BDEF2F1E"/>
    <w:rsid w:val="BDEF8C8E"/>
    <w:rsid w:val="BDF31F97"/>
    <w:rsid w:val="BDFA0979"/>
    <w:rsid w:val="BDFAEDC8"/>
    <w:rsid w:val="BDFBE2D2"/>
    <w:rsid w:val="BDFC611D"/>
    <w:rsid w:val="BDFDEA1D"/>
    <w:rsid w:val="BDFE960B"/>
    <w:rsid w:val="BDFECFA3"/>
    <w:rsid w:val="BDFF1E63"/>
    <w:rsid w:val="BDFF2AA7"/>
    <w:rsid w:val="BDFFC9C6"/>
    <w:rsid w:val="BE3750E3"/>
    <w:rsid w:val="BE5F537E"/>
    <w:rsid w:val="BE5F5C36"/>
    <w:rsid w:val="BE66BE1A"/>
    <w:rsid w:val="BEAF2384"/>
    <w:rsid w:val="BEB66E2B"/>
    <w:rsid w:val="BEBC0274"/>
    <w:rsid w:val="BEBFFCCA"/>
    <w:rsid w:val="BEDD9338"/>
    <w:rsid w:val="BEDF3A0A"/>
    <w:rsid w:val="BEF6E24B"/>
    <w:rsid w:val="BEFA1700"/>
    <w:rsid w:val="BEFF1142"/>
    <w:rsid w:val="BF07A20D"/>
    <w:rsid w:val="BF1E2659"/>
    <w:rsid w:val="BF1F90D1"/>
    <w:rsid w:val="BF27DF7D"/>
    <w:rsid w:val="BF3A2C7B"/>
    <w:rsid w:val="BF3E0E80"/>
    <w:rsid w:val="BF3E0FB6"/>
    <w:rsid w:val="BF3F1E30"/>
    <w:rsid w:val="BF53B050"/>
    <w:rsid w:val="BF5DE484"/>
    <w:rsid w:val="BF63E8BE"/>
    <w:rsid w:val="BF66D4BD"/>
    <w:rsid w:val="BF6F0CA8"/>
    <w:rsid w:val="BF6F8388"/>
    <w:rsid w:val="BF6FF7D7"/>
    <w:rsid w:val="BF726F45"/>
    <w:rsid w:val="BF73DDE4"/>
    <w:rsid w:val="BF772487"/>
    <w:rsid w:val="BF7788FC"/>
    <w:rsid w:val="BF77BF2E"/>
    <w:rsid w:val="BF7AB13C"/>
    <w:rsid w:val="BF7E7466"/>
    <w:rsid w:val="BF7E8C63"/>
    <w:rsid w:val="BF7F4E2F"/>
    <w:rsid w:val="BF8E435D"/>
    <w:rsid w:val="BF8FE5C9"/>
    <w:rsid w:val="BF8FE669"/>
    <w:rsid w:val="BF99E905"/>
    <w:rsid w:val="BF9D0CF3"/>
    <w:rsid w:val="BF9F2934"/>
    <w:rsid w:val="BF9F3660"/>
    <w:rsid w:val="BF9F6BA3"/>
    <w:rsid w:val="BFA9BEBB"/>
    <w:rsid w:val="BFAF0950"/>
    <w:rsid w:val="BFAF6A01"/>
    <w:rsid w:val="BFAFF29A"/>
    <w:rsid w:val="BFB4108A"/>
    <w:rsid w:val="BFB73414"/>
    <w:rsid w:val="BFBD6DCA"/>
    <w:rsid w:val="BFBD888A"/>
    <w:rsid w:val="BFBF92E9"/>
    <w:rsid w:val="BFBFD8EE"/>
    <w:rsid w:val="BFCE670C"/>
    <w:rsid w:val="BFD6313B"/>
    <w:rsid w:val="BFD7AC89"/>
    <w:rsid w:val="BFDE8F31"/>
    <w:rsid w:val="BFDECB6D"/>
    <w:rsid w:val="BFDEE993"/>
    <w:rsid w:val="BFDF200E"/>
    <w:rsid w:val="BFDF6514"/>
    <w:rsid w:val="BFDF789F"/>
    <w:rsid w:val="BFDFB135"/>
    <w:rsid w:val="BFDFF97F"/>
    <w:rsid w:val="BFE0B931"/>
    <w:rsid w:val="BFE3E60D"/>
    <w:rsid w:val="BFE7B73A"/>
    <w:rsid w:val="BFEBD2B6"/>
    <w:rsid w:val="BFED9626"/>
    <w:rsid w:val="BFEE9066"/>
    <w:rsid w:val="BFEFCFBE"/>
    <w:rsid w:val="BFEFEA95"/>
    <w:rsid w:val="BFF3A4FD"/>
    <w:rsid w:val="BFF3C9FE"/>
    <w:rsid w:val="BFF454F4"/>
    <w:rsid w:val="BFF60444"/>
    <w:rsid w:val="BFF62CB0"/>
    <w:rsid w:val="BFF670F0"/>
    <w:rsid w:val="BFF767D1"/>
    <w:rsid w:val="BFF77EDA"/>
    <w:rsid w:val="BFF82606"/>
    <w:rsid w:val="BFF9D0E1"/>
    <w:rsid w:val="BFFA1D97"/>
    <w:rsid w:val="BFFAE808"/>
    <w:rsid w:val="BFFDAA1F"/>
    <w:rsid w:val="BFFE1B30"/>
    <w:rsid w:val="BFFEE416"/>
    <w:rsid w:val="BFFF108C"/>
    <w:rsid w:val="BFFF77FE"/>
    <w:rsid w:val="BFFF8482"/>
    <w:rsid w:val="BFFFA452"/>
    <w:rsid w:val="BFFFAF39"/>
    <w:rsid w:val="BFFFB468"/>
    <w:rsid w:val="BFFFE093"/>
    <w:rsid w:val="BFFFEA60"/>
    <w:rsid w:val="BFFFF0C1"/>
    <w:rsid w:val="BFFFF380"/>
    <w:rsid w:val="C0A1A09D"/>
    <w:rsid w:val="C19B3DEF"/>
    <w:rsid w:val="C1FC9D8D"/>
    <w:rsid w:val="C2FF40DF"/>
    <w:rsid w:val="C326AA4B"/>
    <w:rsid w:val="C397C1C2"/>
    <w:rsid w:val="C3B3B4D5"/>
    <w:rsid w:val="C3F7BC97"/>
    <w:rsid w:val="C3F7CFE9"/>
    <w:rsid w:val="C3FF884E"/>
    <w:rsid w:val="C5EEEF01"/>
    <w:rsid w:val="C5EF39BA"/>
    <w:rsid w:val="C6EB7938"/>
    <w:rsid w:val="C75FEF4C"/>
    <w:rsid w:val="C7CF59DD"/>
    <w:rsid w:val="C7DF5E92"/>
    <w:rsid w:val="C7EB7674"/>
    <w:rsid w:val="C7F32A9D"/>
    <w:rsid w:val="C7F646F1"/>
    <w:rsid w:val="C7FF5C67"/>
    <w:rsid w:val="C8CF83D2"/>
    <w:rsid w:val="C8F83239"/>
    <w:rsid w:val="C97E1678"/>
    <w:rsid w:val="CAB24C52"/>
    <w:rsid w:val="CABBD666"/>
    <w:rsid w:val="CABD2E78"/>
    <w:rsid w:val="CBC317A1"/>
    <w:rsid w:val="CBFF3EFE"/>
    <w:rsid w:val="CBFF6E76"/>
    <w:rsid w:val="CCBB0271"/>
    <w:rsid w:val="CD57446D"/>
    <w:rsid w:val="CD6AB07E"/>
    <w:rsid w:val="CDB78A55"/>
    <w:rsid w:val="CDBB071C"/>
    <w:rsid w:val="CDDEE341"/>
    <w:rsid w:val="CDE7FFF7"/>
    <w:rsid w:val="CDEFD8DD"/>
    <w:rsid w:val="CDFF47DB"/>
    <w:rsid w:val="CE376CC5"/>
    <w:rsid w:val="CE5B1012"/>
    <w:rsid w:val="CE7BAE1F"/>
    <w:rsid w:val="CE7E2D72"/>
    <w:rsid w:val="CE974E07"/>
    <w:rsid w:val="CEB7339C"/>
    <w:rsid w:val="CEDF9E82"/>
    <w:rsid w:val="CEE53A22"/>
    <w:rsid w:val="CEFC4936"/>
    <w:rsid w:val="CEFFD62E"/>
    <w:rsid w:val="CF1F7869"/>
    <w:rsid w:val="CF3F1DB8"/>
    <w:rsid w:val="CF756E70"/>
    <w:rsid w:val="CF7B75C8"/>
    <w:rsid w:val="CF7FC46B"/>
    <w:rsid w:val="CFAECE57"/>
    <w:rsid w:val="CFB74043"/>
    <w:rsid w:val="CFBD1EF3"/>
    <w:rsid w:val="CFD9BD90"/>
    <w:rsid w:val="CFDB545A"/>
    <w:rsid w:val="CFDE91F6"/>
    <w:rsid w:val="CFDF36CF"/>
    <w:rsid w:val="CFE220C6"/>
    <w:rsid w:val="CFE3E1B5"/>
    <w:rsid w:val="CFE7FCA5"/>
    <w:rsid w:val="CFFBE46A"/>
    <w:rsid w:val="CFFE1926"/>
    <w:rsid w:val="CFFE88F8"/>
    <w:rsid w:val="CFFF1F2B"/>
    <w:rsid w:val="CFFFC0AC"/>
    <w:rsid w:val="D13DE79F"/>
    <w:rsid w:val="D15BAC7C"/>
    <w:rsid w:val="D1FB0B81"/>
    <w:rsid w:val="D2F71910"/>
    <w:rsid w:val="D3AF9565"/>
    <w:rsid w:val="D3BBE5B3"/>
    <w:rsid w:val="D3CBB0A9"/>
    <w:rsid w:val="D3D90B61"/>
    <w:rsid w:val="D3EDA24A"/>
    <w:rsid w:val="D3FDE742"/>
    <w:rsid w:val="D3FF9CDD"/>
    <w:rsid w:val="D4AEF1CD"/>
    <w:rsid w:val="D4BB7ABC"/>
    <w:rsid w:val="D4D7FCCE"/>
    <w:rsid w:val="D4DE333B"/>
    <w:rsid w:val="D4EE82AE"/>
    <w:rsid w:val="D4FFFAB0"/>
    <w:rsid w:val="D53E448B"/>
    <w:rsid w:val="D57D0CEA"/>
    <w:rsid w:val="D5A1FB0B"/>
    <w:rsid w:val="D5A6E0E5"/>
    <w:rsid w:val="D5E7FFCF"/>
    <w:rsid w:val="D5EBF78C"/>
    <w:rsid w:val="D5F317C4"/>
    <w:rsid w:val="D66B4B14"/>
    <w:rsid w:val="D6DEC795"/>
    <w:rsid w:val="D6F53F8C"/>
    <w:rsid w:val="D754557C"/>
    <w:rsid w:val="D7698A3F"/>
    <w:rsid w:val="D76BBFB1"/>
    <w:rsid w:val="D77BE04A"/>
    <w:rsid w:val="D77E6150"/>
    <w:rsid w:val="D78F5C36"/>
    <w:rsid w:val="D79DBD6D"/>
    <w:rsid w:val="D79F6F39"/>
    <w:rsid w:val="D7B6EB54"/>
    <w:rsid w:val="D7B83971"/>
    <w:rsid w:val="D7BDF0C5"/>
    <w:rsid w:val="D7CF2F82"/>
    <w:rsid w:val="D7CF5392"/>
    <w:rsid w:val="D7D40C5C"/>
    <w:rsid w:val="D7D5C074"/>
    <w:rsid w:val="D7D742C9"/>
    <w:rsid w:val="D7DD0F28"/>
    <w:rsid w:val="D7EF2830"/>
    <w:rsid w:val="D7F77EBA"/>
    <w:rsid w:val="D7F8854F"/>
    <w:rsid w:val="D7F973AE"/>
    <w:rsid w:val="D7F9A0CA"/>
    <w:rsid w:val="D7FBF3E1"/>
    <w:rsid w:val="D7FD7EF5"/>
    <w:rsid w:val="D7FFA649"/>
    <w:rsid w:val="D8970C65"/>
    <w:rsid w:val="D97E2AB9"/>
    <w:rsid w:val="D998ADBF"/>
    <w:rsid w:val="D99F02ED"/>
    <w:rsid w:val="D99F5494"/>
    <w:rsid w:val="D99FC5CF"/>
    <w:rsid w:val="D9B779C0"/>
    <w:rsid w:val="D9C46DD4"/>
    <w:rsid w:val="D9D57531"/>
    <w:rsid w:val="D9D98306"/>
    <w:rsid w:val="D9EF52BE"/>
    <w:rsid w:val="D9EF581A"/>
    <w:rsid w:val="D9FAC0C9"/>
    <w:rsid w:val="D9FD8704"/>
    <w:rsid w:val="DA55EF3D"/>
    <w:rsid w:val="DA7DC6CA"/>
    <w:rsid w:val="DA7E7849"/>
    <w:rsid w:val="DABFA03D"/>
    <w:rsid w:val="DAD59EDA"/>
    <w:rsid w:val="DAD5C703"/>
    <w:rsid w:val="DAD76389"/>
    <w:rsid w:val="DADD45B0"/>
    <w:rsid w:val="DADE839E"/>
    <w:rsid w:val="DAFB6773"/>
    <w:rsid w:val="DAFCA52B"/>
    <w:rsid w:val="DB5F5DF2"/>
    <w:rsid w:val="DB63F780"/>
    <w:rsid w:val="DB7F3996"/>
    <w:rsid w:val="DB7F7785"/>
    <w:rsid w:val="DB9FA7A6"/>
    <w:rsid w:val="DBA7835D"/>
    <w:rsid w:val="DBBDCC10"/>
    <w:rsid w:val="DBBF1487"/>
    <w:rsid w:val="DBBFB5CD"/>
    <w:rsid w:val="DBC58270"/>
    <w:rsid w:val="DBCFF2EF"/>
    <w:rsid w:val="DBDDD98F"/>
    <w:rsid w:val="DBDF3EA2"/>
    <w:rsid w:val="DBED5278"/>
    <w:rsid w:val="DBEDFBAA"/>
    <w:rsid w:val="DBF2FE3C"/>
    <w:rsid w:val="DBF71901"/>
    <w:rsid w:val="DBFA5D74"/>
    <w:rsid w:val="DBFA625D"/>
    <w:rsid w:val="DBFBC68B"/>
    <w:rsid w:val="DBFDC1A9"/>
    <w:rsid w:val="DBFF12E2"/>
    <w:rsid w:val="DBFF68F4"/>
    <w:rsid w:val="DBFFC9FC"/>
    <w:rsid w:val="DBFFCD6E"/>
    <w:rsid w:val="DC1DA493"/>
    <w:rsid w:val="DC3D6DC4"/>
    <w:rsid w:val="DC3E119C"/>
    <w:rsid w:val="DC6EA5EB"/>
    <w:rsid w:val="DC8A981E"/>
    <w:rsid w:val="DC95264A"/>
    <w:rsid w:val="DCBD1F8B"/>
    <w:rsid w:val="DCED9690"/>
    <w:rsid w:val="DCF5407B"/>
    <w:rsid w:val="DCF5505B"/>
    <w:rsid w:val="DCF7988E"/>
    <w:rsid w:val="DCFD1D5A"/>
    <w:rsid w:val="DCFFB185"/>
    <w:rsid w:val="DD2C7666"/>
    <w:rsid w:val="DD5B1FF6"/>
    <w:rsid w:val="DD67C39C"/>
    <w:rsid w:val="DD77FD4B"/>
    <w:rsid w:val="DD7DE37D"/>
    <w:rsid w:val="DD7F32BB"/>
    <w:rsid w:val="DD83CDC3"/>
    <w:rsid w:val="DDAEF065"/>
    <w:rsid w:val="DDB588A0"/>
    <w:rsid w:val="DDB737DC"/>
    <w:rsid w:val="DDB7A117"/>
    <w:rsid w:val="DDB85DAB"/>
    <w:rsid w:val="DDBFA60D"/>
    <w:rsid w:val="DDC6FE6F"/>
    <w:rsid w:val="DDCD9ED5"/>
    <w:rsid w:val="DDDDA728"/>
    <w:rsid w:val="DDDFD120"/>
    <w:rsid w:val="DDE36250"/>
    <w:rsid w:val="DDED1D97"/>
    <w:rsid w:val="DDF73393"/>
    <w:rsid w:val="DDF75FAA"/>
    <w:rsid w:val="DDF7B5CC"/>
    <w:rsid w:val="DDFF6AB5"/>
    <w:rsid w:val="DDFFB7D4"/>
    <w:rsid w:val="DDFFDA3C"/>
    <w:rsid w:val="DE0FF507"/>
    <w:rsid w:val="DE36ECA6"/>
    <w:rsid w:val="DE3DEBE2"/>
    <w:rsid w:val="DE3FD7DF"/>
    <w:rsid w:val="DE5F6E42"/>
    <w:rsid w:val="DE7B58B5"/>
    <w:rsid w:val="DE9E1A9B"/>
    <w:rsid w:val="DEAFCA0D"/>
    <w:rsid w:val="DEBFFF89"/>
    <w:rsid w:val="DECB4F28"/>
    <w:rsid w:val="DECE858F"/>
    <w:rsid w:val="DECF182D"/>
    <w:rsid w:val="DED75AF2"/>
    <w:rsid w:val="DED76B12"/>
    <w:rsid w:val="DEDF412A"/>
    <w:rsid w:val="DEDF5EE2"/>
    <w:rsid w:val="DEEBE742"/>
    <w:rsid w:val="DEED318A"/>
    <w:rsid w:val="DEF77959"/>
    <w:rsid w:val="DEF7A44F"/>
    <w:rsid w:val="DEF7DC08"/>
    <w:rsid w:val="DEFAAA05"/>
    <w:rsid w:val="DEFF3CFE"/>
    <w:rsid w:val="DEFF9085"/>
    <w:rsid w:val="DF1BBA25"/>
    <w:rsid w:val="DF376B73"/>
    <w:rsid w:val="DF3CFD5A"/>
    <w:rsid w:val="DF3F67F3"/>
    <w:rsid w:val="DF431C28"/>
    <w:rsid w:val="DF4FD65E"/>
    <w:rsid w:val="DF5F0483"/>
    <w:rsid w:val="DF5F5ECA"/>
    <w:rsid w:val="DF6505F5"/>
    <w:rsid w:val="DF65ACE8"/>
    <w:rsid w:val="DF6F7C1B"/>
    <w:rsid w:val="DF71FCE8"/>
    <w:rsid w:val="DF73DEC2"/>
    <w:rsid w:val="DF75E4B6"/>
    <w:rsid w:val="DF7B1E18"/>
    <w:rsid w:val="DF7BBEC6"/>
    <w:rsid w:val="DF7D44D2"/>
    <w:rsid w:val="DF7D5B1B"/>
    <w:rsid w:val="DF7EC3ED"/>
    <w:rsid w:val="DF7F3E9E"/>
    <w:rsid w:val="DF7F5906"/>
    <w:rsid w:val="DF7F9375"/>
    <w:rsid w:val="DF8F4245"/>
    <w:rsid w:val="DF9B8194"/>
    <w:rsid w:val="DFA23F0B"/>
    <w:rsid w:val="DFAE6F1E"/>
    <w:rsid w:val="DFAF1A0C"/>
    <w:rsid w:val="DFB1CE01"/>
    <w:rsid w:val="DFBBAA45"/>
    <w:rsid w:val="DFBBCFB8"/>
    <w:rsid w:val="DFBD16DC"/>
    <w:rsid w:val="DFBE30EA"/>
    <w:rsid w:val="DFBEC935"/>
    <w:rsid w:val="DFBF0DEC"/>
    <w:rsid w:val="DFBF640F"/>
    <w:rsid w:val="DFBFA209"/>
    <w:rsid w:val="DFC35C1D"/>
    <w:rsid w:val="DFC3B6E6"/>
    <w:rsid w:val="DFC4A966"/>
    <w:rsid w:val="DFCBA52A"/>
    <w:rsid w:val="DFCF3185"/>
    <w:rsid w:val="DFCF54CF"/>
    <w:rsid w:val="DFD7C3C5"/>
    <w:rsid w:val="DFDAF553"/>
    <w:rsid w:val="DFDDB45B"/>
    <w:rsid w:val="DFDF5D77"/>
    <w:rsid w:val="DFDFAC7D"/>
    <w:rsid w:val="DFE3BE90"/>
    <w:rsid w:val="DFE76425"/>
    <w:rsid w:val="DFE7E3AC"/>
    <w:rsid w:val="DFE9C40F"/>
    <w:rsid w:val="DFEA745C"/>
    <w:rsid w:val="DFEB7755"/>
    <w:rsid w:val="DFED1381"/>
    <w:rsid w:val="DFEE3615"/>
    <w:rsid w:val="DFEE984B"/>
    <w:rsid w:val="DFEFBCB3"/>
    <w:rsid w:val="DFF0A064"/>
    <w:rsid w:val="DFF31DA3"/>
    <w:rsid w:val="DFF3F3FF"/>
    <w:rsid w:val="DFF53971"/>
    <w:rsid w:val="DFF67F94"/>
    <w:rsid w:val="DFF6A2ED"/>
    <w:rsid w:val="DFF6AD1B"/>
    <w:rsid w:val="DFF6D53B"/>
    <w:rsid w:val="DFF76FCB"/>
    <w:rsid w:val="DFF7BC66"/>
    <w:rsid w:val="DFFA968F"/>
    <w:rsid w:val="DFFB357B"/>
    <w:rsid w:val="DFFB62ED"/>
    <w:rsid w:val="DFFB849E"/>
    <w:rsid w:val="DFFB89B6"/>
    <w:rsid w:val="DFFCA722"/>
    <w:rsid w:val="DFFE4AE8"/>
    <w:rsid w:val="DFFE63AE"/>
    <w:rsid w:val="DFFEF1E0"/>
    <w:rsid w:val="DFFF3D60"/>
    <w:rsid w:val="DFFFCC40"/>
    <w:rsid w:val="DFFFF72F"/>
    <w:rsid w:val="E09A79EE"/>
    <w:rsid w:val="E0F1F077"/>
    <w:rsid w:val="E13D064A"/>
    <w:rsid w:val="E17424E7"/>
    <w:rsid w:val="E18D6D7A"/>
    <w:rsid w:val="E1FD20C9"/>
    <w:rsid w:val="E39D9E70"/>
    <w:rsid w:val="E3BE898E"/>
    <w:rsid w:val="E3BFC5D7"/>
    <w:rsid w:val="E3E2FA9D"/>
    <w:rsid w:val="E3FE4509"/>
    <w:rsid w:val="E49F6F99"/>
    <w:rsid w:val="E4CE6607"/>
    <w:rsid w:val="E4CF8F0C"/>
    <w:rsid w:val="E4EF2276"/>
    <w:rsid w:val="E4F6D71A"/>
    <w:rsid w:val="E5B95523"/>
    <w:rsid w:val="E5EE7D82"/>
    <w:rsid w:val="E5F0944C"/>
    <w:rsid w:val="E5F41683"/>
    <w:rsid w:val="E5F88055"/>
    <w:rsid w:val="E5FAED6A"/>
    <w:rsid w:val="E5FFF1DB"/>
    <w:rsid w:val="E5FFF702"/>
    <w:rsid w:val="E69952A3"/>
    <w:rsid w:val="E6DBB70B"/>
    <w:rsid w:val="E6FDBD0E"/>
    <w:rsid w:val="E6FF27B0"/>
    <w:rsid w:val="E72F422B"/>
    <w:rsid w:val="E73B4DCA"/>
    <w:rsid w:val="E73F5A59"/>
    <w:rsid w:val="E75FD37F"/>
    <w:rsid w:val="E7768F0E"/>
    <w:rsid w:val="E777F8C4"/>
    <w:rsid w:val="E77F32EC"/>
    <w:rsid w:val="E79439D7"/>
    <w:rsid w:val="E79E3D55"/>
    <w:rsid w:val="E7D5882B"/>
    <w:rsid w:val="E7D68EE9"/>
    <w:rsid w:val="E7DE9DE1"/>
    <w:rsid w:val="E7DF5AEA"/>
    <w:rsid w:val="E7DFC563"/>
    <w:rsid w:val="E7E32A07"/>
    <w:rsid w:val="E7F4BC67"/>
    <w:rsid w:val="E7F4E052"/>
    <w:rsid w:val="E7F7E502"/>
    <w:rsid w:val="E7F9B689"/>
    <w:rsid w:val="E7F9B7B7"/>
    <w:rsid w:val="E7FD9684"/>
    <w:rsid w:val="E7FF69B7"/>
    <w:rsid w:val="E7FFB9CF"/>
    <w:rsid w:val="E80C132C"/>
    <w:rsid w:val="E8BDB844"/>
    <w:rsid w:val="E8DD3841"/>
    <w:rsid w:val="E9ED08D4"/>
    <w:rsid w:val="E9F34BE6"/>
    <w:rsid w:val="E9FE2576"/>
    <w:rsid w:val="E9FF041F"/>
    <w:rsid w:val="EAAF78C1"/>
    <w:rsid w:val="EABF1328"/>
    <w:rsid w:val="EADB9810"/>
    <w:rsid w:val="EAFED7FF"/>
    <w:rsid w:val="EB37F465"/>
    <w:rsid w:val="EB3B65C4"/>
    <w:rsid w:val="EB5DBE20"/>
    <w:rsid w:val="EB5FB3DA"/>
    <w:rsid w:val="EB68059A"/>
    <w:rsid w:val="EB7592A3"/>
    <w:rsid w:val="EB9F7063"/>
    <w:rsid w:val="EBA5E950"/>
    <w:rsid w:val="EBABCC6B"/>
    <w:rsid w:val="EBAE63C9"/>
    <w:rsid w:val="EBAF2139"/>
    <w:rsid w:val="EBAF22FC"/>
    <w:rsid w:val="EBB30C37"/>
    <w:rsid w:val="EBB4F5E1"/>
    <w:rsid w:val="EBBB5E49"/>
    <w:rsid w:val="EBBBA106"/>
    <w:rsid w:val="EBDEA581"/>
    <w:rsid w:val="EBDEF04F"/>
    <w:rsid w:val="EBDF0082"/>
    <w:rsid w:val="EBDF76E1"/>
    <w:rsid w:val="EBDF82DF"/>
    <w:rsid w:val="EBE3D3E8"/>
    <w:rsid w:val="EBE8B0CF"/>
    <w:rsid w:val="EBF377C1"/>
    <w:rsid w:val="EBF67C43"/>
    <w:rsid w:val="EBF783CB"/>
    <w:rsid w:val="EBFB0385"/>
    <w:rsid w:val="EBFB413F"/>
    <w:rsid w:val="EBFB9B65"/>
    <w:rsid w:val="EBFDD7C1"/>
    <w:rsid w:val="EBFE3186"/>
    <w:rsid w:val="EBFF5E65"/>
    <w:rsid w:val="EBFFA49C"/>
    <w:rsid w:val="EBFFA597"/>
    <w:rsid w:val="EC6D94C8"/>
    <w:rsid w:val="EC6F437A"/>
    <w:rsid w:val="ECBFD0B5"/>
    <w:rsid w:val="ECDB490D"/>
    <w:rsid w:val="ECDF00C6"/>
    <w:rsid w:val="ECFAA0A6"/>
    <w:rsid w:val="ECFFD414"/>
    <w:rsid w:val="ED1FFEB8"/>
    <w:rsid w:val="ED4FF188"/>
    <w:rsid w:val="ED526CB4"/>
    <w:rsid w:val="ED5F0B3D"/>
    <w:rsid w:val="ED5F6ECC"/>
    <w:rsid w:val="ED9B896B"/>
    <w:rsid w:val="EDB58818"/>
    <w:rsid w:val="EDBDA752"/>
    <w:rsid w:val="EDBF65F9"/>
    <w:rsid w:val="EDCFE8CE"/>
    <w:rsid w:val="EDDDA322"/>
    <w:rsid w:val="EDEBD187"/>
    <w:rsid w:val="EDEECD40"/>
    <w:rsid w:val="EDF35EF9"/>
    <w:rsid w:val="EDF4BCAA"/>
    <w:rsid w:val="EDF629C1"/>
    <w:rsid w:val="EDF79B7F"/>
    <w:rsid w:val="EDFB54D6"/>
    <w:rsid w:val="EDFBF1BD"/>
    <w:rsid w:val="EDFDD45B"/>
    <w:rsid w:val="EDFE7DEA"/>
    <w:rsid w:val="EDFF6C74"/>
    <w:rsid w:val="EDFF7E0F"/>
    <w:rsid w:val="EE2E3099"/>
    <w:rsid w:val="EE3768E0"/>
    <w:rsid w:val="EE3BECB6"/>
    <w:rsid w:val="EE73DAB6"/>
    <w:rsid w:val="EEAB77B4"/>
    <w:rsid w:val="EEAF29CE"/>
    <w:rsid w:val="EEB339E6"/>
    <w:rsid w:val="EEBBA2B6"/>
    <w:rsid w:val="EEBBEF1E"/>
    <w:rsid w:val="EEBDF1BA"/>
    <w:rsid w:val="EED53D22"/>
    <w:rsid w:val="EEDBDE80"/>
    <w:rsid w:val="EEDBFDA0"/>
    <w:rsid w:val="EEDD7247"/>
    <w:rsid w:val="EEE3639A"/>
    <w:rsid w:val="EEEA1F76"/>
    <w:rsid w:val="EEFC37F7"/>
    <w:rsid w:val="EEFEDC93"/>
    <w:rsid w:val="EEFF3420"/>
    <w:rsid w:val="EEFFF5B3"/>
    <w:rsid w:val="EF079AA2"/>
    <w:rsid w:val="EF2744B7"/>
    <w:rsid w:val="EF275766"/>
    <w:rsid w:val="EF379CE2"/>
    <w:rsid w:val="EF390B52"/>
    <w:rsid w:val="EF3DD78F"/>
    <w:rsid w:val="EF470F10"/>
    <w:rsid w:val="EF4D2E32"/>
    <w:rsid w:val="EF4FAA45"/>
    <w:rsid w:val="EF5AA519"/>
    <w:rsid w:val="EF6B414E"/>
    <w:rsid w:val="EF6B5221"/>
    <w:rsid w:val="EF6E9072"/>
    <w:rsid w:val="EF750D1C"/>
    <w:rsid w:val="EF7B3ACC"/>
    <w:rsid w:val="EF7D8B38"/>
    <w:rsid w:val="EF7DDC5D"/>
    <w:rsid w:val="EF7E826D"/>
    <w:rsid w:val="EF7EF0B0"/>
    <w:rsid w:val="EF7F83E3"/>
    <w:rsid w:val="EF978827"/>
    <w:rsid w:val="EF979FA6"/>
    <w:rsid w:val="EF9AB16B"/>
    <w:rsid w:val="EF9BA7DF"/>
    <w:rsid w:val="EF9F45BC"/>
    <w:rsid w:val="EF9FAEAA"/>
    <w:rsid w:val="EFA746ED"/>
    <w:rsid w:val="EFAADAC7"/>
    <w:rsid w:val="EFAD63B7"/>
    <w:rsid w:val="EFAE9958"/>
    <w:rsid w:val="EFAF5BD1"/>
    <w:rsid w:val="EFB561C0"/>
    <w:rsid w:val="EFB73CE2"/>
    <w:rsid w:val="EFB75613"/>
    <w:rsid w:val="EFB7681D"/>
    <w:rsid w:val="EFB7B541"/>
    <w:rsid w:val="EFB94B09"/>
    <w:rsid w:val="EFBDB262"/>
    <w:rsid w:val="EFBEB59A"/>
    <w:rsid w:val="EFBF0D3B"/>
    <w:rsid w:val="EFBF6723"/>
    <w:rsid w:val="EFBFA97B"/>
    <w:rsid w:val="EFBFB91E"/>
    <w:rsid w:val="EFBFED61"/>
    <w:rsid w:val="EFBFF5C4"/>
    <w:rsid w:val="EFCB86A0"/>
    <w:rsid w:val="EFCE740C"/>
    <w:rsid w:val="EFD3C36B"/>
    <w:rsid w:val="EFD7014B"/>
    <w:rsid w:val="EFDBC8A2"/>
    <w:rsid w:val="EFDEED4C"/>
    <w:rsid w:val="EFDFB271"/>
    <w:rsid w:val="EFE74C62"/>
    <w:rsid w:val="EFEE0B7B"/>
    <w:rsid w:val="EFEE10BD"/>
    <w:rsid w:val="EFEE8150"/>
    <w:rsid w:val="EFEEA009"/>
    <w:rsid w:val="EFEEBF0B"/>
    <w:rsid w:val="EFEF67C4"/>
    <w:rsid w:val="EFEF6933"/>
    <w:rsid w:val="EFEFEACF"/>
    <w:rsid w:val="EFF0E258"/>
    <w:rsid w:val="EFF71252"/>
    <w:rsid w:val="EFF7169B"/>
    <w:rsid w:val="EFF73731"/>
    <w:rsid w:val="EFF73B42"/>
    <w:rsid w:val="EFF7D668"/>
    <w:rsid w:val="EFF7DDCF"/>
    <w:rsid w:val="EFF8E686"/>
    <w:rsid w:val="EFFAC54A"/>
    <w:rsid w:val="EFFB9A18"/>
    <w:rsid w:val="EFFBB8A7"/>
    <w:rsid w:val="EFFCC296"/>
    <w:rsid w:val="EFFD4D41"/>
    <w:rsid w:val="EFFDF301"/>
    <w:rsid w:val="EFFF10DA"/>
    <w:rsid w:val="EFFF335E"/>
    <w:rsid w:val="EFFF9233"/>
    <w:rsid w:val="EFFFB2D0"/>
    <w:rsid w:val="EFFFD8CA"/>
    <w:rsid w:val="EFFFDACF"/>
    <w:rsid w:val="F0DC20C1"/>
    <w:rsid w:val="F0E76E4C"/>
    <w:rsid w:val="F11B1477"/>
    <w:rsid w:val="F19B8452"/>
    <w:rsid w:val="F1B7D855"/>
    <w:rsid w:val="F1BDDADB"/>
    <w:rsid w:val="F1BFD61E"/>
    <w:rsid w:val="F1F27941"/>
    <w:rsid w:val="F1F5C6E0"/>
    <w:rsid w:val="F1F79122"/>
    <w:rsid w:val="F1F9E2A2"/>
    <w:rsid w:val="F1FB2425"/>
    <w:rsid w:val="F1FB7C57"/>
    <w:rsid w:val="F1FFA6D9"/>
    <w:rsid w:val="F2BB2407"/>
    <w:rsid w:val="F2D7B934"/>
    <w:rsid w:val="F2DB0DA7"/>
    <w:rsid w:val="F2DF2470"/>
    <w:rsid w:val="F2EF4956"/>
    <w:rsid w:val="F2FAD103"/>
    <w:rsid w:val="F2FF7844"/>
    <w:rsid w:val="F31D6440"/>
    <w:rsid w:val="F31F7755"/>
    <w:rsid w:val="F33619A3"/>
    <w:rsid w:val="F33EC4CC"/>
    <w:rsid w:val="F33FC327"/>
    <w:rsid w:val="F33FD7FF"/>
    <w:rsid w:val="F33FEEE0"/>
    <w:rsid w:val="F3668432"/>
    <w:rsid w:val="F36F0236"/>
    <w:rsid w:val="F37DFABE"/>
    <w:rsid w:val="F37EC9ED"/>
    <w:rsid w:val="F3B4F340"/>
    <w:rsid w:val="F3B6E4B9"/>
    <w:rsid w:val="F3BDF231"/>
    <w:rsid w:val="F3C788E8"/>
    <w:rsid w:val="F3D91508"/>
    <w:rsid w:val="F3DC9132"/>
    <w:rsid w:val="F3DDA794"/>
    <w:rsid w:val="F3DE950D"/>
    <w:rsid w:val="F3DEE1A8"/>
    <w:rsid w:val="F3DF88C3"/>
    <w:rsid w:val="F3E1A032"/>
    <w:rsid w:val="F3EB17D0"/>
    <w:rsid w:val="F3EDA9F0"/>
    <w:rsid w:val="F3F58A7B"/>
    <w:rsid w:val="F3F7F669"/>
    <w:rsid w:val="F3FE0531"/>
    <w:rsid w:val="F3FE27E0"/>
    <w:rsid w:val="F3FE4306"/>
    <w:rsid w:val="F3FF0AF7"/>
    <w:rsid w:val="F3FFC3A5"/>
    <w:rsid w:val="F42AFF41"/>
    <w:rsid w:val="F43B7D49"/>
    <w:rsid w:val="F4FBC593"/>
    <w:rsid w:val="F4FD2042"/>
    <w:rsid w:val="F4FEA8E1"/>
    <w:rsid w:val="F52F7EEA"/>
    <w:rsid w:val="F5592EEB"/>
    <w:rsid w:val="F57E76AD"/>
    <w:rsid w:val="F57FA667"/>
    <w:rsid w:val="F57FE2D8"/>
    <w:rsid w:val="F59F7D62"/>
    <w:rsid w:val="F5B3E435"/>
    <w:rsid w:val="F5B68498"/>
    <w:rsid w:val="F5BE2CAF"/>
    <w:rsid w:val="F5BF7B79"/>
    <w:rsid w:val="F5C9B758"/>
    <w:rsid w:val="F5CD092A"/>
    <w:rsid w:val="F5CED01D"/>
    <w:rsid w:val="F5D6D626"/>
    <w:rsid w:val="F5DB8C17"/>
    <w:rsid w:val="F5DDD3AD"/>
    <w:rsid w:val="F5DEC9B7"/>
    <w:rsid w:val="F5DF476F"/>
    <w:rsid w:val="F5E3B2F8"/>
    <w:rsid w:val="F5E61E96"/>
    <w:rsid w:val="F5E7EF7E"/>
    <w:rsid w:val="F5EF163A"/>
    <w:rsid w:val="F5EF77C5"/>
    <w:rsid w:val="F5F532DB"/>
    <w:rsid w:val="F5F89EDF"/>
    <w:rsid w:val="F5FD21B5"/>
    <w:rsid w:val="F5FE076E"/>
    <w:rsid w:val="F5FE6F6E"/>
    <w:rsid w:val="F5FE7892"/>
    <w:rsid w:val="F5FF648A"/>
    <w:rsid w:val="F5FFC73C"/>
    <w:rsid w:val="F5FFD95B"/>
    <w:rsid w:val="F5FFDEBC"/>
    <w:rsid w:val="F63F40A1"/>
    <w:rsid w:val="F6506465"/>
    <w:rsid w:val="F6569E32"/>
    <w:rsid w:val="F65F158A"/>
    <w:rsid w:val="F668755C"/>
    <w:rsid w:val="F66AC801"/>
    <w:rsid w:val="F67DC9D7"/>
    <w:rsid w:val="F68BCFAE"/>
    <w:rsid w:val="F68BE657"/>
    <w:rsid w:val="F68D7604"/>
    <w:rsid w:val="F6AFC375"/>
    <w:rsid w:val="F6BF7BA8"/>
    <w:rsid w:val="F6BF95FD"/>
    <w:rsid w:val="F6CFF8B2"/>
    <w:rsid w:val="F6D697CA"/>
    <w:rsid w:val="F6DB3B84"/>
    <w:rsid w:val="F6DC1C8D"/>
    <w:rsid w:val="F6DF4FA3"/>
    <w:rsid w:val="F6ED050B"/>
    <w:rsid w:val="F6ED551A"/>
    <w:rsid w:val="F6F5377C"/>
    <w:rsid w:val="F6F73E5E"/>
    <w:rsid w:val="F6F760FC"/>
    <w:rsid w:val="F6FAA8BA"/>
    <w:rsid w:val="F6FB88CB"/>
    <w:rsid w:val="F6FBDB5E"/>
    <w:rsid w:val="F6FC409E"/>
    <w:rsid w:val="F6FD6807"/>
    <w:rsid w:val="F6FF6465"/>
    <w:rsid w:val="F727F698"/>
    <w:rsid w:val="F72DD09C"/>
    <w:rsid w:val="F72F1845"/>
    <w:rsid w:val="F735B137"/>
    <w:rsid w:val="F73E8FBC"/>
    <w:rsid w:val="F73FCFE1"/>
    <w:rsid w:val="F7497DF6"/>
    <w:rsid w:val="F75B2667"/>
    <w:rsid w:val="F75EA90C"/>
    <w:rsid w:val="F75F2D26"/>
    <w:rsid w:val="F75F61A5"/>
    <w:rsid w:val="F76727CE"/>
    <w:rsid w:val="F76F0296"/>
    <w:rsid w:val="F76F6BB2"/>
    <w:rsid w:val="F775CE84"/>
    <w:rsid w:val="F777EFA5"/>
    <w:rsid w:val="F77AB101"/>
    <w:rsid w:val="F77EF6C4"/>
    <w:rsid w:val="F77F47E6"/>
    <w:rsid w:val="F77F59C6"/>
    <w:rsid w:val="F77F9553"/>
    <w:rsid w:val="F77FA123"/>
    <w:rsid w:val="F77FCC14"/>
    <w:rsid w:val="F7877FD8"/>
    <w:rsid w:val="F795D798"/>
    <w:rsid w:val="F7A76462"/>
    <w:rsid w:val="F7B53F1D"/>
    <w:rsid w:val="F7B54ECC"/>
    <w:rsid w:val="F7B76E26"/>
    <w:rsid w:val="F7B7766B"/>
    <w:rsid w:val="F7BB8820"/>
    <w:rsid w:val="F7BBCB40"/>
    <w:rsid w:val="F7BD6D5F"/>
    <w:rsid w:val="F7BDE22C"/>
    <w:rsid w:val="F7BF2E88"/>
    <w:rsid w:val="F7C788D3"/>
    <w:rsid w:val="F7CE16E0"/>
    <w:rsid w:val="F7CFA162"/>
    <w:rsid w:val="F7D7C513"/>
    <w:rsid w:val="F7D7EA53"/>
    <w:rsid w:val="F7DDA2DF"/>
    <w:rsid w:val="F7DFFD4B"/>
    <w:rsid w:val="F7E55F0C"/>
    <w:rsid w:val="F7E97E56"/>
    <w:rsid w:val="F7EA10B6"/>
    <w:rsid w:val="F7EB6179"/>
    <w:rsid w:val="F7ED04E7"/>
    <w:rsid w:val="F7EDBFF1"/>
    <w:rsid w:val="F7EFAB7F"/>
    <w:rsid w:val="F7F51A6A"/>
    <w:rsid w:val="F7F645D8"/>
    <w:rsid w:val="F7F72C78"/>
    <w:rsid w:val="F7F7B7CC"/>
    <w:rsid w:val="F7F7F92C"/>
    <w:rsid w:val="F7F9C24F"/>
    <w:rsid w:val="F7FB332B"/>
    <w:rsid w:val="F7FB6415"/>
    <w:rsid w:val="F7FB71FB"/>
    <w:rsid w:val="F7FBB0F8"/>
    <w:rsid w:val="F7FBB4DC"/>
    <w:rsid w:val="F7FBDB82"/>
    <w:rsid w:val="F7FD63CA"/>
    <w:rsid w:val="F7FDB4C1"/>
    <w:rsid w:val="F7FF12DA"/>
    <w:rsid w:val="F7FF3B3A"/>
    <w:rsid w:val="F7FF3D36"/>
    <w:rsid w:val="F7FF48B5"/>
    <w:rsid w:val="F7FFE6E1"/>
    <w:rsid w:val="F7FFF5F9"/>
    <w:rsid w:val="F80BC69C"/>
    <w:rsid w:val="F8471E1E"/>
    <w:rsid w:val="F8B65556"/>
    <w:rsid w:val="F8B76C2E"/>
    <w:rsid w:val="F8CFAD1E"/>
    <w:rsid w:val="F8D3110A"/>
    <w:rsid w:val="F8FEAA0D"/>
    <w:rsid w:val="F93318F4"/>
    <w:rsid w:val="F94CB6E7"/>
    <w:rsid w:val="F9536B7A"/>
    <w:rsid w:val="F95F2313"/>
    <w:rsid w:val="F96F2FC5"/>
    <w:rsid w:val="F9760249"/>
    <w:rsid w:val="F97BCA45"/>
    <w:rsid w:val="F97BD97C"/>
    <w:rsid w:val="F97BE003"/>
    <w:rsid w:val="F997AECE"/>
    <w:rsid w:val="F9B63583"/>
    <w:rsid w:val="F9B72504"/>
    <w:rsid w:val="F9BE00E1"/>
    <w:rsid w:val="F9BEA14F"/>
    <w:rsid w:val="F9BFBB60"/>
    <w:rsid w:val="F9C21330"/>
    <w:rsid w:val="F9CBFD44"/>
    <w:rsid w:val="F9D7BBC6"/>
    <w:rsid w:val="F9DF7540"/>
    <w:rsid w:val="F9DFFADD"/>
    <w:rsid w:val="F9E48EF6"/>
    <w:rsid w:val="F9EF29D6"/>
    <w:rsid w:val="F9F20322"/>
    <w:rsid w:val="F9FBB31E"/>
    <w:rsid w:val="F9FE7ADB"/>
    <w:rsid w:val="F9FFBDB5"/>
    <w:rsid w:val="F9FFCC66"/>
    <w:rsid w:val="F9FFE328"/>
    <w:rsid w:val="F9FFE69D"/>
    <w:rsid w:val="FA3CF24C"/>
    <w:rsid w:val="FA3F83D7"/>
    <w:rsid w:val="FA87A966"/>
    <w:rsid w:val="FABFA0B3"/>
    <w:rsid w:val="FABFB6A1"/>
    <w:rsid w:val="FAD17B9F"/>
    <w:rsid w:val="FAD5F741"/>
    <w:rsid w:val="FADD7F6E"/>
    <w:rsid w:val="FADF546A"/>
    <w:rsid w:val="FAEF3EE9"/>
    <w:rsid w:val="FAF25C0C"/>
    <w:rsid w:val="FAFA436F"/>
    <w:rsid w:val="FAFAB60E"/>
    <w:rsid w:val="FAFB0BEF"/>
    <w:rsid w:val="FAFDE8A7"/>
    <w:rsid w:val="FAFE3712"/>
    <w:rsid w:val="FB0E5239"/>
    <w:rsid w:val="FB31135B"/>
    <w:rsid w:val="FB5925F3"/>
    <w:rsid w:val="FB6B23BD"/>
    <w:rsid w:val="FB6D1237"/>
    <w:rsid w:val="FB6F0EF9"/>
    <w:rsid w:val="FB6FA20E"/>
    <w:rsid w:val="FB77943F"/>
    <w:rsid w:val="FB7B4835"/>
    <w:rsid w:val="FB7E33D2"/>
    <w:rsid w:val="FB7E7F7E"/>
    <w:rsid w:val="FB7EE91B"/>
    <w:rsid w:val="FB7F4A81"/>
    <w:rsid w:val="FB7F79CF"/>
    <w:rsid w:val="FB7FF0D6"/>
    <w:rsid w:val="FB7FF676"/>
    <w:rsid w:val="FB8BF9A3"/>
    <w:rsid w:val="FB8EC793"/>
    <w:rsid w:val="FB8FBFA0"/>
    <w:rsid w:val="FB9171C0"/>
    <w:rsid w:val="FB9F8517"/>
    <w:rsid w:val="FB9F87EF"/>
    <w:rsid w:val="FB9FF5A0"/>
    <w:rsid w:val="FBB562AB"/>
    <w:rsid w:val="FBB9D1DE"/>
    <w:rsid w:val="FBBB14C6"/>
    <w:rsid w:val="FBBBAA28"/>
    <w:rsid w:val="FBBF1935"/>
    <w:rsid w:val="FBBF4006"/>
    <w:rsid w:val="FBBFE7CD"/>
    <w:rsid w:val="FBCD2FA9"/>
    <w:rsid w:val="FBD5C510"/>
    <w:rsid w:val="FBD98AB9"/>
    <w:rsid w:val="FBDA9592"/>
    <w:rsid w:val="FBDAE9C3"/>
    <w:rsid w:val="FBDB1ED2"/>
    <w:rsid w:val="FBDB39C8"/>
    <w:rsid w:val="FBDCF1C2"/>
    <w:rsid w:val="FBDD00D9"/>
    <w:rsid w:val="FBDDDEB2"/>
    <w:rsid w:val="FBDF78F3"/>
    <w:rsid w:val="FBE565D0"/>
    <w:rsid w:val="FBE640E1"/>
    <w:rsid w:val="FBE968B2"/>
    <w:rsid w:val="FBE9B3A3"/>
    <w:rsid w:val="FBEBF38A"/>
    <w:rsid w:val="FBED3EBD"/>
    <w:rsid w:val="FBEDCFA8"/>
    <w:rsid w:val="FBEECECF"/>
    <w:rsid w:val="FBEF631A"/>
    <w:rsid w:val="FBEFB336"/>
    <w:rsid w:val="FBEFC020"/>
    <w:rsid w:val="FBEFFA40"/>
    <w:rsid w:val="FBF57014"/>
    <w:rsid w:val="FBF5AB49"/>
    <w:rsid w:val="FBF6BEA9"/>
    <w:rsid w:val="FBF737ED"/>
    <w:rsid w:val="FBF7543E"/>
    <w:rsid w:val="FBF7C6F9"/>
    <w:rsid w:val="FBFA43A5"/>
    <w:rsid w:val="FBFAE166"/>
    <w:rsid w:val="FBFBF41C"/>
    <w:rsid w:val="FBFD5870"/>
    <w:rsid w:val="FBFDEB0D"/>
    <w:rsid w:val="FBFDFCF5"/>
    <w:rsid w:val="FBFE4F6A"/>
    <w:rsid w:val="FBFEC598"/>
    <w:rsid w:val="FBFEF017"/>
    <w:rsid w:val="FBFF1200"/>
    <w:rsid w:val="FBFF1F24"/>
    <w:rsid w:val="FBFF3C91"/>
    <w:rsid w:val="FBFF41BB"/>
    <w:rsid w:val="FBFF7310"/>
    <w:rsid w:val="FBFF7A9B"/>
    <w:rsid w:val="FBFF8A7E"/>
    <w:rsid w:val="FBFFA2E7"/>
    <w:rsid w:val="FBFFCCDF"/>
    <w:rsid w:val="FBFFCE3A"/>
    <w:rsid w:val="FBFFD605"/>
    <w:rsid w:val="FBFFDA59"/>
    <w:rsid w:val="FBFFEE8A"/>
    <w:rsid w:val="FC393526"/>
    <w:rsid w:val="FC7C2794"/>
    <w:rsid w:val="FC7D1ACD"/>
    <w:rsid w:val="FC7DB9B4"/>
    <w:rsid w:val="FC7E9BC5"/>
    <w:rsid w:val="FC7F64FC"/>
    <w:rsid w:val="FC7FA805"/>
    <w:rsid w:val="FC9D9985"/>
    <w:rsid w:val="FCAAEC4A"/>
    <w:rsid w:val="FCAEF789"/>
    <w:rsid w:val="FCBF182C"/>
    <w:rsid w:val="FCBF26DD"/>
    <w:rsid w:val="FCC762AC"/>
    <w:rsid w:val="FCCF0581"/>
    <w:rsid w:val="FCEB0417"/>
    <w:rsid w:val="FCEB0B33"/>
    <w:rsid w:val="FCEEBFF2"/>
    <w:rsid w:val="FCFA60AC"/>
    <w:rsid w:val="FCFBC82D"/>
    <w:rsid w:val="FCFF6EE2"/>
    <w:rsid w:val="FCFF8D94"/>
    <w:rsid w:val="FCFFDD2D"/>
    <w:rsid w:val="FD15A02D"/>
    <w:rsid w:val="FD1D9C8D"/>
    <w:rsid w:val="FD2E7256"/>
    <w:rsid w:val="FD2F29E6"/>
    <w:rsid w:val="FD3CCBA2"/>
    <w:rsid w:val="FD5790D6"/>
    <w:rsid w:val="FD5ECFA3"/>
    <w:rsid w:val="FD6A6C9B"/>
    <w:rsid w:val="FD6F711F"/>
    <w:rsid w:val="FD748DE6"/>
    <w:rsid w:val="FD76123F"/>
    <w:rsid w:val="FD79C557"/>
    <w:rsid w:val="FD7B82C7"/>
    <w:rsid w:val="FD7BBF88"/>
    <w:rsid w:val="FD7E9125"/>
    <w:rsid w:val="FD7F157C"/>
    <w:rsid w:val="FD935772"/>
    <w:rsid w:val="FD9C8098"/>
    <w:rsid w:val="FD9F44C9"/>
    <w:rsid w:val="FDA2641E"/>
    <w:rsid w:val="FDB6E5B9"/>
    <w:rsid w:val="FDBA8BFD"/>
    <w:rsid w:val="FDBB0D12"/>
    <w:rsid w:val="FDBC8022"/>
    <w:rsid w:val="FDBDA671"/>
    <w:rsid w:val="FDBE3C3B"/>
    <w:rsid w:val="FDBE7A7A"/>
    <w:rsid w:val="FDBEF414"/>
    <w:rsid w:val="FDBF02D0"/>
    <w:rsid w:val="FDBF2B3D"/>
    <w:rsid w:val="FDBF86CA"/>
    <w:rsid w:val="FDBF9014"/>
    <w:rsid w:val="FDBF9472"/>
    <w:rsid w:val="FDBFAE97"/>
    <w:rsid w:val="FDCB0400"/>
    <w:rsid w:val="FDCBD905"/>
    <w:rsid w:val="FDCDEC45"/>
    <w:rsid w:val="FDD72BD4"/>
    <w:rsid w:val="FDDB1A48"/>
    <w:rsid w:val="FDDBB006"/>
    <w:rsid w:val="FDDBC2AD"/>
    <w:rsid w:val="FDDE52AA"/>
    <w:rsid w:val="FDDF284A"/>
    <w:rsid w:val="FDE31107"/>
    <w:rsid w:val="FDE654A6"/>
    <w:rsid w:val="FDE8BE1C"/>
    <w:rsid w:val="FDEBB1E7"/>
    <w:rsid w:val="FDEBD315"/>
    <w:rsid w:val="FDEE717F"/>
    <w:rsid w:val="FDEF4B4B"/>
    <w:rsid w:val="FDEF69D9"/>
    <w:rsid w:val="FDEF9EAC"/>
    <w:rsid w:val="FDF1926D"/>
    <w:rsid w:val="FDF36991"/>
    <w:rsid w:val="FDF3D2C5"/>
    <w:rsid w:val="FDF56C81"/>
    <w:rsid w:val="FDF6274C"/>
    <w:rsid w:val="FDF749C4"/>
    <w:rsid w:val="FDF79BED"/>
    <w:rsid w:val="FDF7C79C"/>
    <w:rsid w:val="FDF89EFE"/>
    <w:rsid w:val="FDF8EE7C"/>
    <w:rsid w:val="FDF92BC3"/>
    <w:rsid w:val="FDFB325A"/>
    <w:rsid w:val="FDFB4422"/>
    <w:rsid w:val="FDFD6790"/>
    <w:rsid w:val="FDFDDE90"/>
    <w:rsid w:val="FDFE2C10"/>
    <w:rsid w:val="FDFE8168"/>
    <w:rsid w:val="FDFEDCF1"/>
    <w:rsid w:val="FDFEDEB7"/>
    <w:rsid w:val="FDFF4D1A"/>
    <w:rsid w:val="FDFF79EB"/>
    <w:rsid w:val="FDFF8EBF"/>
    <w:rsid w:val="FDFFBEF9"/>
    <w:rsid w:val="FDFFC334"/>
    <w:rsid w:val="FDFFEA21"/>
    <w:rsid w:val="FDFFEB1C"/>
    <w:rsid w:val="FE0721F4"/>
    <w:rsid w:val="FE193499"/>
    <w:rsid w:val="FE1D9E42"/>
    <w:rsid w:val="FE1EB810"/>
    <w:rsid w:val="FE1F6D2D"/>
    <w:rsid w:val="FE1FB1E6"/>
    <w:rsid w:val="FE2FEA05"/>
    <w:rsid w:val="FE33B70C"/>
    <w:rsid w:val="FE3D0A6A"/>
    <w:rsid w:val="FE3E24AB"/>
    <w:rsid w:val="FE3F7899"/>
    <w:rsid w:val="FE4F74F9"/>
    <w:rsid w:val="FE55ABDE"/>
    <w:rsid w:val="FE575178"/>
    <w:rsid w:val="FE57FE56"/>
    <w:rsid w:val="FE5BA3C9"/>
    <w:rsid w:val="FE5EC51D"/>
    <w:rsid w:val="FE5F2CEE"/>
    <w:rsid w:val="FE5FA2B4"/>
    <w:rsid w:val="FE648D89"/>
    <w:rsid w:val="FE67902B"/>
    <w:rsid w:val="FE6ABBB8"/>
    <w:rsid w:val="FE6B51E0"/>
    <w:rsid w:val="FE6D102D"/>
    <w:rsid w:val="FE6DDE31"/>
    <w:rsid w:val="FE735D74"/>
    <w:rsid w:val="FE75CF8A"/>
    <w:rsid w:val="FE7AD24D"/>
    <w:rsid w:val="FE7B5B8E"/>
    <w:rsid w:val="FE7F1CE9"/>
    <w:rsid w:val="FE7F52B2"/>
    <w:rsid w:val="FE7F846B"/>
    <w:rsid w:val="FE7FAFD9"/>
    <w:rsid w:val="FE8E1320"/>
    <w:rsid w:val="FE8F54DB"/>
    <w:rsid w:val="FEA6FBA9"/>
    <w:rsid w:val="FEABDF23"/>
    <w:rsid w:val="FEAC593F"/>
    <w:rsid w:val="FEB7449C"/>
    <w:rsid w:val="FEB78298"/>
    <w:rsid w:val="FEB7ABDF"/>
    <w:rsid w:val="FEBB11CC"/>
    <w:rsid w:val="FEBF1753"/>
    <w:rsid w:val="FEBFCDE3"/>
    <w:rsid w:val="FECDE018"/>
    <w:rsid w:val="FED510D4"/>
    <w:rsid w:val="FED5289C"/>
    <w:rsid w:val="FED5AEE3"/>
    <w:rsid w:val="FED70CE6"/>
    <w:rsid w:val="FED71C47"/>
    <w:rsid w:val="FEDD360C"/>
    <w:rsid w:val="FEDE394B"/>
    <w:rsid w:val="FEDF0634"/>
    <w:rsid w:val="FEDF204C"/>
    <w:rsid w:val="FEDF4B29"/>
    <w:rsid w:val="FEDF6373"/>
    <w:rsid w:val="FEDFFA23"/>
    <w:rsid w:val="FEE15A79"/>
    <w:rsid w:val="FEE24D13"/>
    <w:rsid w:val="FEE51547"/>
    <w:rsid w:val="FEE70408"/>
    <w:rsid w:val="FEE70E9F"/>
    <w:rsid w:val="FEEF31F2"/>
    <w:rsid w:val="FEEF719D"/>
    <w:rsid w:val="FEEF8567"/>
    <w:rsid w:val="FEEFA6BE"/>
    <w:rsid w:val="FEEFCABC"/>
    <w:rsid w:val="FEEFEBE3"/>
    <w:rsid w:val="FEEFED89"/>
    <w:rsid w:val="FEF62166"/>
    <w:rsid w:val="FEF70128"/>
    <w:rsid w:val="FEF75E39"/>
    <w:rsid w:val="FEF7A6B8"/>
    <w:rsid w:val="FEF7AE96"/>
    <w:rsid w:val="FEFA0211"/>
    <w:rsid w:val="FEFB471E"/>
    <w:rsid w:val="FEFB621D"/>
    <w:rsid w:val="FEFD52FC"/>
    <w:rsid w:val="FEFD8100"/>
    <w:rsid w:val="FEFD9CAB"/>
    <w:rsid w:val="FEFE04F9"/>
    <w:rsid w:val="FEFE078B"/>
    <w:rsid w:val="FEFEC420"/>
    <w:rsid w:val="FEFEC7ED"/>
    <w:rsid w:val="FEFF2F94"/>
    <w:rsid w:val="FEFFC4A0"/>
    <w:rsid w:val="FEFFC71E"/>
    <w:rsid w:val="FEFFCCF5"/>
    <w:rsid w:val="FEFFF9E1"/>
    <w:rsid w:val="FF1B17D2"/>
    <w:rsid w:val="FF1FCFB8"/>
    <w:rsid w:val="FF2CD6FE"/>
    <w:rsid w:val="FF2F0A4C"/>
    <w:rsid w:val="FF2FEC6C"/>
    <w:rsid w:val="FF369C62"/>
    <w:rsid w:val="FF3B9565"/>
    <w:rsid w:val="FF3D0632"/>
    <w:rsid w:val="FF3D2908"/>
    <w:rsid w:val="FF3D6E75"/>
    <w:rsid w:val="FF3EAB15"/>
    <w:rsid w:val="FF3F4B70"/>
    <w:rsid w:val="FF3FAEF3"/>
    <w:rsid w:val="FF3FE263"/>
    <w:rsid w:val="FF3FE617"/>
    <w:rsid w:val="FF43E3F6"/>
    <w:rsid w:val="FF47AEFE"/>
    <w:rsid w:val="FF4E045B"/>
    <w:rsid w:val="FF4F49B7"/>
    <w:rsid w:val="FF52F766"/>
    <w:rsid w:val="FF5336BA"/>
    <w:rsid w:val="FF5593D9"/>
    <w:rsid w:val="FF57E735"/>
    <w:rsid w:val="FF58AA77"/>
    <w:rsid w:val="FF5A171D"/>
    <w:rsid w:val="FF5A6E2E"/>
    <w:rsid w:val="FF5EA126"/>
    <w:rsid w:val="FF5F86C1"/>
    <w:rsid w:val="FF674CE0"/>
    <w:rsid w:val="FF6918E7"/>
    <w:rsid w:val="FF69A73A"/>
    <w:rsid w:val="FF69FD5C"/>
    <w:rsid w:val="FF6B8B80"/>
    <w:rsid w:val="FF6C6C95"/>
    <w:rsid w:val="FF6F84D3"/>
    <w:rsid w:val="FF6F8EB7"/>
    <w:rsid w:val="FF7642A1"/>
    <w:rsid w:val="FF76905F"/>
    <w:rsid w:val="FF771B7D"/>
    <w:rsid w:val="FF776828"/>
    <w:rsid w:val="FF7B1061"/>
    <w:rsid w:val="FF7B6C18"/>
    <w:rsid w:val="FF7B9912"/>
    <w:rsid w:val="FF7BA7DC"/>
    <w:rsid w:val="FF7BED44"/>
    <w:rsid w:val="FF7D0CB1"/>
    <w:rsid w:val="FF7E3396"/>
    <w:rsid w:val="FF7F0A2D"/>
    <w:rsid w:val="FF7F4856"/>
    <w:rsid w:val="FF7F550F"/>
    <w:rsid w:val="FF7F6579"/>
    <w:rsid w:val="FF7F8298"/>
    <w:rsid w:val="FF7F9B3F"/>
    <w:rsid w:val="FF7FAEA8"/>
    <w:rsid w:val="FF7FC4E1"/>
    <w:rsid w:val="FF7FC726"/>
    <w:rsid w:val="FF7FD0DB"/>
    <w:rsid w:val="FF7FE3C9"/>
    <w:rsid w:val="FF7FEB57"/>
    <w:rsid w:val="FF7FF267"/>
    <w:rsid w:val="FF8CA5E4"/>
    <w:rsid w:val="FF8D26EC"/>
    <w:rsid w:val="FF8F9404"/>
    <w:rsid w:val="FF8F9C65"/>
    <w:rsid w:val="FF91ABA1"/>
    <w:rsid w:val="FF935DC1"/>
    <w:rsid w:val="FF99C654"/>
    <w:rsid w:val="FF9BF347"/>
    <w:rsid w:val="FF9C1AFE"/>
    <w:rsid w:val="FF9C728C"/>
    <w:rsid w:val="FF9E6539"/>
    <w:rsid w:val="FF9F24A2"/>
    <w:rsid w:val="FF9F4632"/>
    <w:rsid w:val="FFA3B729"/>
    <w:rsid w:val="FFA57FF3"/>
    <w:rsid w:val="FFA78BCA"/>
    <w:rsid w:val="FFA79327"/>
    <w:rsid w:val="FFA7AB42"/>
    <w:rsid w:val="FFAD99AF"/>
    <w:rsid w:val="FFADFE49"/>
    <w:rsid w:val="FFAF09B2"/>
    <w:rsid w:val="FFAF784D"/>
    <w:rsid w:val="FFAFCC72"/>
    <w:rsid w:val="FFB60BAB"/>
    <w:rsid w:val="FFB69F74"/>
    <w:rsid w:val="FFB7165D"/>
    <w:rsid w:val="FFB79C03"/>
    <w:rsid w:val="FFB7A5E1"/>
    <w:rsid w:val="FFB7D9D6"/>
    <w:rsid w:val="FFB7DD6D"/>
    <w:rsid w:val="FFB90116"/>
    <w:rsid w:val="FFBB33CB"/>
    <w:rsid w:val="FFBC7A0A"/>
    <w:rsid w:val="FFBD507B"/>
    <w:rsid w:val="FFBE0E37"/>
    <w:rsid w:val="FFBE6F1B"/>
    <w:rsid w:val="FFBEBAD7"/>
    <w:rsid w:val="FFBF29FD"/>
    <w:rsid w:val="FFBF2B62"/>
    <w:rsid w:val="FFBF4F75"/>
    <w:rsid w:val="FFBF5B00"/>
    <w:rsid w:val="FFBF66E1"/>
    <w:rsid w:val="FFBFCD5E"/>
    <w:rsid w:val="FFCB124A"/>
    <w:rsid w:val="FFCDA1B7"/>
    <w:rsid w:val="FFCE831A"/>
    <w:rsid w:val="FFCF06F8"/>
    <w:rsid w:val="FFCF28F0"/>
    <w:rsid w:val="FFCFBC51"/>
    <w:rsid w:val="FFD094B2"/>
    <w:rsid w:val="FFD6F3CE"/>
    <w:rsid w:val="FFD7279F"/>
    <w:rsid w:val="FFD78ED9"/>
    <w:rsid w:val="FFD7BEB3"/>
    <w:rsid w:val="FFD8F06C"/>
    <w:rsid w:val="FFD93560"/>
    <w:rsid w:val="FFDB1EC3"/>
    <w:rsid w:val="FFDBA710"/>
    <w:rsid w:val="FFDBFDCC"/>
    <w:rsid w:val="FFDCB5FF"/>
    <w:rsid w:val="FFDCE65F"/>
    <w:rsid w:val="FFDD38B6"/>
    <w:rsid w:val="FFDDABBE"/>
    <w:rsid w:val="FFDE3060"/>
    <w:rsid w:val="FFDF1030"/>
    <w:rsid w:val="FFDF3C2A"/>
    <w:rsid w:val="FFDF57DC"/>
    <w:rsid w:val="FFDF9984"/>
    <w:rsid w:val="FFDFA086"/>
    <w:rsid w:val="FFDFE62C"/>
    <w:rsid w:val="FFDFF9EC"/>
    <w:rsid w:val="FFDFFA7F"/>
    <w:rsid w:val="FFE33B41"/>
    <w:rsid w:val="FFE39C4B"/>
    <w:rsid w:val="FFE53105"/>
    <w:rsid w:val="FFE6A427"/>
    <w:rsid w:val="FFE73562"/>
    <w:rsid w:val="FFE74C1F"/>
    <w:rsid w:val="FFE7C8F5"/>
    <w:rsid w:val="FFE7D7F1"/>
    <w:rsid w:val="FFE7FFF1"/>
    <w:rsid w:val="FFE919A6"/>
    <w:rsid w:val="FFE929F8"/>
    <w:rsid w:val="FFEA341C"/>
    <w:rsid w:val="FFEA5567"/>
    <w:rsid w:val="FFEAD6B8"/>
    <w:rsid w:val="FFEB227E"/>
    <w:rsid w:val="FFEB5E85"/>
    <w:rsid w:val="FFEB71E4"/>
    <w:rsid w:val="FFEBADB4"/>
    <w:rsid w:val="FFEBF557"/>
    <w:rsid w:val="FFED0383"/>
    <w:rsid w:val="FFED3AC9"/>
    <w:rsid w:val="FFED73ED"/>
    <w:rsid w:val="FFEDB317"/>
    <w:rsid w:val="FFEE81BD"/>
    <w:rsid w:val="FFEEF479"/>
    <w:rsid w:val="FFEEFA81"/>
    <w:rsid w:val="FFEF21FD"/>
    <w:rsid w:val="FFEF68B0"/>
    <w:rsid w:val="FFEFCAB0"/>
    <w:rsid w:val="FFEFE62D"/>
    <w:rsid w:val="FFEFFFAF"/>
    <w:rsid w:val="FFF34A18"/>
    <w:rsid w:val="FFF394B6"/>
    <w:rsid w:val="FFF39B35"/>
    <w:rsid w:val="FFF3A741"/>
    <w:rsid w:val="FFF4E7D1"/>
    <w:rsid w:val="FFF57AB2"/>
    <w:rsid w:val="FFF59E01"/>
    <w:rsid w:val="FFF5DE3B"/>
    <w:rsid w:val="FFF5EFDD"/>
    <w:rsid w:val="FFF5FC7B"/>
    <w:rsid w:val="FFF62090"/>
    <w:rsid w:val="FFF62EAB"/>
    <w:rsid w:val="FFF7048A"/>
    <w:rsid w:val="FFF76C68"/>
    <w:rsid w:val="FFF7D81B"/>
    <w:rsid w:val="FFF7F044"/>
    <w:rsid w:val="FFF8FAD6"/>
    <w:rsid w:val="FFF91093"/>
    <w:rsid w:val="FFF97FE0"/>
    <w:rsid w:val="FFFA1745"/>
    <w:rsid w:val="FFFB2BFE"/>
    <w:rsid w:val="FFFB46AD"/>
    <w:rsid w:val="FFFB60B9"/>
    <w:rsid w:val="FFFB6ED8"/>
    <w:rsid w:val="FFFB9155"/>
    <w:rsid w:val="FFFBD301"/>
    <w:rsid w:val="FFFBD7D5"/>
    <w:rsid w:val="FFFC0ECA"/>
    <w:rsid w:val="FFFC399E"/>
    <w:rsid w:val="FFFC44CF"/>
    <w:rsid w:val="FFFC6F25"/>
    <w:rsid w:val="FFFD0595"/>
    <w:rsid w:val="FFFD52D4"/>
    <w:rsid w:val="FFFD6462"/>
    <w:rsid w:val="FFFD835A"/>
    <w:rsid w:val="FFFD87DE"/>
    <w:rsid w:val="FFFD9FA4"/>
    <w:rsid w:val="FFFE0246"/>
    <w:rsid w:val="FFFE3691"/>
    <w:rsid w:val="FFFE962E"/>
    <w:rsid w:val="FFFEAFDC"/>
    <w:rsid w:val="FFFED25D"/>
    <w:rsid w:val="FFFF13FC"/>
    <w:rsid w:val="FFFF3216"/>
    <w:rsid w:val="FFFF5B66"/>
    <w:rsid w:val="FFFF644A"/>
    <w:rsid w:val="FFFF6D9D"/>
    <w:rsid w:val="FFFF8E13"/>
    <w:rsid w:val="FFFF90E5"/>
    <w:rsid w:val="FFFF9532"/>
    <w:rsid w:val="FFFFA88C"/>
    <w:rsid w:val="FFFFAF2F"/>
    <w:rsid w:val="FFFFB18D"/>
    <w:rsid w:val="FFFFD090"/>
    <w:rsid w:val="FFFFDF90"/>
    <w:rsid w:val="FFFFFA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ind w:left="720" w:hanging="720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2017-04-17T06:22:00Z</dcterms:created>
  <dc:creator>llf</dc:creator>
  <cp:lastModifiedBy>yangmaoqiang</cp:lastModifiedBy>
  <dcterms:modified xsi:type="dcterms:W3CDTF">2017-11-05T08:59:26Z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